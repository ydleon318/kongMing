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D5464" w14:textId="77777777" w:rsidR="00000B1A" w:rsidRDefault="00000B1A">
      <w:pPr>
        <w:jc w:val="center"/>
        <w:rPr>
          <w:rFonts w:ascii="黑体" w:eastAsia="黑体" w:hAnsi="微软雅黑"/>
          <w:b/>
          <w:sz w:val="52"/>
          <w:szCs w:val="52"/>
        </w:rPr>
      </w:pPr>
    </w:p>
    <w:p w14:paraId="636B603C" w14:textId="77777777" w:rsidR="00000B1A" w:rsidRDefault="00000B1A">
      <w:pPr>
        <w:jc w:val="center"/>
        <w:rPr>
          <w:rFonts w:ascii="黑体" w:eastAsia="黑体" w:hAnsi="微软雅黑"/>
          <w:b/>
          <w:sz w:val="52"/>
          <w:szCs w:val="52"/>
        </w:rPr>
      </w:pPr>
    </w:p>
    <w:p w14:paraId="2957CAD2" w14:textId="77777777" w:rsidR="00000B1A" w:rsidRDefault="00000B1A">
      <w:pPr>
        <w:jc w:val="center"/>
        <w:rPr>
          <w:rFonts w:ascii="黑体" w:eastAsia="黑体" w:hAnsi="微软雅黑"/>
          <w:b/>
          <w:sz w:val="52"/>
          <w:szCs w:val="52"/>
        </w:rPr>
      </w:pPr>
    </w:p>
    <w:p w14:paraId="280C98C8" w14:textId="77777777" w:rsidR="00000B1A" w:rsidRDefault="00EC5CF6">
      <w:pPr>
        <w:jc w:val="center"/>
        <w:rPr>
          <w:rFonts w:ascii="黑体" w:eastAsia="黑体" w:hAnsi="微软雅黑"/>
          <w:b/>
          <w:sz w:val="52"/>
          <w:szCs w:val="52"/>
        </w:rPr>
      </w:pPr>
      <w:r>
        <w:rPr>
          <w:rFonts w:ascii="黑体" w:eastAsia="黑体" w:hAnsi="微软雅黑" w:hint="eastAsia"/>
          <w:b/>
          <w:sz w:val="52"/>
          <w:szCs w:val="52"/>
        </w:rPr>
        <w:t>哈银消费支付</w:t>
      </w:r>
      <w:r>
        <w:rPr>
          <w:rFonts w:ascii="黑体" w:eastAsia="黑体" w:hAnsi="微软雅黑"/>
          <w:b/>
          <w:sz w:val="52"/>
          <w:szCs w:val="52"/>
        </w:rPr>
        <w:t>平台</w:t>
      </w:r>
    </w:p>
    <w:p w14:paraId="064DF6DE" w14:textId="77777777" w:rsidR="00000B1A" w:rsidRDefault="00EC5CF6">
      <w:pPr>
        <w:jc w:val="center"/>
        <w:rPr>
          <w:rFonts w:ascii="黑体" w:eastAsia="黑体" w:hAnsi="微软雅黑"/>
          <w:b/>
          <w:sz w:val="52"/>
          <w:szCs w:val="52"/>
        </w:rPr>
      </w:pPr>
      <w:r>
        <w:rPr>
          <w:rFonts w:ascii="黑体" w:eastAsia="黑体" w:hAnsi="微软雅黑" w:hint="eastAsia"/>
          <w:b/>
          <w:sz w:val="52"/>
          <w:szCs w:val="52"/>
        </w:rPr>
        <w:t>接口规范</w:t>
      </w:r>
    </w:p>
    <w:p w14:paraId="78045DB0" w14:textId="77777777" w:rsidR="00000B1A" w:rsidRDefault="00000B1A"/>
    <w:p w14:paraId="5A8B2E3C" w14:textId="77777777" w:rsidR="00000B1A" w:rsidRDefault="00000B1A"/>
    <w:p w14:paraId="28799308" w14:textId="77777777" w:rsidR="00000B1A" w:rsidRDefault="00EC5CF6">
      <w:r>
        <w:br w:type="page"/>
      </w:r>
    </w:p>
    <w:p w14:paraId="5B0A6E93" w14:textId="77777777" w:rsidR="00000B1A" w:rsidRDefault="00EC5CF6">
      <w:r>
        <w:rPr>
          <w:rFonts w:hint="eastAsia"/>
        </w:rPr>
        <w:lastRenderedPageBreak/>
        <w:t>修订记录</w:t>
      </w:r>
    </w:p>
    <w:tbl>
      <w:tblPr>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3"/>
        <w:gridCol w:w="1036"/>
        <w:gridCol w:w="1134"/>
        <w:gridCol w:w="3544"/>
        <w:gridCol w:w="1559"/>
      </w:tblGrid>
      <w:tr w:rsidR="00000B1A" w14:paraId="3786BB3E" w14:textId="77777777" w:rsidTr="001B70B7">
        <w:tc>
          <w:tcPr>
            <w:tcW w:w="1403" w:type="dxa"/>
            <w:shd w:val="clear" w:color="auto" w:fill="615F5F"/>
            <w:vAlign w:val="center"/>
          </w:tcPr>
          <w:p w14:paraId="3A40E0FC" w14:textId="77777777" w:rsidR="00000B1A" w:rsidRDefault="00EC5CF6">
            <w:pPr>
              <w:pStyle w:val="af0"/>
            </w:pPr>
            <w:r>
              <w:rPr>
                <w:rFonts w:hint="eastAsia"/>
              </w:rPr>
              <w:t>日期</w:t>
            </w:r>
          </w:p>
        </w:tc>
        <w:tc>
          <w:tcPr>
            <w:tcW w:w="1036" w:type="dxa"/>
            <w:shd w:val="clear" w:color="auto" w:fill="615F5F"/>
            <w:vAlign w:val="center"/>
          </w:tcPr>
          <w:p w14:paraId="6603E662" w14:textId="77777777" w:rsidR="00000B1A" w:rsidRDefault="00EC5CF6">
            <w:pPr>
              <w:pStyle w:val="af0"/>
            </w:pPr>
            <w:r>
              <w:rPr>
                <w:rFonts w:hint="eastAsia"/>
              </w:rPr>
              <w:t>修订版本</w:t>
            </w:r>
          </w:p>
        </w:tc>
        <w:tc>
          <w:tcPr>
            <w:tcW w:w="1134" w:type="dxa"/>
            <w:shd w:val="clear" w:color="auto" w:fill="615F5F"/>
            <w:vAlign w:val="center"/>
          </w:tcPr>
          <w:p w14:paraId="3EAA1857" w14:textId="77777777" w:rsidR="00000B1A" w:rsidRDefault="00EC5CF6">
            <w:pPr>
              <w:pStyle w:val="af0"/>
            </w:pPr>
            <w:r>
              <w:rPr>
                <w:rFonts w:hint="eastAsia"/>
              </w:rPr>
              <w:t>修改章节</w:t>
            </w:r>
          </w:p>
        </w:tc>
        <w:tc>
          <w:tcPr>
            <w:tcW w:w="3544" w:type="dxa"/>
            <w:shd w:val="clear" w:color="auto" w:fill="615F5F"/>
            <w:vAlign w:val="center"/>
          </w:tcPr>
          <w:p w14:paraId="1E749A2C" w14:textId="77777777" w:rsidR="00000B1A" w:rsidRDefault="00EC5CF6">
            <w:pPr>
              <w:pStyle w:val="af0"/>
            </w:pPr>
            <w:r>
              <w:rPr>
                <w:rFonts w:hint="eastAsia"/>
              </w:rPr>
              <w:t>修改描述</w:t>
            </w:r>
          </w:p>
        </w:tc>
        <w:tc>
          <w:tcPr>
            <w:tcW w:w="1559" w:type="dxa"/>
            <w:shd w:val="clear" w:color="auto" w:fill="615F5F"/>
            <w:vAlign w:val="center"/>
          </w:tcPr>
          <w:p w14:paraId="7A4B5848" w14:textId="77777777" w:rsidR="00000B1A" w:rsidRDefault="00EC5CF6">
            <w:pPr>
              <w:pStyle w:val="af0"/>
            </w:pPr>
            <w:r>
              <w:rPr>
                <w:rFonts w:hint="eastAsia"/>
              </w:rPr>
              <w:t>作者</w:t>
            </w:r>
          </w:p>
        </w:tc>
      </w:tr>
      <w:tr w:rsidR="00000B1A" w14:paraId="394B597E" w14:textId="77777777" w:rsidTr="001B70B7">
        <w:tc>
          <w:tcPr>
            <w:tcW w:w="1403" w:type="dxa"/>
          </w:tcPr>
          <w:p w14:paraId="46CA0161" w14:textId="77777777" w:rsidR="00000B1A" w:rsidRDefault="00EC5CF6">
            <w:pPr>
              <w:pStyle w:val="af1"/>
            </w:pPr>
            <w:r>
              <w:t>201</w:t>
            </w:r>
            <w:r>
              <w:rPr>
                <w:rFonts w:hint="eastAsia"/>
              </w:rPr>
              <w:t>8</w:t>
            </w:r>
            <w:r>
              <w:t>-</w:t>
            </w:r>
            <w:r>
              <w:rPr>
                <w:rFonts w:hint="eastAsia"/>
              </w:rPr>
              <w:t>10</w:t>
            </w:r>
            <w:r>
              <w:t>-</w:t>
            </w:r>
            <w:r>
              <w:rPr>
                <w:rFonts w:hint="eastAsia"/>
              </w:rPr>
              <w:t>29</w:t>
            </w:r>
          </w:p>
        </w:tc>
        <w:tc>
          <w:tcPr>
            <w:tcW w:w="1036" w:type="dxa"/>
          </w:tcPr>
          <w:p w14:paraId="4EA3C77F" w14:textId="77777777" w:rsidR="00000B1A" w:rsidRDefault="00EC5CF6">
            <w:pPr>
              <w:pStyle w:val="af1"/>
            </w:pPr>
            <w:r>
              <w:rPr>
                <w:rFonts w:hint="eastAsia"/>
              </w:rPr>
              <w:t>V</w:t>
            </w:r>
            <w:r>
              <w:t>1.</w:t>
            </w:r>
            <w:r>
              <w:rPr>
                <w:rFonts w:hint="eastAsia"/>
              </w:rPr>
              <w:t>1</w:t>
            </w:r>
          </w:p>
        </w:tc>
        <w:tc>
          <w:tcPr>
            <w:tcW w:w="1134" w:type="dxa"/>
          </w:tcPr>
          <w:p w14:paraId="7C292421" w14:textId="77777777" w:rsidR="00000B1A" w:rsidRDefault="00EC5CF6">
            <w:pPr>
              <w:pStyle w:val="af1"/>
            </w:pPr>
            <w:r>
              <w:rPr>
                <w:rFonts w:hint="eastAsia"/>
              </w:rPr>
              <w:t>3.7</w:t>
            </w:r>
          </w:p>
          <w:p w14:paraId="515C13C0" w14:textId="77777777" w:rsidR="00000B1A" w:rsidRDefault="00EC5CF6">
            <w:pPr>
              <w:pStyle w:val="af1"/>
            </w:pPr>
            <w:r>
              <w:rPr>
                <w:rFonts w:hint="eastAsia"/>
              </w:rPr>
              <w:t>3.8</w:t>
            </w:r>
          </w:p>
          <w:p w14:paraId="546EA010" w14:textId="77777777" w:rsidR="00000B1A" w:rsidRDefault="00EC5CF6">
            <w:pPr>
              <w:pStyle w:val="af1"/>
            </w:pPr>
            <w:r>
              <w:rPr>
                <w:rFonts w:hint="eastAsia"/>
              </w:rPr>
              <w:t>3.9</w:t>
            </w:r>
          </w:p>
        </w:tc>
        <w:tc>
          <w:tcPr>
            <w:tcW w:w="3544" w:type="dxa"/>
          </w:tcPr>
          <w:p w14:paraId="32FF748F" w14:textId="77777777" w:rsidR="00000B1A" w:rsidRDefault="00EC5CF6">
            <w:pPr>
              <w:pStyle w:val="af1"/>
            </w:pPr>
            <w:r>
              <w:rPr>
                <w:rFonts w:hint="eastAsia"/>
              </w:rPr>
              <w:t>补充核心提供报文信息</w:t>
            </w:r>
          </w:p>
        </w:tc>
        <w:tc>
          <w:tcPr>
            <w:tcW w:w="1559" w:type="dxa"/>
          </w:tcPr>
          <w:p w14:paraId="0D275743" w14:textId="77777777" w:rsidR="00000B1A" w:rsidRDefault="00EC5CF6">
            <w:pPr>
              <w:pStyle w:val="af1"/>
            </w:pPr>
            <w:r>
              <w:rPr>
                <w:rFonts w:hint="eastAsia"/>
              </w:rPr>
              <w:t>陈龙泉</w:t>
            </w:r>
          </w:p>
        </w:tc>
      </w:tr>
      <w:tr w:rsidR="00000B1A" w14:paraId="677708D3" w14:textId="77777777" w:rsidTr="001B70B7">
        <w:tc>
          <w:tcPr>
            <w:tcW w:w="1403" w:type="dxa"/>
          </w:tcPr>
          <w:p w14:paraId="1AB4FA70" w14:textId="77777777" w:rsidR="00000B1A" w:rsidRDefault="00EC5CF6">
            <w:pPr>
              <w:pStyle w:val="af1"/>
            </w:pPr>
            <w:r>
              <w:rPr>
                <w:rFonts w:hint="eastAsia"/>
              </w:rPr>
              <w:t>2018-11-15</w:t>
            </w:r>
          </w:p>
        </w:tc>
        <w:tc>
          <w:tcPr>
            <w:tcW w:w="1036" w:type="dxa"/>
          </w:tcPr>
          <w:p w14:paraId="2BF84EFD" w14:textId="77777777" w:rsidR="00000B1A" w:rsidRDefault="00EC5CF6">
            <w:pPr>
              <w:pStyle w:val="af1"/>
            </w:pPr>
            <w:r>
              <w:rPr>
                <w:rFonts w:hint="eastAsia"/>
              </w:rPr>
              <w:t>V1.2</w:t>
            </w:r>
          </w:p>
        </w:tc>
        <w:tc>
          <w:tcPr>
            <w:tcW w:w="1134" w:type="dxa"/>
          </w:tcPr>
          <w:p w14:paraId="6FFB1181" w14:textId="77777777" w:rsidR="00000B1A" w:rsidRDefault="00EC5CF6">
            <w:pPr>
              <w:pStyle w:val="af1"/>
            </w:pPr>
            <w:r>
              <w:rPr>
                <w:rFonts w:hint="eastAsia"/>
              </w:rPr>
              <w:t>3.1</w:t>
            </w:r>
          </w:p>
          <w:p w14:paraId="0DDB7AA7" w14:textId="77777777" w:rsidR="00000B1A" w:rsidRDefault="00EC5CF6">
            <w:pPr>
              <w:pStyle w:val="af1"/>
            </w:pPr>
            <w:r>
              <w:rPr>
                <w:rFonts w:hint="eastAsia"/>
              </w:rPr>
              <w:t>3.2</w:t>
            </w:r>
          </w:p>
          <w:p w14:paraId="37FD04A7" w14:textId="77777777" w:rsidR="00000B1A" w:rsidRDefault="00EC5CF6">
            <w:pPr>
              <w:pStyle w:val="af1"/>
            </w:pPr>
            <w:r>
              <w:rPr>
                <w:rFonts w:hint="eastAsia"/>
              </w:rPr>
              <w:t>3.3</w:t>
            </w:r>
          </w:p>
          <w:p w14:paraId="00A8460D" w14:textId="77777777" w:rsidR="00000B1A" w:rsidRDefault="00EC5CF6">
            <w:pPr>
              <w:pStyle w:val="af1"/>
            </w:pPr>
            <w:r>
              <w:rPr>
                <w:rFonts w:hint="eastAsia"/>
              </w:rPr>
              <w:t>3.4</w:t>
            </w:r>
          </w:p>
          <w:p w14:paraId="529409DC" w14:textId="77777777" w:rsidR="00000B1A" w:rsidRDefault="00EC5CF6">
            <w:pPr>
              <w:pStyle w:val="af1"/>
            </w:pPr>
            <w:r>
              <w:rPr>
                <w:rFonts w:hint="eastAsia"/>
              </w:rPr>
              <w:t>3.6</w:t>
            </w:r>
          </w:p>
        </w:tc>
        <w:tc>
          <w:tcPr>
            <w:tcW w:w="3544" w:type="dxa"/>
          </w:tcPr>
          <w:p w14:paraId="144B0C0D" w14:textId="77777777" w:rsidR="00000B1A" w:rsidRDefault="00EC5CF6">
            <w:pPr>
              <w:pStyle w:val="af1"/>
            </w:pPr>
            <w:r>
              <w:rPr>
                <w:rFonts w:hint="eastAsia"/>
              </w:rPr>
              <w:t>修正接口</w:t>
            </w:r>
          </w:p>
        </w:tc>
        <w:tc>
          <w:tcPr>
            <w:tcW w:w="1559" w:type="dxa"/>
          </w:tcPr>
          <w:p w14:paraId="1E1A0679" w14:textId="77777777" w:rsidR="00000B1A" w:rsidRDefault="00EC5CF6">
            <w:pPr>
              <w:pStyle w:val="af1"/>
            </w:pPr>
            <w:r>
              <w:rPr>
                <w:rFonts w:hint="eastAsia"/>
              </w:rPr>
              <w:t>王合心</w:t>
            </w:r>
            <w:r>
              <w:rPr>
                <w:rFonts w:hint="eastAsia"/>
              </w:rPr>
              <w:t xml:space="preserve"> </w:t>
            </w:r>
          </w:p>
        </w:tc>
      </w:tr>
      <w:tr w:rsidR="00000B1A" w14:paraId="2BAB590D" w14:textId="77777777" w:rsidTr="001B70B7">
        <w:tc>
          <w:tcPr>
            <w:tcW w:w="1403" w:type="dxa"/>
          </w:tcPr>
          <w:p w14:paraId="5C9A81AF" w14:textId="77777777" w:rsidR="00000B1A" w:rsidRDefault="00EC5CF6">
            <w:pPr>
              <w:pStyle w:val="af1"/>
            </w:pPr>
            <w:r>
              <w:rPr>
                <w:rFonts w:hint="eastAsia"/>
              </w:rPr>
              <w:t>2018-11-1</w:t>
            </w:r>
            <w:r>
              <w:t>9</w:t>
            </w:r>
          </w:p>
        </w:tc>
        <w:tc>
          <w:tcPr>
            <w:tcW w:w="1036" w:type="dxa"/>
          </w:tcPr>
          <w:p w14:paraId="2E6DFA28" w14:textId="77777777" w:rsidR="00000B1A" w:rsidRDefault="00EC5CF6">
            <w:pPr>
              <w:pStyle w:val="af1"/>
            </w:pPr>
            <w:r>
              <w:rPr>
                <w:rFonts w:hint="eastAsia"/>
              </w:rPr>
              <w:t>V1.</w:t>
            </w:r>
            <w:r>
              <w:t>3</w:t>
            </w:r>
          </w:p>
        </w:tc>
        <w:tc>
          <w:tcPr>
            <w:tcW w:w="1134" w:type="dxa"/>
          </w:tcPr>
          <w:p w14:paraId="4C22935E" w14:textId="77777777" w:rsidR="00000B1A" w:rsidRDefault="00EC5CF6">
            <w:pPr>
              <w:pStyle w:val="af1"/>
            </w:pPr>
            <w:r>
              <w:rPr>
                <w:rFonts w:hint="eastAsia"/>
              </w:rPr>
              <w:t>3.</w:t>
            </w:r>
            <w:r>
              <w:t>7</w:t>
            </w:r>
          </w:p>
        </w:tc>
        <w:tc>
          <w:tcPr>
            <w:tcW w:w="3544" w:type="dxa"/>
          </w:tcPr>
          <w:p w14:paraId="657C57E2" w14:textId="77777777" w:rsidR="00000B1A" w:rsidRDefault="00EC5CF6">
            <w:pPr>
              <w:pStyle w:val="af1"/>
            </w:pPr>
            <w:r>
              <w:rPr>
                <w:rFonts w:hint="eastAsia"/>
              </w:rPr>
              <w:t>1</w:t>
            </w:r>
            <w:r>
              <w:t>.</w:t>
            </w:r>
            <w:r>
              <w:t>改为代付代扣共用接口、</w:t>
            </w:r>
            <w:r>
              <w:rPr>
                <w:rFonts w:hint="eastAsia"/>
              </w:rPr>
              <w:t>请求</w:t>
            </w:r>
            <w:r>
              <w:t>报文增加</w:t>
            </w:r>
            <w:r>
              <w:t>“</w:t>
            </w:r>
            <w:r>
              <w:t>渠道号</w:t>
            </w:r>
            <w:r>
              <w:t>”</w:t>
            </w:r>
          </w:p>
          <w:p w14:paraId="6E447807" w14:textId="77777777" w:rsidR="00000B1A" w:rsidRDefault="00EC5CF6">
            <w:pPr>
              <w:pStyle w:val="af1"/>
            </w:pPr>
            <w:r>
              <w:t>2.</w:t>
            </w:r>
            <w:r>
              <w:rPr>
                <w:rFonts w:hint="eastAsia"/>
              </w:rPr>
              <w:t>请求</w:t>
            </w:r>
            <w:r>
              <w:t>报文</w:t>
            </w:r>
            <w:r>
              <w:rPr>
                <w:rFonts w:hint="eastAsia"/>
              </w:rPr>
              <w:t>增加</w:t>
            </w:r>
            <w:r>
              <w:t>字段</w:t>
            </w:r>
            <w:r>
              <w:rPr>
                <w:rFonts w:hint="eastAsia"/>
              </w:rPr>
              <w:t>“</w:t>
            </w:r>
            <w:r>
              <w:t>接口</w:t>
            </w:r>
            <w:r>
              <w:rPr>
                <w:rFonts w:hint="eastAsia"/>
              </w:rPr>
              <w:t>号”</w:t>
            </w:r>
          </w:p>
        </w:tc>
        <w:tc>
          <w:tcPr>
            <w:tcW w:w="1559" w:type="dxa"/>
          </w:tcPr>
          <w:p w14:paraId="53BD9935" w14:textId="77777777" w:rsidR="00000B1A" w:rsidRDefault="00EC5CF6">
            <w:pPr>
              <w:pStyle w:val="af1"/>
            </w:pPr>
            <w:r>
              <w:rPr>
                <w:rFonts w:hint="eastAsia"/>
              </w:rPr>
              <w:t>姬小平</w:t>
            </w:r>
          </w:p>
        </w:tc>
      </w:tr>
      <w:tr w:rsidR="00000B1A" w14:paraId="087C5C13" w14:textId="77777777" w:rsidTr="001B70B7">
        <w:tc>
          <w:tcPr>
            <w:tcW w:w="1403" w:type="dxa"/>
          </w:tcPr>
          <w:p w14:paraId="6784168C" w14:textId="77777777" w:rsidR="00000B1A" w:rsidRDefault="00EC5CF6">
            <w:pPr>
              <w:pStyle w:val="af1"/>
            </w:pPr>
            <w:r>
              <w:rPr>
                <w:rFonts w:hint="eastAsia"/>
              </w:rPr>
              <w:t>2018-11-20</w:t>
            </w:r>
          </w:p>
        </w:tc>
        <w:tc>
          <w:tcPr>
            <w:tcW w:w="1036" w:type="dxa"/>
          </w:tcPr>
          <w:p w14:paraId="5161D5FF" w14:textId="77777777" w:rsidR="00000B1A" w:rsidRDefault="00EC5CF6">
            <w:pPr>
              <w:pStyle w:val="af1"/>
            </w:pPr>
            <w:r>
              <w:rPr>
                <w:rFonts w:hint="eastAsia"/>
              </w:rPr>
              <w:t>V1.</w:t>
            </w:r>
            <w:r>
              <w:t>5</w:t>
            </w:r>
          </w:p>
        </w:tc>
        <w:tc>
          <w:tcPr>
            <w:tcW w:w="1134" w:type="dxa"/>
          </w:tcPr>
          <w:p w14:paraId="315B6903" w14:textId="77777777" w:rsidR="00000B1A" w:rsidRDefault="00EC5CF6">
            <w:pPr>
              <w:pStyle w:val="af1"/>
            </w:pPr>
            <w:r>
              <w:rPr>
                <w:rFonts w:hint="eastAsia"/>
              </w:rPr>
              <w:t>3.4</w:t>
            </w:r>
          </w:p>
        </w:tc>
        <w:tc>
          <w:tcPr>
            <w:tcW w:w="3544" w:type="dxa"/>
          </w:tcPr>
          <w:p w14:paraId="1AD8559C" w14:textId="77777777" w:rsidR="00000B1A" w:rsidRDefault="00EC5CF6">
            <w:pPr>
              <w:pStyle w:val="af1"/>
            </w:pPr>
            <w:r>
              <w:rPr>
                <w:rFonts w:hint="eastAsia"/>
              </w:rPr>
              <w:t>增加请求字段</w:t>
            </w:r>
          </w:p>
        </w:tc>
        <w:tc>
          <w:tcPr>
            <w:tcW w:w="1559" w:type="dxa"/>
          </w:tcPr>
          <w:p w14:paraId="7858FA04" w14:textId="77777777" w:rsidR="00000B1A" w:rsidRDefault="00EC5CF6">
            <w:pPr>
              <w:pStyle w:val="af1"/>
            </w:pPr>
            <w:r>
              <w:rPr>
                <w:rFonts w:hint="eastAsia"/>
              </w:rPr>
              <w:t>王</w:t>
            </w:r>
            <w:r>
              <w:t>合心</w:t>
            </w:r>
          </w:p>
        </w:tc>
      </w:tr>
      <w:tr w:rsidR="00000B1A" w14:paraId="2D442E6F" w14:textId="77777777" w:rsidTr="001B70B7">
        <w:tc>
          <w:tcPr>
            <w:tcW w:w="1403" w:type="dxa"/>
          </w:tcPr>
          <w:p w14:paraId="25E4F8AE" w14:textId="77777777" w:rsidR="00000B1A" w:rsidRDefault="00EC5CF6">
            <w:pPr>
              <w:pStyle w:val="af1"/>
            </w:pPr>
            <w:r>
              <w:rPr>
                <w:rFonts w:hint="eastAsia"/>
              </w:rPr>
              <w:t>2018-11-20</w:t>
            </w:r>
          </w:p>
        </w:tc>
        <w:tc>
          <w:tcPr>
            <w:tcW w:w="1036" w:type="dxa"/>
          </w:tcPr>
          <w:p w14:paraId="5C24F264" w14:textId="77777777" w:rsidR="00000B1A" w:rsidRDefault="00EC5CF6">
            <w:pPr>
              <w:pStyle w:val="af1"/>
            </w:pPr>
            <w:r>
              <w:rPr>
                <w:rFonts w:hint="eastAsia"/>
              </w:rPr>
              <w:t>V1.5</w:t>
            </w:r>
          </w:p>
        </w:tc>
        <w:tc>
          <w:tcPr>
            <w:tcW w:w="1134" w:type="dxa"/>
          </w:tcPr>
          <w:p w14:paraId="1073D59A" w14:textId="77777777" w:rsidR="00000B1A" w:rsidRDefault="00EC5CF6">
            <w:pPr>
              <w:pStyle w:val="af1"/>
            </w:pPr>
            <w:r>
              <w:rPr>
                <w:rFonts w:hint="eastAsia"/>
              </w:rPr>
              <w:t>3.7.3</w:t>
            </w:r>
          </w:p>
        </w:tc>
        <w:tc>
          <w:tcPr>
            <w:tcW w:w="3544" w:type="dxa"/>
          </w:tcPr>
          <w:p w14:paraId="46D61E4E" w14:textId="77777777" w:rsidR="00000B1A" w:rsidRDefault="00EC5CF6">
            <w:pPr>
              <w:pStyle w:val="af1"/>
            </w:pPr>
            <w:r>
              <w:rPr>
                <w:rFonts w:hint="eastAsia"/>
              </w:rPr>
              <w:t>增加请求地址</w:t>
            </w:r>
          </w:p>
        </w:tc>
        <w:tc>
          <w:tcPr>
            <w:tcW w:w="1559" w:type="dxa"/>
          </w:tcPr>
          <w:p w14:paraId="1F557A5E" w14:textId="77777777" w:rsidR="00000B1A" w:rsidRDefault="00EC5CF6">
            <w:pPr>
              <w:pStyle w:val="af1"/>
            </w:pPr>
            <w:r>
              <w:rPr>
                <w:rFonts w:hint="eastAsia"/>
              </w:rPr>
              <w:t>陈龙泉</w:t>
            </w:r>
          </w:p>
        </w:tc>
      </w:tr>
      <w:tr w:rsidR="00000B1A" w14:paraId="0A5884E9" w14:textId="77777777" w:rsidTr="001B70B7">
        <w:tc>
          <w:tcPr>
            <w:tcW w:w="1403" w:type="dxa"/>
          </w:tcPr>
          <w:p w14:paraId="2BB61A56" w14:textId="77777777" w:rsidR="00000B1A" w:rsidRDefault="00EC5CF6">
            <w:pPr>
              <w:pStyle w:val="af1"/>
            </w:pPr>
            <w:r>
              <w:rPr>
                <w:rFonts w:hint="eastAsia"/>
              </w:rPr>
              <w:t>2</w:t>
            </w:r>
            <w:r>
              <w:t>018-11-29</w:t>
            </w:r>
          </w:p>
        </w:tc>
        <w:tc>
          <w:tcPr>
            <w:tcW w:w="1036" w:type="dxa"/>
          </w:tcPr>
          <w:p w14:paraId="041D300F" w14:textId="77777777" w:rsidR="00000B1A" w:rsidRDefault="00EC5CF6">
            <w:pPr>
              <w:pStyle w:val="af1"/>
            </w:pPr>
            <w:r>
              <w:rPr>
                <w:rFonts w:hint="eastAsia"/>
              </w:rPr>
              <w:t>V1.6</w:t>
            </w:r>
            <w:r>
              <w:t xml:space="preserve"> </w:t>
            </w:r>
          </w:p>
        </w:tc>
        <w:tc>
          <w:tcPr>
            <w:tcW w:w="1134" w:type="dxa"/>
          </w:tcPr>
          <w:p w14:paraId="6EC9689E" w14:textId="77777777" w:rsidR="00000B1A" w:rsidRDefault="00EC5CF6">
            <w:pPr>
              <w:pStyle w:val="af1"/>
            </w:pPr>
            <w:r>
              <w:t>2.4</w:t>
            </w:r>
          </w:p>
          <w:p w14:paraId="3FBF65F1" w14:textId="77777777" w:rsidR="00000B1A" w:rsidRDefault="00EC5CF6">
            <w:pPr>
              <w:pStyle w:val="af1"/>
            </w:pPr>
            <w:r>
              <w:t>3.2</w:t>
            </w:r>
          </w:p>
          <w:p w14:paraId="2CB6A1CC" w14:textId="77777777" w:rsidR="00000B1A" w:rsidRDefault="00EC5CF6">
            <w:pPr>
              <w:pStyle w:val="af1"/>
            </w:pPr>
            <w:r>
              <w:rPr>
                <w:rFonts w:hint="eastAsia"/>
              </w:rPr>
              <w:t>3</w:t>
            </w:r>
            <w:r>
              <w:t>.4</w:t>
            </w:r>
          </w:p>
        </w:tc>
        <w:tc>
          <w:tcPr>
            <w:tcW w:w="3544" w:type="dxa"/>
          </w:tcPr>
          <w:p w14:paraId="7569E161" w14:textId="77777777" w:rsidR="00000B1A" w:rsidRDefault="00EC5CF6">
            <w:r>
              <w:t xml:space="preserve">2.4 </w:t>
            </w:r>
            <w:r>
              <w:rPr>
                <w:rFonts w:hint="eastAsia"/>
              </w:rPr>
              <w:t>增加渠道码</w:t>
            </w:r>
          </w:p>
          <w:p w14:paraId="79F83102" w14:textId="77777777" w:rsidR="00000B1A" w:rsidRDefault="00EC5CF6">
            <w:r>
              <w:rPr>
                <w:rFonts w:hint="eastAsia"/>
              </w:rPr>
              <w:t>3</w:t>
            </w:r>
            <w:r>
              <w:t>.2</w:t>
            </w:r>
            <w:r>
              <w:rPr>
                <w:rFonts w:hint="eastAsia"/>
              </w:rPr>
              <w:t>（修改</w:t>
            </w:r>
            <w:r>
              <w:rPr>
                <w:rFonts w:hint="eastAsia"/>
                <w:szCs w:val="21"/>
              </w:rPr>
              <w:t>Phone</w:t>
            </w:r>
            <w:r>
              <w:rPr>
                <w:rFonts w:hint="eastAsia"/>
                <w:szCs w:val="21"/>
              </w:rPr>
              <w:t>字段长度为</w:t>
            </w:r>
            <w:r>
              <w:rPr>
                <w:rFonts w:hint="eastAsia"/>
                <w:szCs w:val="21"/>
              </w:rPr>
              <w:t>1</w:t>
            </w:r>
            <w:r>
              <w:rPr>
                <w:szCs w:val="21"/>
              </w:rPr>
              <w:t>5</w:t>
            </w:r>
            <w:r>
              <w:rPr>
                <w:rFonts w:hint="eastAsia"/>
                <w:szCs w:val="21"/>
              </w:rPr>
              <w:t>，</w:t>
            </w:r>
            <w:r>
              <w:rPr>
                <w:rFonts w:hint="eastAsia"/>
                <w:szCs w:val="21"/>
              </w:rPr>
              <w:t>IdNum</w:t>
            </w:r>
            <w:r>
              <w:rPr>
                <w:rFonts w:hint="eastAsia"/>
                <w:szCs w:val="21"/>
              </w:rPr>
              <w:t>字段长度为</w:t>
            </w:r>
            <w:r>
              <w:rPr>
                <w:rFonts w:hint="eastAsia"/>
                <w:szCs w:val="21"/>
              </w:rPr>
              <w:t>2</w:t>
            </w:r>
            <w:r>
              <w:rPr>
                <w:szCs w:val="21"/>
              </w:rPr>
              <w:t>0</w:t>
            </w:r>
            <w:r>
              <w:rPr>
                <w:rFonts w:hint="eastAsia"/>
              </w:rPr>
              <w:t>）</w:t>
            </w:r>
          </w:p>
          <w:p w14:paraId="417D13C9" w14:textId="77777777" w:rsidR="00000B1A" w:rsidRDefault="00EC5CF6">
            <w:pPr>
              <w:rPr>
                <w:szCs w:val="21"/>
              </w:rPr>
            </w:pPr>
            <w:r>
              <w:rPr>
                <w:rFonts w:hint="eastAsia"/>
                <w:szCs w:val="21"/>
              </w:rPr>
              <w:t>3</w:t>
            </w:r>
            <w:r>
              <w:rPr>
                <w:szCs w:val="21"/>
              </w:rPr>
              <w:t>.4(</w:t>
            </w:r>
            <w:r>
              <w:rPr>
                <w:rFonts w:hint="eastAsia"/>
                <w:szCs w:val="21"/>
              </w:rPr>
              <w:t>去掉提交时间，修改账户（还款名）为</w:t>
            </w:r>
            <w:r>
              <w:rPr>
                <w:rFonts w:hint="eastAsia"/>
                <w:color w:val="FF0000"/>
                <w:szCs w:val="21"/>
              </w:rPr>
              <w:t>RefundAccountName</w:t>
            </w:r>
            <w:r>
              <w:rPr>
                <w:rFonts w:hint="eastAsia"/>
                <w:szCs w:val="21"/>
              </w:rPr>
              <w:t>，</w:t>
            </w:r>
          </w:p>
          <w:p w14:paraId="766CDBCF" w14:textId="77777777" w:rsidR="00000B1A" w:rsidRDefault="00EC5CF6">
            <w:pPr>
              <w:rPr>
                <w:szCs w:val="21"/>
              </w:rPr>
            </w:pPr>
            <w:r>
              <w:rPr>
                <w:rFonts w:hint="eastAsia"/>
                <w:szCs w:val="21"/>
              </w:rPr>
              <w:t>还款身份证号为</w:t>
            </w:r>
            <w:r>
              <w:rPr>
                <w:rFonts w:hint="eastAsia"/>
                <w:color w:val="FF0000"/>
                <w:szCs w:val="21"/>
              </w:rPr>
              <w:t>RefundIdNum</w:t>
            </w:r>
            <w:r>
              <w:rPr>
                <w:rFonts w:hint="eastAsia"/>
                <w:szCs w:val="21"/>
              </w:rPr>
              <w:t>，</w:t>
            </w:r>
          </w:p>
          <w:p w14:paraId="49399394" w14:textId="77777777" w:rsidR="00000B1A" w:rsidRDefault="00EC5CF6">
            <w:pPr>
              <w:rPr>
                <w:szCs w:val="21"/>
              </w:rPr>
            </w:pPr>
            <w:r>
              <w:rPr>
                <w:rFonts w:hint="eastAsia"/>
                <w:szCs w:val="21"/>
              </w:rPr>
              <w:t>还款手机号为</w:t>
            </w:r>
            <w:r>
              <w:rPr>
                <w:rFonts w:hint="eastAsia"/>
                <w:szCs w:val="21"/>
              </w:rPr>
              <w:t xml:space="preserve"> </w:t>
            </w:r>
            <w:r>
              <w:rPr>
                <w:rFonts w:hint="eastAsia"/>
                <w:color w:val="FF0000"/>
                <w:szCs w:val="21"/>
              </w:rPr>
              <w:t>RefundPhone</w:t>
            </w:r>
            <w:r>
              <w:rPr>
                <w:rFonts w:hint="eastAsia"/>
                <w:szCs w:val="21"/>
              </w:rPr>
              <w:t>，</w:t>
            </w:r>
          </w:p>
          <w:p w14:paraId="40DF6683" w14:textId="77777777" w:rsidR="00000B1A" w:rsidRDefault="00EC5CF6">
            <w:pPr>
              <w:rPr>
                <w:szCs w:val="21"/>
              </w:rPr>
            </w:pPr>
            <w:r>
              <w:rPr>
                <w:rFonts w:hint="eastAsia"/>
                <w:szCs w:val="21"/>
              </w:rPr>
              <w:t>放款名为</w:t>
            </w:r>
            <w:r>
              <w:rPr>
                <w:rFonts w:hint="eastAsia"/>
                <w:color w:val="FF0000"/>
                <w:szCs w:val="21"/>
              </w:rPr>
              <w:t>PayAccountName</w:t>
            </w:r>
            <w:r>
              <w:rPr>
                <w:rFonts w:hint="eastAsia"/>
                <w:szCs w:val="21"/>
              </w:rPr>
              <w:t>，</w:t>
            </w:r>
          </w:p>
          <w:p w14:paraId="556C8FF2" w14:textId="77777777" w:rsidR="00000B1A" w:rsidRDefault="00EC5CF6">
            <w:pPr>
              <w:rPr>
                <w:szCs w:val="21"/>
              </w:rPr>
            </w:pPr>
            <w:r>
              <w:rPr>
                <w:rFonts w:hint="eastAsia"/>
                <w:szCs w:val="21"/>
              </w:rPr>
              <w:t>放款身份证号为</w:t>
            </w:r>
            <w:r>
              <w:rPr>
                <w:rFonts w:hint="eastAsia"/>
                <w:color w:val="FF0000"/>
                <w:szCs w:val="21"/>
              </w:rPr>
              <w:t>PayIdNum</w:t>
            </w:r>
            <w:r>
              <w:rPr>
                <w:rFonts w:hint="eastAsia"/>
                <w:szCs w:val="21"/>
              </w:rPr>
              <w:t>，</w:t>
            </w:r>
          </w:p>
          <w:p w14:paraId="40DB2762" w14:textId="77777777" w:rsidR="00000B1A" w:rsidRDefault="00EC5CF6">
            <w:pPr>
              <w:rPr>
                <w:szCs w:val="21"/>
              </w:rPr>
            </w:pPr>
            <w:r>
              <w:rPr>
                <w:rFonts w:hint="eastAsia"/>
                <w:szCs w:val="21"/>
              </w:rPr>
              <w:t>放款手机号为</w:t>
            </w:r>
            <w:r>
              <w:rPr>
                <w:rFonts w:hint="eastAsia"/>
                <w:color w:val="FF0000"/>
                <w:szCs w:val="21"/>
              </w:rPr>
              <w:t xml:space="preserve">PayPhone </w:t>
            </w:r>
            <w:r>
              <w:rPr>
                <w:rFonts w:hint="eastAsia"/>
                <w:szCs w:val="21"/>
              </w:rPr>
              <w:t>；</w:t>
            </w:r>
          </w:p>
          <w:p w14:paraId="3282A6BB" w14:textId="77777777" w:rsidR="00000B1A" w:rsidRDefault="00EC5CF6">
            <w:pPr>
              <w:rPr>
                <w:rFonts w:ascii="宋体" w:hAnsi="宋体"/>
                <w:szCs w:val="21"/>
              </w:rPr>
            </w:pPr>
            <w:r>
              <w:rPr>
                <w:rFonts w:ascii="宋体" w:hAnsi="宋体" w:hint="eastAsia"/>
                <w:szCs w:val="21"/>
              </w:rPr>
              <w:t>并修改</w:t>
            </w:r>
            <w:r>
              <w:rPr>
                <w:rFonts w:ascii="宋体" w:hAnsi="宋体"/>
                <w:szCs w:val="21"/>
              </w:rPr>
              <w:t>PayIdNum</w:t>
            </w:r>
            <w:r>
              <w:rPr>
                <w:rFonts w:ascii="宋体" w:hAnsi="宋体" w:hint="eastAsia"/>
                <w:szCs w:val="21"/>
              </w:rPr>
              <w:t>，</w:t>
            </w:r>
            <w:r>
              <w:rPr>
                <w:rFonts w:ascii="宋体" w:hAnsi="宋体"/>
                <w:szCs w:val="21"/>
              </w:rPr>
              <w:t>RefundIdNum</w:t>
            </w:r>
            <w:r>
              <w:rPr>
                <w:rFonts w:ascii="宋体" w:hAnsi="宋体" w:hint="eastAsia"/>
                <w:szCs w:val="21"/>
              </w:rPr>
              <w:t>字段长度为</w:t>
            </w:r>
            <w:r>
              <w:rPr>
                <w:rFonts w:ascii="宋体" w:hAnsi="宋体"/>
                <w:szCs w:val="21"/>
              </w:rPr>
              <w:t>20</w:t>
            </w:r>
            <w:r>
              <w:rPr>
                <w:rFonts w:ascii="宋体" w:hAnsi="宋体" w:hint="eastAsia"/>
                <w:szCs w:val="21"/>
              </w:rPr>
              <w:t>，</w:t>
            </w:r>
          </w:p>
          <w:p w14:paraId="59431C63" w14:textId="77777777" w:rsidR="00000B1A" w:rsidRDefault="00EC5CF6">
            <w:pPr>
              <w:rPr>
                <w:rFonts w:ascii="宋体" w:hAnsi="宋体"/>
                <w:szCs w:val="21"/>
              </w:rPr>
            </w:pPr>
            <w:r>
              <w:rPr>
                <w:rFonts w:ascii="宋体" w:hAnsi="宋体" w:hint="eastAsia"/>
                <w:szCs w:val="21"/>
              </w:rPr>
              <w:t>修改</w:t>
            </w:r>
            <w:r>
              <w:rPr>
                <w:rFonts w:ascii="宋体" w:hAnsi="宋体"/>
                <w:szCs w:val="21"/>
              </w:rPr>
              <w:t xml:space="preserve">RefundPhone </w:t>
            </w:r>
            <w:r>
              <w:rPr>
                <w:rFonts w:ascii="宋体" w:hAnsi="宋体" w:hint="eastAsia"/>
                <w:szCs w:val="21"/>
              </w:rPr>
              <w:t>，</w:t>
            </w:r>
            <w:r>
              <w:rPr>
                <w:rFonts w:ascii="宋体" w:hAnsi="宋体"/>
                <w:szCs w:val="21"/>
              </w:rPr>
              <w:t>PayPhone</w:t>
            </w:r>
            <w:r>
              <w:rPr>
                <w:rFonts w:ascii="宋体" w:hAnsi="宋体" w:hint="eastAsia"/>
                <w:szCs w:val="21"/>
              </w:rPr>
              <w:t>字段长度为</w:t>
            </w:r>
            <w:r>
              <w:rPr>
                <w:rFonts w:ascii="宋体" w:hAnsi="宋体"/>
                <w:szCs w:val="21"/>
              </w:rPr>
              <w:t>15</w:t>
            </w:r>
            <w:r>
              <w:rPr>
                <w:rFonts w:ascii="宋体" w:hAnsi="宋体" w:hint="eastAsia"/>
                <w:szCs w:val="21"/>
              </w:rPr>
              <w:t>；</w:t>
            </w:r>
          </w:p>
          <w:p w14:paraId="7EA4F49A" w14:textId="77777777" w:rsidR="00000B1A" w:rsidRDefault="00EC5CF6">
            <w:pPr>
              <w:rPr>
                <w:rFonts w:ascii="宋体" w:hAnsi="宋体"/>
                <w:szCs w:val="21"/>
              </w:rPr>
            </w:pPr>
            <w:r>
              <w:rPr>
                <w:rFonts w:ascii="宋体" w:hAnsi="宋体" w:hint="eastAsia"/>
                <w:szCs w:val="21"/>
              </w:rPr>
              <w:t>修改金额单位为分；</w:t>
            </w:r>
          </w:p>
          <w:p w14:paraId="1948B4B4" w14:textId="77777777" w:rsidR="00000B1A" w:rsidRDefault="00EC5CF6">
            <w:pPr>
              <w:rPr>
                <w:rFonts w:ascii="宋体" w:hAnsi="宋体"/>
                <w:szCs w:val="21"/>
              </w:rPr>
            </w:pPr>
            <w:r>
              <w:rPr>
                <w:rFonts w:ascii="宋体" w:hAnsi="宋体" w:hint="eastAsia"/>
                <w:szCs w:val="21"/>
              </w:rPr>
              <w:t>增加</w:t>
            </w:r>
            <w:r>
              <w:rPr>
                <w:rFonts w:ascii="宋体" w:hAnsi="宋体"/>
                <w:szCs w:val="21"/>
              </w:rPr>
              <w:t xml:space="preserve"> </w:t>
            </w:r>
            <w:r>
              <w:rPr>
                <w:rFonts w:ascii="宋体" w:hAnsi="宋体"/>
                <w:color w:val="FF0000"/>
                <w:szCs w:val="21"/>
              </w:rPr>
              <w:t xml:space="preserve">IsSign </w:t>
            </w:r>
            <w:r>
              <w:rPr>
                <w:rFonts w:ascii="宋体" w:hAnsi="宋体" w:hint="eastAsia"/>
                <w:szCs w:val="21"/>
              </w:rPr>
              <w:t>是否做签约字段</w:t>
            </w:r>
          </w:p>
          <w:p w14:paraId="15492181" w14:textId="77777777" w:rsidR="00000B1A" w:rsidRDefault="00EC5CF6">
            <w:pPr>
              <w:pStyle w:val="af1"/>
            </w:pPr>
            <w:r>
              <w:t>)</w:t>
            </w:r>
          </w:p>
        </w:tc>
        <w:tc>
          <w:tcPr>
            <w:tcW w:w="1559" w:type="dxa"/>
          </w:tcPr>
          <w:p w14:paraId="3197099C" w14:textId="77777777" w:rsidR="00000B1A" w:rsidRDefault="00EC5CF6">
            <w:pPr>
              <w:pStyle w:val="af1"/>
            </w:pPr>
            <w:r>
              <w:rPr>
                <w:rFonts w:hint="eastAsia"/>
              </w:rPr>
              <w:t>王合心</w:t>
            </w:r>
          </w:p>
        </w:tc>
      </w:tr>
      <w:tr w:rsidR="00000B1A" w14:paraId="72BE6D03" w14:textId="77777777" w:rsidTr="001B70B7">
        <w:tc>
          <w:tcPr>
            <w:tcW w:w="1403" w:type="dxa"/>
          </w:tcPr>
          <w:p w14:paraId="00EF8CF4" w14:textId="77777777" w:rsidR="00000B1A" w:rsidRDefault="00EC5CF6">
            <w:pPr>
              <w:pStyle w:val="af1"/>
            </w:pPr>
            <w:r>
              <w:rPr>
                <w:rFonts w:hint="eastAsia"/>
              </w:rPr>
              <w:t>2</w:t>
            </w:r>
            <w:r>
              <w:t>018-11-29</w:t>
            </w:r>
          </w:p>
        </w:tc>
        <w:tc>
          <w:tcPr>
            <w:tcW w:w="1036" w:type="dxa"/>
          </w:tcPr>
          <w:p w14:paraId="00FF29DC" w14:textId="77777777" w:rsidR="00000B1A" w:rsidRDefault="00EC5CF6">
            <w:pPr>
              <w:pStyle w:val="af1"/>
            </w:pPr>
            <w:r>
              <w:rPr>
                <w:rFonts w:hint="eastAsia"/>
              </w:rPr>
              <w:t>V1.</w:t>
            </w:r>
            <w:r>
              <w:t xml:space="preserve">7 </w:t>
            </w:r>
          </w:p>
        </w:tc>
        <w:tc>
          <w:tcPr>
            <w:tcW w:w="1134" w:type="dxa"/>
          </w:tcPr>
          <w:p w14:paraId="57F59FC2" w14:textId="77777777" w:rsidR="00000B1A" w:rsidRDefault="00EC5CF6">
            <w:pPr>
              <w:pStyle w:val="af1"/>
            </w:pPr>
            <w:r>
              <w:rPr>
                <w:rFonts w:hint="eastAsia"/>
              </w:rPr>
              <w:t>3.7.3</w:t>
            </w:r>
          </w:p>
        </w:tc>
        <w:tc>
          <w:tcPr>
            <w:tcW w:w="3544" w:type="dxa"/>
          </w:tcPr>
          <w:p w14:paraId="04FEBBB8" w14:textId="77777777" w:rsidR="00000B1A" w:rsidRDefault="00EC5CF6">
            <w:pPr>
              <w:rPr>
                <w:szCs w:val="21"/>
              </w:rPr>
            </w:pPr>
            <w:r>
              <w:rPr>
                <w:rFonts w:hint="eastAsia"/>
              </w:rPr>
              <w:t>报文体</w:t>
            </w:r>
            <w:r>
              <w:t>格式</w:t>
            </w:r>
            <w:r>
              <w:rPr>
                <w:rFonts w:hint="eastAsia"/>
              </w:rPr>
              <w:t>修改：由</w:t>
            </w:r>
            <w:r>
              <w:t>&lt;?xml version="1.0" encoding="gb2312" standalone="yes"?&gt;</w:t>
            </w:r>
            <w:r>
              <w:rPr>
                <w:rFonts w:hint="eastAsia"/>
              </w:rPr>
              <w:t>修改为</w:t>
            </w:r>
            <w:commentRangeStart w:id="0"/>
            <w:r>
              <w:t>XXXXX;serv10000000075;</w:t>
            </w:r>
            <w:commentRangeEnd w:id="0"/>
            <w:r>
              <w:rPr>
                <w:rStyle w:val="af"/>
              </w:rPr>
              <w:commentReference w:id="0"/>
            </w:r>
            <w:r>
              <w:t>&lt;?xml version="1.0" encoding="gb2312" standalone="yes"?&gt;</w:t>
            </w:r>
          </w:p>
        </w:tc>
        <w:tc>
          <w:tcPr>
            <w:tcW w:w="1559" w:type="dxa"/>
          </w:tcPr>
          <w:p w14:paraId="3B742BBB" w14:textId="77777777" w:rsidR="00000B1A" w:rsidRDefault="00EC5CF6">
            <w:pPr>
              <w:pStyle w:val="af1"/>
            </w:pPr>
            <w:r>
              <w:rPr>
                <w:rFonts w:hint="eastAsia"/>
              </w:rPr>
              <w:t>王宏泰</w:t>
            </w:r>
          </w:p>
        </w:tc>
      </w:tr>
      <w:tr w:rsidR="00000B1A" w14:paraId="60B73C58" w14:textId="77777777" w:rsidTr="001B70B7">
        <w:tc>
          <w:tcPr>
            <w:tcW w:w="1403" w:type="dxa"/>
          </w:tcPr>
          <w:p w14:paraId="0E690241" w14:textId="77777777" w:rsidR="00000B1A" w:rsidRDefault="00EC5CF6">
            <w:pPr>
              <w:pStyle w:val="af1"/>
            </w:pPr>
            <w:r>
              <w:rPr>
                <w:rFonts w:hint="eastAsia"/>
              </w:rPr>
              <w:t>2</w:t>
            </w:r>
            <w:r>
              <w:t>018-1</w:t>
            </w:r>
            <w:r>
              <w:rPr>
                <w:rFonts w:hint="eastAsia"/>
              </w:rPr>
              <w:t>2</w:t>
            </w:r>
            <w:r>
              <w:t>-</w:t>
            </w:r>
            <w:r>
              <w:rPr>
                <w:rFonts w:hint="eastAsia"/>
              </w:rPr>
              <w:t>18</w:t>
            </w:r>
          </w:p>
        </w:tc>
        <w:tc>
          <w:tcPr>
            <w:tcW w:w="1036" w:type="dxa"/>
          </w:tcPr>
          <w:p w14:paraId="6D883C52" w14:textId="77777777" w:rsidR="00000B1A" w:rsidRDefault="00EC5CF6">
            <w:pPr>
              <w:pStyle w:val="af1"/>
            </w:pPr>
            <w:r>
              <w:rPr>
                <w:rFonts w:hint="eastAsia"/>
              </w:rPr>
              <w:t>V1.</w:t>
            </w:r>
            <w:r>
              <w:t>7</w:t>
            </w:r>
            <w:r>
              <w:rPr>
                <w:rFonts w:hint="eastAsia"/>
              </w:rPr>
              <w:t>.1</w:t>
            </w:r>
            <w:r>
              <w:t xml:space="preserve"> </w:t>
            </w:r>
          </w:p>
        </w:tc>
        <w:tc>
          <w:tcPr>
            <w:tcW w:w="1134" w:type="dxa"/>
          </w:tcPr>
          <w:p w14:paraId="1E7F0549" w14:textId="77777777" w:rsidR="00000B1A" w:rsidRDefault="00EC5CF6">
            <w:pPr>
              <w:pStyle w:val="af1"/>
            </w:pPr>
            <w:r>
              <w:rPr>
                <w:rFonts w:hint="eastAsia"/>
              </w:rPr>
              <w:t>3.7.3</w:t>
            </w:r>
          </w:p>
        </w:tc>
        <w:tc>
          <w:tcPr>
            <w:tcW w:w="3544" w:type="dxa"/>
          </w:tcPr>
          <w:p w14:paraId="09FA7FCA" w14:textId="77777777" w:rsidR="00000B1A" w:rsidRDefault="00EC5CF6">
            <w:r>
              <w:rPr>
                <w:rFonts w:hint="eastAsia"/>
              </w:rPr>
              <w:t>生产上请求地址，上线前请找核心确认</w:t>
            </w:r>
          </w:p>
        </w:tc>
        <w:tc>
          <w:tcPr>
            <w:tcW w:w="1559" w:type="dxa"/>
          </w:tcPr>
          <w:p w14:paraId="6A0519AF" w14:textId="77777777" w:rsidR="00000B1A" w:rsidRDefault="00EC5CF6">
            <w:pPr>
              <w:pStyle w:val="af1"/>
            </w:pPr>
            <w:r>
              <w:rPr>
                <w:rFonts w:hint="eastAsia"/>
              </w:rPr>
              <w:t>陈龙泉</w:t>
            </w:r>
          </w:p>
        </w:tc>
      </w:tr>
      <w:tr w:rsidR="00000B1A" w14:paraId="4C7A13E3" w14:textId="77777777" w:rsidTr="001B70B7">
        <w:tc>
          <w:tcPr>
            <w:tcW w:w="1403" w:type="dxa"/>
          </w:tcPr>
          <w:p w14:paraId="7092D9C7" w14:textId="77777777" w:rsidR="00000B1A" w:rsidRDefault="00EC5CF6">
            <w:pPr>
              <w:pStyle w:val="af1"/>
            </w:pPr>
            <w:r>
              <w:rPr>
                <w:rFonts w:hint="eastAsia"/>
              </w:rPr>
              <w:lastRenderedPageBreak/>
              <w:t>2018-12-20</w:t>
            </w:r>
          </w:p>
        </w:tc>
        <w:tc>
          <w:tcPr>
            <w:tcW w:w="1036" w:type="dxa"/>
          </w:tcPr>
          <w:p w14:paraId="4CB99104" w14:textId="77777777" w:rsidR="00000B1A" w:rsidRDefault="00EC5CF6">
            <w:pPr>
              <w:pStyle w:val="af1"/>
            </w:pPr>
            <w:r>
              <w:rPr>
                <w:rFonts w:hint="eastAsia"/>
              </w:rPr>
              <w:t>V</w:t>
            </w:r>
            <w:r>
              <w:t>1.7.2</w:t>
            </w:r>
          </w:p>
        </w:tc>
        <w:tc>
          <w:tcPr>
            <w:tcW w:w="1134" w:type="dxa"/>
          </w:tcPr>
          <w:p w14:paraId="05FD2BAF" w14:textId="77777777" w:rsidR="00000B1A" w:rsidRDefault="00EC5CF6">
            <w:pPr>
              <w:pStyle w:val="af1"/>
            </w:pPr>
            <w:r>
              <w:rPr>
                <w:rFonts w:hint="eastAsia"/>
              </w:rPr>
              <w:t>3</w:t>
            </w:r>
            <w:r>
              <w:t>.1.2</w:t>
            </w:r>
          </w:p>
        </w:tc>
        <w:tc>
          <w:tcPr>
            <w:tcW w:w="3544" w:type="dxa"/>
          </w:tcPr>
          <w:p w14:paraId="5C819B42" w14:textId="77777777" w:rsidR="00000B1A" w:rsidRDefault="00EC5CF6">
            <w:r>
              <w:rPr>
                <w:rFonts w:hint="eastAsia"/>
              </w:rPr>
              <w:t>签约返回第二步增加</w:t>
            </w:r>
            <w:r>
              <w:rPr>
                <w:rFonts w:hint="eastAsia"/>
              </w:rPr>
              <w:t>channel_code</w:t>
            </w:r>
            <w:r>
              <w:t xml:space="preserve"> </w:t>
            </w:r>
            <w:r>
              <w:rPr>
                <w:rFonts w:hint="eastAsia"/>
              </w:rPr>
              <w:t>渠道码返回</w:t>
            </w:r>
          </w:p>
        </w:tc>
        <w:tc>
          <w:tcPr>
            <w:tcW w:w="1559" w:type="dxa"/>
          </w:tcPr>
          <w:p w14:paraId="732E2623" w14:textId="77777777" w:rsidR="00000B1A" w:rsidRDefault="00EC5CF6">
            <w:pPr>
              <w:pStyle w:val="af1"/>
            </w:pPr>
            <w:r>
              <w:rPr>
                <w:rFonts w:hint="eastAsia"/>
              </w:rPr>
              <w:t>王合心</w:t>
            </w:r>
          </w:p>
        </w:tc>
      </w:tr>
      <w:tr w:rsidR="00000B1A" w14:paraId="6176BD86" w14:textId="77777777" w:rsidTr="001B70B7">
        <w:tc>
          <w:tcPr>
            <w:tcW w:w="1403" w:type="dxa"/>
          </w:tcPr>
          <w:p w14:paraId="0259B905" w14:textId="77777777" w:rsidR="00000B1A" w:rsidRDefault="00EC5CF6">
            <w:pPr>
              <w:pStyle w:val="af1"/>
            </w:pPr>
            <w:r>
              <w:rPr>
                <w:rFonts w:hint="eastAsia"/>
              </w:rPr>
              <w:t>201</w:t>
            </w:r>
            <w:r>
              <w:t>9</w:t>
            </w:r>
            <w:r>
              <w:rPr>
                <w:rFonts w:hint="eastAsia"/>
              </w:rPr>
              <w:t>-</w:t>
            </w:r>
            <w:r>
              <w:t>02</w:t>
            </w:r>
            <w:r>
              <w:rPr>
                <w:rFonts w:hint="eastAsia"/>
              </w:rPr>
              <w:t>-</w:t>
            </w:r>
            <w:r>
              <w:t>13</w:t>
            </w:r>
          </w:p>
        </w:tc>
        <w:tc>
          <w:tcPr>
            <w:tcW w:w="1036" w:type="dxa"/>
          </w:tcPr>
          <w:p w14:paraId="471BA838" w14:textId="77777777" w:rsidR="00000B1A" w:rsidRDefault="00EC5CF6">
            <w:pPr>
              <w:pStyle w:val="af1"/>
            </w:pPr>
            <w:r>
              <w:t>V1.7.3</w:t>
            </w:r>
          </w:p>
        </w:tc>
        <w:tc>
          <w:tcPr>
            <w:tcW w:w="1134" w:type="dxa"/>
          </w:tcPr>
          <w:p w14:paraId="0B11370E" w14:textId="77777777" w:rsidR="00000B1A" w:rsidRDefault="00EC5CF6">
            <w:pPr>
              <w:pStyle w:val="af1"/>
            </w:pPr>
            <w:r>
              <w:rPr>
                <w:rFonts w:hint="eastAsia"/>
              </w:rPr>
              <w:t>3</w:t>
            </w:r>
            <w:r>
              <w:t>.2.2</w:t>
            </w:r>
          </w:p>
          <w:p w14:paraId="2E79BBE0" w14:textId="77777777" w:rsidR="00000B1A" w:rsidRDefault="00EC5CF6">
            <w:pPr>
              <w:pStyle w:val="af1"/>
            </w:pPr>
            <w:r>
              <w:t>3.4.2</w:t>
            </w:r>
          </w:p>
          <w:p w14:paraId="0F29452A" w14:textId="77777777" w:rsidR="00000B1A" w:rsidRDefault="00EC5CF6">
            <w:pPr>
              <w:pStyle w:val="af1"/>
            </w:pPr>
            <w:r>
              <w:t>3.6.2</w:t>
            </w:r>
          </w:p>
          <w:p w14:paraId="3D4F05FE" w14:textId="77777777" w:rsidR="00000B1A" w:rsidRDefault="00EC5CF6">
            <w:pPr>
              <w:pStyle w:val="af1"/>
            </w:pPr>
            <w:r>
              <w:t>4.1</w:t>
            </w:r>
          </w:p>
        </w:tc>
        <w:tc>
          <w:tcPr>
            <w:tcW w:w="3544" w:type="dxa"/>
          </w:tcPr>
          <w:p w14:paraId="1BA5C1C9" w14:textId="77777777" w:rsidR="00000B1A" w:rsidRDefault="00EC5CF6">
            <w:r>
              <w:rPr>
                <w:rFonts w:hint="eastAsia"/>
              </w:rPr>
              <w:t>3</w:t>
            </w:r>
            <w:r>
              <w:t xml:space="preserve">.2.2 </w:t>
            </w:r>
            <w:r>
              <w:rPr>
                <w:rFonts w:hint="eastAsia"/>
              </w:rPr>
              <w:t>支付返回报文新增订单状态</w:t>
            </w:r>
          </w:p>
          <w:p w14:paraId="4107EDB2" w14:textId="77777777" w:rsidR="00000B1A" w:rsidRDefault="00EC5CF6">
            <w:r>
              <w:rPr>
                <w:rFonts w:hint="eastAsia"/>
              </w:rPr>
              <w:t>3</w:t>
            </w:r>
            <w:r>
              <w:t xml:space="preserve">.4.2 </w:t>
            </w:r>
            <w:r>
              <w:rPr>
                <w:rFonts w:hint="eastAsia"/>
              </w:rPr>
              <w:t>单笔代付返回报文新增订单状态</w:t>
            </w:r>
          </w:p>
          <w:p w14:paraId="6836AFE9" w14:textId="77777777" w:rsidR="00000B1A" w:rsidRDefault="00EC5CF6">
            <w:r>
              <w:rPr>
                <w:rFonts w:hint="eastAsia"/>
              </w:rPr>
              <w:t>3</w:t>
            </w:r>
            <w:r>
              <w:t xml:space="preserve">.6.2 </w:t>
            </w:r>
            <w:r>
              <w:rPr>
                <w:rFonts w:hint="eastAsia"/>
              </w:rPr>
              <w:t>交易结果查询返回保温新增订单状态</w:t>
            </w:r>
          </w:p>
          <w:p w14:paraId="15076D37" w14:textId="77777777" w:rsidR="00000B1A" w:rsidRDefault="00EC5CF6">
            <w:r>
              <w:rPr>
                <w:rFonts w:hint="eastAsia"/>
              </w:rPr>
              <w:t>新增</w:t>
            </w:r>
            <w:r>
              <w:rPr>
                <w:rFonts w:hint="eastAsia"/>
              </w:rPr>
              <w:t>4</w:t>
            </w:r>
            <w:r>
              <w:t>.1</w:t>
            </w:r>
            <w:r>
              <w:rPr>
                <w:rFonts w:hint="eastAsia"/>
              </w:rPr>
              <w:t>章节订单状态</w:t>
            </w:r>
          </w:p>
        </w:tc>
        <w:tc>
          <w:tcPr>
            <w:tcW w:w="1559" w:type="dxa"/>
          </w:tcPr>
          <w:p w14:paraId="58F59C37" w14:textId="77777777" w:rsidR="00000B1A" w:rsidRDefault="00EC5CF6">
            <w:pPr>
              <w:pStyle w:val="af1"/>
            </w:pPr>
            <w:r>
              <w:rPr>
                <w:rFonts w:hint="eastAsia"/>
              </w:rPr>
              <w:t>齐畅</w:t>
            </w:r>
          </w:p>
        </w:tc>
      </w:tr>
      <w:tr w:rsidR="00000B1A" w14:paraId="60D1BAC7" w14:textId="77777777" w:rsidTr="001B70B7">
        <w:tc>
          <w:tcPr>
            <w:tcW w:w="1403" w:type="dxa"/>
          </w:tcPr>
          <w:p w14:paraId="2351ABD4" w14:textId="77777777" w:rsidR="00000B1A" w:rsidRDefault="00EC5CF6">
            <w:pPr>
              <w:pStyle w:val="af1"/>
            </w:pPr>
            <w:r>
              <w:rPr>
                <w:rFonts w:hint="eastAsia"/>
              </w:rPr>
              <w:t>201</w:t>
            </w:r>
            <w:r>
              <w:t>9</w:t>
            </w:r>
            <w:r>
              <w:rPr>
                <w:rFonts w:hint="eastAsia"/>
              </w:rPr>
              <w:t>-</w:t>
            </w:r>
            <w:r>
              <w:t>02</w:t>
            </w:r>
            <w:r>
              <w:rPr>
                <w:rFonts w:hint="eastAsia"/>
              </w:rPr>
              <w:t>-</w:t>
            </w:r>
            <w:r>
              <w:t>19</w:t>
            </w:r>
          </w:p>
        </w:tc>
        <w:tc>
          <w:tcPr>
            <w:tcW w:w="1036" w:type="dxa"/>
          </w:tcPr>
          <w:p w14:paraId="0F3997F2" w14:textId="77777777" w:rsidR="00000B1A" w:rsidRDefault="00EC5CF6">
            <w:pPr>
              <w:pStyle w:val="af1"/>
            </w:pPr>
            <w:r>
              <w:t>V1.7.4</w:t>
            </w:r>
          </w:p>
        </w:tc>
        <w:tc>
          <w:tcPr>
            <w:tcW w:w="1134" w:type="dxa"/>
          </w:tcPr>
          <w:p w14:paraId="2F86CDAC" w14:textId="77777777" w:rsidR="00000B1A" w:rsidRDefault="00EC5CF6">
            <w:pPr>
              <w:pStyle w:val="af1"/>
            </w:pPr>
            <w:r>
              <w:rPr>
                <w:rFonts w:hint="eastAsia"/>
              </w:rPr>
              <w:t>3</w:t>
            </w:r>
            <w:r>
              <w:t>.6.2</w:t>
            </w:r>
          </w:p>
        </w:tc>
        <w:tc>
          <w:tcPr>
            <w:tcW w:w="3544" w:type="dxa"/>
          </w:tcPr>
          <w:p w14:paraId="618D0025" w14:textId="77777777" w:rsidR="00000B1A" w:rsidRDefault="00EC5CF6">
            <w:r>
              <w:rPr>
                <w:rFonts w:hint="eastAsia"/>
              </w:rPr>
              <w:t>3</w:t>
            </w:r>
            <w:r>
              <w:t>.6.2</w:t>
            </w:r>
            <w:r>
              <w:rPr>
                <w:rFonts w:hint="eastAsia"/>
              </w:rPr>
              <w:t>新增查询状态字段</w:t>
            </w:r>
          </w:p>
        </w:tc>
        <w:tc>
          <w:tcPr>
            <w:tcW w:w="1559" w:type="dxa"/>
          </w:tcPr>
          <w:p w14:paraId="794B8246" w14:textId="77777777" w:rsidR="00000B1A" w:rsidRDefault="00EC5CF6">
            <w:pPr>
              <w:pStyle w:val="af1"/>
            </w:pPr>
            <w:r>
              <w:rPr>
                <w:rFonts w:hint="eastAsia"/>
              </w:rPr>
              <w:t>齐畅</w:t>
            </w:r>
          </w:p>
        </w:tc>
      </w:tr>
      <w:tr w:rsidR="00000B1A" w14:paraId="0E6C7964" w14:textId="77777777" w:rsidTr="001B70B7">
        <w:tc>
          <w:tcPr>
            <w:tcW w:w="1403" w:type="dxa"/>
          </w:tcPr>
          <w:p w14:paraId="68F74E2A" w14:textId="77777777" w:rsidR="00000B1A" w:rsidRDefault="00EC5CF6">
            <w:pPr>
              <w:pStyle w:val="af1"/>
            </w:pPr>
            <w:r>
              <w:rPr>
                <w:rFonts w:hint="eastAsia"/>
              </w:rPr>
              <w:t>2019-02-28</w:t>
            </w:r>
          </w:p>
        </w:tc>
        <w:tc>
          <w:tcPr>
            <w:tcW w:w="1036" w:type="dxa"/>
          </w:tcPr>
          <w:p w14:paraId="727E9458" w14:textId="77777777" w:rsidR="00000B1A" w:rsidRDefault="00EC5CF6">
            <w:pPr>
              <w:pStyle w:val="af1"/>
            </w:pPr>
            <w:r>
              <w:rPr>
                <w:rFonts w:hint="eastAsia"/>
              </w:rPr>
              <w:t>V</w:t>
            </w:r>
            <w:r>
              <w:t>1.7.5</w:t>
            </w:r>
          </w:p>
        </w:tc>
        <w:tc>
          <w:tcPr>
            <w:tcW w:w="1134" w:type="dxa"/>
          </w:tcPr>
          <w:p w14:paraId="7D0DF42B" w14:textId="77777777" w:rsidR="00000B1A" w:rsidRDefault="00EC5CF6">
            <w:pPr>
              <w:pStyle w:val="af1"/>
            </w:pPr>
            <w:r>
              <w:t>3.2</w:t>
            </w:r>
            <w:r>
              <w:rPr>
                <w:rFonts w:hint="eastAsia"/>
              </w:rPr>
              <w:t>.</w:t>
            </w:r>
            <w:r>
              <w:t>1</w:t>
            </w:r>
          </w:p>
          <w:p w14:paraId="1B5D0DBC" w14:textId="77777777" w:rsidR="00000B1A" w:rsidRDefault="00EC5CF6">
            <w:pPr>
              <w:pStyle w:val="af1"/>
            </w:pPr>
            <w:r>
              <w:rPr>
                <w:rFonts w:hint="eastAsia"/>
              </w:rPr>
              <w:t>3</w:t>
            </w:r>
            <w:r>
              <w:t>.4.1</w:t>
            </w:r>
          </w:p>
          <w:p w14:paraId="5BE49F5D" w14:textId="77777777" w:rsidR="00000B1A" w:rsidRDefault="00EC5CF6">
            <w:pPr>
              <w:pStyle w:val="af1"/>
            </w:pPr>
            <w:r>
              <w:t>3.7.1</w:t>
            </w:r>
          </w:p>
        </w:tc>
        <w:tc>
          <w:tcPr>
            <w:tcW w:w="3544" w:type="dxa"/>
          </w:tcPr>
          <w:p w14:paraId="6CC2AA38" w14:textId="77777777" w:rsidR="00000B1A" w:rsidRDefault="00EC5CF6">
            <w:r>
              <w:rPr>
                <w:rFonts w:hint="eastAsia"/>
              </w:rPr>
              <w:t>请求</w:t>
            </w:r>
            <w:r>
              <w:t>报文中</w:t>
            </w:r>
            <w:r>
              <w:rPr>
                <w:rFonts w:hint="eastAsia"/>
              </w:rPr>
              <w:t>均新增</w:t>
            </w:r>
            <w:r>
              <w:rPr>
                <w:rFonts w:hint="eastAsia"/>
              </w:rPr>
              <w:t>RMK</w:t>
            </w:r>
            <w:r>
              <w:t>_TXT</w:t>
            </w:r>
            <w:r>
              <w:rPr>
                <w:rFonts w:hint="eastAsia"/>
              </w:rPr>
              <w:t>字段</w:t>
            </w:r>
          </w:p>
        </w:tc>
        <w:tc>
          <w:tcPr>
            <w:tcW w:w="1559" w:type="dxa"/>
          </w:tcPr>
          <w:p w14:paraId="030914B8" w14:textId="77777777" w:rsidR="00000B1A" w:rsidRDefault="00EC5CF6">
            <w:pPr>
              <w:pStyle w:val="af1"/>
            </w:pPr>
            <w:r>
              <w:rPr>
                <w:rFonts w:hint="eastAsia"/>
              </w:rPr>
              <w:t>陈龙泉</w:t>
            </w:r>
          </w:p>
        </w:tc>
      </w:tr>
      <w:tr w:rsidR="00000B1A" w14:paraId="0FABB604" w14:textId="77777777" w:rsidTr="001B70B7">
        <w:tc>
          <w:tcPr>
            <w:tcW w:w="1403" w:type="dxa"/>
          </w:tcPr>
          <w:p w14:paraId="72799AB0" w14:textId="77777777" w:rsidR="00000B1A" w:rsidRDefault="00EC5CF6">
            <w:pPr>
              <w:pStyle w:val="af1"/>
            </w:pPr>
            <w:r>
              <w:rPr>
                <w:rFonts w:hint="eastAsia"/>
              </w:rPr>
              <w:t>2019-03-01</w:t>
            </w:r>
          </w:p>
        </w:tc>
        <w:tc>
          <w:tcPr>
            <w:tcW w:w="1036" w:type="dxa"/>
          </w:tcPr>
          <w:p w14:paraId="3E304CF8" w14:textId="77777777" w:rsidR="00000B1A" w:rsidRDefault="00EC5CF6">
            <w:pPr>
              <w:pStyle w:val="af1"/>
            </w:pPr>
            <w:r>
              <w:rPr>
                <w:rFonts w:hint="eastAsia"/>
              </w:rPr>
              <w:t>V1.7.6</w:t>
            </w:r>
          </w:p>
        </w:tc>
        <w:tc>
          <w:tcPr>
            <w:tcW w:w="1134" w:type="dxa"/>
          </w:tcPr>
          <w:p w14:paraId="5E05A9D2" w14:textId="77777777" w:rsidR="00000B1A" w:rsidRDefault="00EC5CF6">
            <w:pPr>
              <w:pStyle w:val="af1"/>
            </w:pPr>
            <w:r>
              <w:rPr>
                <w:rFonts w:hint="eastAsia"/>
              </w:rPr>
              <w:t>3.</w:t>
            </w:r>
            <w:r>
              <w:t>10</w:t>
            </w:r>
          </w:p>
          <w:p w14:paraId="1A50D46D" w14:textId="77777777" w:rsidR="00000B1A" w:rsidRDefault="00EC5CF6">
            <w:pPr>
              <w:pStyle w:val="af1"/>
            </w:pPr>
            <w:r>
              <w:t>3.11</w:t>
            </w:r>
          </w:p>
          <w:p w14:paraId="29F22C18" w14:textId="77777777" w:rsidR="00000B1A" w:rsidRDefault="00EC5CF6">
            <w:pPr>
              <w:pStyle w:val="af1"/>
            </w:pPr>
            <w:r>
              <w:rPr>
                <w:rFonts w:hint="eastAsia"/>
              </w:rPr>
              <w:t>3</w:t>
            </w:r>
            <w:r>
              <w:t>.2.1</w:t>
            </w:r>
          </w:p>
          <w:p w14:paraId="4A926E08" w14:textId="77777777" w:rsidR="00000B1A" w:rsidRDefault="00EC5CF6">
            <w:pPr>
              <w:pStyle w:val="af1"/>
            </w:pPr>
            <w:r>
              <w:t>3.4.1</w:t>
            </w:r>
          </w:p>
          <w:p w14:paraId="6E941686" w14:textId="77777777" w:rsidR="00000B1A" w:rsidRDefault="00EC5CF6">
            <w:pPr>
              <w:pStyle w:val="af1"/>
            </w:pPr>
            <w:r>
              <w:rPr>
                <w:rFonts w:hint="eastAsia"/>
              </w:rPr>
              <w:t>3</w:t>
            </w:r>
            <w:r>
              <w:t>.5.1</w:t>
            </w:r>
          </w:p>
          <w:p w14:paraId="423108EB" w14:textId="77777777" w:rsidR="00000B1A" w:rsidRDefault="00EC5CF6">
            <w:pPr>
              <w:pStyle w:val="af1"/>
            </w:pPr>
            <w:r>
              <w:t>3.5.2</w:t>
            </w:r>
          </w:p>
          <w:p w14:paraId="6E2FEB1F" w14:textId="77777777" w:rsidR="00000B1A" w:rsidRDefault="00EC5CF6">
            <w:pPr>
              <w:pStyle w:val="af1"/>
            </w:pPr>
            <w:r>
              <w:t>3.5.3</w:t>
            </w:r>
          </w:p>
          <w:p w14:paraId="3F5BF69A" w14:textId="77777777" w:rsidR="00000B1A" w:rsidRDefault="00EC5CF6">
            <w:pPr>
              <w:pStyle w:val="af1"/>
            </w:pPr>
            <w:r>
              <w:t>3.7.1</w:t>
            </w:r>
          </w:p>
          <w:p w14:paraId="461052FA" w14:textId="77777777" w:rsidR="00000B1A" w:rsidRDefault="00EC5CF6">
            <w:pPr>
              <w:pStyle w:val="af1"/>
            </w:pPr>
            <w:r>
              <w:rPr>
                <w:rFonts w:hint="eastAsia"/>
              </w:rPr>
              <w:t>3</w:t>
            </w:r>
            <w:r>
              <w:t>.12</w:t>
            </w:r>
          </w:p>
          <w:p w14:paraId="7B4C2346" w14:textId="77777777" w:rsidR="00000B1A" w:rsidRDefault="00EC5CF6">
            <w:pPr>
              <w:pStyle w:val="af1"/>
            </w:pPr>
            <w:r>
              <w:t>4.2</w:t>
            </w:r>
          </w:p>
        </w:tc>
        <w:tc>
          <w:tcPr>
            <w:tcW w:w="3544" w:type="dxa"/>
          </w:tcPr>
          <w:p w14:paraId="32F22832" w14:textId="77777777" w:rsidR="00000B1A" w:rsidRDefault="00EC5CF6">
            <w:r>
              <w:rPr>
                <w:rFonts w:hint="eastAsia"/>
              </w:rPr>
              <w:t>3.</w:t>
            </w:r>
            <w:r>
              <w:t>1</w:t>
            </w:r>
            <w:r>
              <w:rPr>
                <w:rFonts w:hint="eastAsia"/>
              </w:rPr>
              <w:t>0</w:t>
            </w:r>
            <w:r>
              <w:rPr>
                <w:rFonts w:hint="eastAsia"/>
              </w:rPr>
              <w:t>新增签约关系查询接口</w:t>
            </w:r>
          </w:p>
          <w:p w14:paraId="0EFCD212" w14:textId="77777777" w:rsidR="00000B1A" w:rsidRDefault="00EC5CF6">
            <w:r>
              <w:rPr>
                <w:rFonts w:hint="eastAsia"/>
              </w:rPr>
              <w:t>3</w:t>
            </w:r>
            <w:r>
              <w:t>.11</w:t>
            </w:r>
            <w:r>
              <w:t>新增鉴权接口</w:t>
            </w:r>
          </w:p>
          <w:p w14:paraId="1413B018" w14:textId="77777777" w:rsidR="00000B1A" w:rsidRDefault="00EC5CF6">
            <w:r>
              <w:rPr>
                <w:rFonts w:hint="eastAsia"/>
              </w:rPr>
              <w:t>3</w:t>
            </w:r>
            <w:r>
              <w:t xml:space="preserve">.2.1 </w:t>
            </w:r>
            <w:r>
              <w:rPr>
                <w:rFonts w:hint="eastAsia"/>
              </w:rPr>
              <w:t>新增</w:t>
            </w:r>
            <w:r>
              <w:rPr>
                <w:rFonts w:hint="eastAsia"/>
              </w:rPr>
              <w:t>R</w:t>
            </w:r>
            <w:r>
              <w:t>MK_TXT</w:t>
            </w:r>
            <w:r>
              <w:rPr>
                <w:rFonts w:hint="eastAsia"/>
              </w:rPr>
              <w:t>字段</w:t>
            </w:r>
          </w:p>
          <w:p w14:paraId="52573AFF" w14:textId="77777777" w:rsidR="00000B1A" w:rsidRDefault="00EC5CF6">
            <w:r>
              <w:t xml:space="preserve">3.4.1 </w:t>
            </w:r>
            <w:r>
              <w:rPr>
                <w:rFonts w:hint="eastAsia"/>
              </w:rPr>
              <w:t>新增</w:t>
            </w:r>
            <w:r>
              <w:rPr>
                <w:rFonts w:hint="eastAsia"/>
              </w:rPr>
              <w:t>R</w:t>
            </w:r>
            <w:r>
              <w:t>MK_TXT</w:t>
            </w:r>
            <w:r>
              <w:rPr>
                <w:rFonts w:hint="eastAsia"/>
              </w:rPr>
              <w:t>字段</w:t>
            </w:r>
          </w:p>
          <w:p w14:paraId="777F1DE7" w14:textId="77777777" w:rsidR="00000B1A" w:rsidRDefault="00EC5CF6">
            <w:r>
              <w:rPr>
                <w:rFonts w:hint="eastAsia"/>
              </w:rPr>
              <w:t>3</w:t>
            </w:r>
            <w:r>
              <w:t xml:space="preserve">.5.1 </w:t>
            </w:r>
            <w:r>
              <w:rPr>
                <w:rFonts w:hint="eastAsia"/>
              </w:rPr>
              <w:t>修改批量代扣请求报文</w:t>
            </w:r>
          </w:p>
          <w:p w14:paraId="62AB1BE1" w14:textId="77777777" w:rsidR="00000B1A" w:rsidRDefault="00EC5CF6">
            <w:r>
              <w:t xml:space="preserve">3.5.2 </w:t>
            </w:r>
            <w:r>
              <w:rPr>
                <w:rFonts w:hint="eastAsia"/>
              </w:rPr>
              <w:t>修改批量代扣返回报文</w:t>
            </w:r>
          </w:p>
          <w:p w14:paraId="59597568" w14:textId="77777777" w:rsidR="00000B1A" w:rsidRDefault="00EC5CF6">
            <w:r>
              <w:rPr>
                <w:rFonts w:hint="eastAsia"/>
              </w:rPr>
              <w:t>3</w:t>
            </w:r>
            <w:r>
              <w:t xml:space="preserve">.5.3 </w:t>
            </w:r>
            <w:r>
              <w:rPr>
                <w:rFonts w:hint="eastAsia"/>
              </w:rPr>
              <w:t>修改批量代扣补充说明</w:t>
            </w:r>
          </w:p>
          <w:p w14:paraId="57F9FB7C" w14:textId="77777777" w:rsidR="00000B1A" w:rsidRDefault="00EC5CF6">
            <w:r>
              <w:t xml:space="preserve">3.7.1 </w:t>
            </w:r>
            <w:r>
              <w:rPr>
                <w:rFonts w:hint="eastAsia"/>
              </w:rPr>
              <w:t>新增</w:t>
            </w:r>
            <w:r>
              <w:rPr>
                <w:rFonts w:hint="eastAsia"/>
              </w:rPr>
              <w:t>R</w:t>
            </w:r>
            <w:r>
              <w:t>MK_TXT</w:t>
            </w:r>
            <w:r>
              <w:rPr>
                <w:rFonts w:hint="eastAsia"/>
              </w:rPr>
              <w:t>字段</w:t>
            </w:r>
          </w:p>
          <w:p w14:paraId="2C31A2AF" w14:textId="77777777" w:rsidR="00000B1A" w:rsidRDefault="00EC5CF6">
            <w:r>
              <w:rPr>
                <w:rFonts w:hint="eastAsia"/>
              </w:rPr>
              <w:t>3</w:t>
            </w:r>
            <w:r>
              <w:t xml:space="preserve">.12 </w:t>
            </w:r>
            <w:r>
              <w:rPr>
                <w:rFonts w:hint="eastAsia"/>
              </w:rPr>
              <w:t>新增批扣查询接口</w:t>
            </w:r>
          </w:p>
          <w:p w14:paraId="073AD6DD" w14:textId="77777777" w:rsidR="00000B1A" w:rsidRDefault="00EC5CF6">
            <w:r>
              <w:rPr>
                <w:rFonts w:hint="eastAsia"/>
              </w:rPr>
              <w:t>4</w:t>
            </w:r>
            <w:r>
              <w:t xml:space="preserve">.2 </w:t>
            </w:r>
            <w:r>
              <w:rPr>
                <w:rFonts w:hint="eastAsia"/>
              </w:rPr>
              <w:t>新增批量代扣文件格式</w:t>
            </w:r>
          </w:p>
        </w:tc>
        <w:tc>
          <w:tcPr>
            <w:tcW w:w="1559" w:type="dxa"/>
          </w:tcPr>
          <w:p w14:paraId="7751941B" w14:textId="77777777" w:rsidR="00000B1A" w:rsidRDefault="00EC5CF6">
            <w:pPr>
              <w:pStyle w:val="af1"/>
            </w:pPr>
            <w:r>
              <w:rPr>
                <w:rFonts w:hint="eastAsia"/>
              </w:rPr>
              <w:t>梁景慧</w:t>
            </w:r>
            <w:r>
              <w:rPr>
                <w:rFonts w:hint="eastAsia"/>
              </w:rPr>
              <w:t>/</w:t>
            </w:r>
            <w:r>
              <w:rPr>
                <w:rFonts w:hint="eastAsia"/>
              </w:rPr>
              <w:t>齐畅</w:t>
            </w:r>
          </w:p>
        </w:tc>
      </w:tr>
      <w:tr w:rsidR="00000B1A" w14:paraId="059E47BD" w14:textId="77777777" w:rsidTr="001B70B7">
        <w:tc>
          <w:tcPr>
            <w:tcW w:w="1403" w:type="dxa"/>
          </w:tcPr>
          <w:p w14:paraId="497261A3" w14:textId="77777777" w:rsidR="00000B1A" w:rsidRDefault="00EC5CF6">
            <w:pPr>
              <w:pStyle w:val="af1"/>
            </w:pPr>
            <w:r>
              <w:rPr>
                <w:rFonts w:hint="eastAsia"/>
              </w:rPr>
              <w:t>2</w:t>
            </w:r>
            <w:r>
              <w:t>019-03-05</w:t>
            </w:r>
          </w:p>
        </w:tc>
        <w:tc>
          <w:tcPr>
            <w:tcW w:w="1036" w:type="dxa"/>
          </w:tcPr>
          <w:p w14:paraId="44188E2B" w14:textId="77777777" w:rsidR="00000B1A" w:rsidRDefault="00EC5CF6">
            <w:pPr>
              <w:pStyle w:val="af1"/>
            </w:pPr>
            <w:r>
              <w:rPr>
                <w:rFonts w:hint="eastAsia"/>
              </w:rPr>
              <w:t>V</w:t>
            </w:r>
            <w:r>
              <w:t>1.7.7</w:t>
            </w:r>
          </w:p>
        </w:tc>
        <w:tc>
          <w:tcPr>
            <w:tcW w:w="1134" w:type="dxa"/>
          </w:tcPr>
          <w:p w14:paraId="7D12ED4C" w14:textId="77777777" w:rsidR="00000B1A" w:rsidRDefault="00EC5CF6">
            <w:pPr>
              <w:pStyle w:val="af1"/>
            </w:pPr>
            <w:r>
              <w:rPr>
                <w:rFonts w:hint="eastAsia"/>
              </w:rPr>
              <w:t>3</w:t>
            </w:r>
            <w:r>
              <w:t>.2.1</w:t>
            </w:r>
          </w:p>
          <w:p w14:paraId="5A26691B" w14:textId="77777777" w:rsidR="00000B1A" w:rsidRDefault="00EC5CF6">
            <w:pPr>
              <w:pStyle w:val="af1"/>
            </w:pPr>
            <w:r>
              <w:t>3.4.1</w:t>
            </w:r>
          </w:p>
          <w:p w14:paraId="0E9B0B40" w14:textId="77777777" w:rsidR="00000B1A" w:rsidRDefault="00EC5CF6">
            <w:pPr>
              <w:pStyle w:val="af1"/>
            </w:pPr>
            <w:r>
              <w:t>3.5.1</w:t>
            </w:r>
          </w:p>
          <w:p w14:paraId="6D0B52F1" w14:textId="77777777" w:rsidR="00000B1A" w:rsidRDefault="00EC5CF6">
            <w:pPr>
              <w:pStyle w:val="af1"/>
            </w:pPr>
            <w:r>
              <w:t>3.6.1</w:t>
            </w:r>
          </w:p>
          <w:p w14:paraId="6679C655" w14:textId="77777777" w:rsidR="00000B1A" w:rsidRDefault="00EC5CF6">
            <w:pPr>
              <w:pStyle w:val="af1"/>
            </w:pPr>
            <w:r>
              <w:t>4.2</w:t>
            </w:r>
          </w:p>
        </w:tc>
        <w:tc>
          <w:tcPr>
            <w:tcW w:w="3544" w:type="dxa"/>
          </w:tcPr>
          <w:p w14:paraId="68BAA28A" w14:textId="77777777" w:rsidR="00000B1A" w:rsidRDefault="00EC5CF6">
            <w:r>
              <w:rPr>
                <w:rFonts w:hint="eastAsia"/>
              </w:rPr>
              <w:t>3</w:t>
            </w:r>
            <w:r>
              <w:t xml:space="preserve">.2.1 </w:t>
            </w:r>
            <w:r>
              <w:rPr>
                <w:rFonts w:hint="eastAsia"/>
              </w:rPr>
              <w:t>删除</w:t>
            </w:r>
          </w:p>
          <w:p w14:paraId="5AFA650B" w14:textId="77777777" w:rsidR="00000B1A" w:rsidRDefault="00EC5CF6">
            <w:r>
              <w:rPr>
                <w:rFonts w:hint="eastAsia"/>
              </w:rPr>
              <w:t>Phone</w:t>
            </w:r>
            <w:r>
              <w:t>,ChannelCode,RMK_TXT</w:t>
            </w:r>
            <w:r>
              <w:rPr>
                <w:rFonts w:hint="eastAsia"/>
              </w:rPr>
              <w:t>字段</w:t>
            </w:r>
          </w:p>
          <w:p w14:paraId="530339D3" w14:textId="77777777" w:rsidR="00000B1A" w:rsidRDefault="00EC5CF6">
            <w:r>
              <w:rPr>
                <w:rFonts w:hint="eastAsia"/>
              </w:rPr>
              <w:t>3</w:t>
            </w:r>
            <w:r>
              <w:t xml:space="preserve">.4.1 </w:t>
            </w:r>
            <w:r>
              <w:rPr>
                <w:rFonts w:hint="eastAsia"/>
              </w:rPr>
              <w:t>删除</w:t>
            </w:r>
          </w:p>
          <w:p w14:paraId="3DCE43E5" w14:textId="77777777" w:rsidR="00000B1A" w:rsidRDefault="00EC5CF6">
            <w:r>
              <w:t>P</w:t>
            </w:r>
            <w:r>
              <w:rPr>
                <w:rFonts w:hint="eastAsia"/>
              </w:rPr>
              <w:t>ayPhone</w:t>
            </w:r>
            <w:r>
              <w:t>,RefundPhone, ChannelCode RMK_TXT</w:t>
            </w:r>
            <w:r>
              <w:rPr>
                <w:rFonts w:hint="eastAsia"/>
              </w:rPr>
              <w:t>字段</w:t>
            </w:r>
            <w:r>
              <w:rPr>
                <w:rFonts w:hint="eastAsia"/>
              </w:rPr>
              <w:t>,</w:t>
            </w:r>
            <w:r>
              <w:rPr>
                <w:rFonts w:hint="eastAsia"/>
              </w:rPr>
              <w:t>修改</w:t>
            </w:r>
          </w:p>
          <w:p w14:paraId="2D0F85C7" w14:textId="77777777" w:rsidR="00000B1A" w:rsidRDefault="00EC5CF6">
            <w:r>
              <w:rPr>
                <w:rFonts w:hint="eastAsia"/>
              </w:rPr>
              <w:t>R</w:t>
            </w:r>
            <w:r>
              <w:t>e</w:t>
            </w:r>
            <w:r>
              <w:rPr>
                <w:rFonts w:hint="eastAsia"/>
              </w:rPr>
              <w:t>fundA</w:t>
            </w:r>
            <w:r>
              <w:t>ccountType,</w:t>
            </w:r>
            <w:r>
              <w:rPr>
                <w:rFonts w:hint="eastAsia"/>
              </w:rPr>
              <w:t xml:space="preserve"> R</w:t>
            </w:r>
            <w:r>
              <w:t>e</w:t>
            </w:r>
            <w:r>
              <w:rPr>
                <w:rFonts w:hint="eastAsia"/>
              </w:rPr>
              <w:t>fundA</w:t>
            </w:r>
            <w:r>
              <w:t>ccountNo,</w:t>
            </w:r>
            <w:r>
              <w:rPr>
                <w:rFonts w:hint="eastAsia"/>
              </w:rPr>
              <w:t xml:space="preserve"> R</w:t>
            </w:r>
            <w:r>
              <w:t>e</w:t>
            </w:r>
            <w:r>
              <w:rPr>
                <w:rFonts w:hint="eastAsia"/>
              </w:rPr>
              <w:t>fundA</w:t>
            </w:r>
            <w:r>
              <w:t>ccountName,</w:t>
            </w:r>
            <w:r>
              <w:rPr>
                <w:rFonts w:hint="eastAsia"/>
              </w:rPr>
              <w:t xml:space="preserve"> R</w:t>
            </w:r>
            <w:r>
              <w:t>e</w:t>
            </w:r>
            <w:r>
              <w:rPr>
                <w:rFonts w:hint="eastAsia"/>
              </w:rPr>
              <w:t>fund</w:t>
            </w:r>
            <w:r>
              <w:t>IdNum</w:t>
            </w:r>
            <w:r>
              <w:rPr>
                <w:rFonts w:hint="eastAsia"/>
              </w:rPr>
              <w:t>为非必输字段</w:t>
            </w:r>
            <w:r>
              <w:rPr>
                <w:rFonts w:hint="eastAsia"/>
              </w:rPr>
              <w:t>,</w:t>
            </w:r>
            <w:r>
              <w:t>I</w:t>
            </w:r>
            <w:r>
              <w:rPr>
                <w:rFonts w:hint="eastAsia"/>
              </w:rPr>
              <w:t>s</w:t>
            </w:r>
            <w:r>
              <w:t>Sign</w:t>
            </w:r>
            <w:r>
              <w:rPr>
                <w:rFonts w:hint="eastAsia"/>
              </w:rPr>
              <w:t>为</w:t>
            </w:r>
            <w:r>
              <w:rPr>
                <w:rFonts w:hint="eastAsia"/>
              </w:rPr>
              <w:t>0</w:t>
            </w:r>
            <w:r>
              <w:rPr>
                <w:rFonts w:hint="eastAsia"/>
              </w:rPr>
              <w:t>时必输</w:t>
            </w:r>
          </w:p>
          <w:p w14:paraId="478BF81D" w14:textId="77777777" w:rsidR="00000B1A" w:rsidRDefault="00EC5CF6">
            <w:r>
              <w:rPr>
                <w:rFonts w:hint="eastAsia"/>
              </w:rPr>
              <w:t>3</w:t>
            </w:r>
            <w:r>
              <w:t xml:space="preserve">.5.1 </w:t>
            </w:r>
            <w:r>
              <w:rPr>
                <w:rFonts w:hint="eastAsia"/>
              </w:rPr>
              <w:t>删除</w:t>
            </w:r>
            <w:r>
              <w:t>RMK_TXT</w:t>
            </w:r>
            <w:r>
              <w:rPr>
                <w:rFonts w:hint="eastAsia"/>
              </w:rPr>
              <w:t>字段</w:t>
            </w:r>
          </w:p>
          <w:p w14:paraId="5FBA3BB0" w14:textId="77777777" w:rsidR="00000B1A" w:rsidRDefault="00EC5CF6">
            <w:r>
              <w:rPr>
                <w:rFonts w:hint="eastAsia"/>
              </w:rPr>
              <w:t>3</w:t>
            </w:r>
            <w:r>
              <w:t xml:space="preserve">.6.1 </w:t>
            </w:r>
            <w:r>
              <w:rPr>
                <w:rFonts w:hint="eastAsia"/>
              </w:rPr>
              <w:t>删除</w:t>
            </w:r>
            <w:r>
              <w:rPr>
                <w:rFonts w:hint="eastAsia"/>
              </w:rPr>
              <w:t>Channel</w:t>
            </w:r>
            <w:r>
              <w:t>Code</w:t>
            </w:r>
            <w:r>
              <w:rPr>
                <w:rFonts w:hint="eastAsia"/>
              </w:rPr>
              <w:t>字段</w:t>
            </w:r>
          </w:p>
          <w:p w14:paraId="0690AFE6" w14:textId="77777777" w:rsidR="00000B1A" w:rsidRDefault="00EC5CF6">
            <w:r>
              <w:rPr>
                <w:rFonts w:hint="eastAsia"/>
              </w:rPr>
              <w:t>4</w:t>
            </w:r>
            <w:r>
              <w:t xml:space="preserve">.2 </w:t>
            </w:r>
            <w:r>
              <w:rPr>
                <w:rFonts w:hint="eastAsia"/>
              </w:rPr>
              <w:t>删除批扣文件中手机号</w:t>
            </w:r>
            <w:r>
              <w:rPr>
                <w:rFonts w:hint="eastAsia"/>
              </w:rPr>
              <w:t>,</w:t>
            </w:r>
            <w:r>
              <w:rPr>
                <w:rFonts w:hint="eastAsia"/>
              </w:rPr>
              <w:t>渠道字段</w:t>
            </w:r>
          </w:p>
        </w:tc>
        <w:tc>
          <w:tcPr>
            <w:tcW w:w="1559" w:type="dxa"/>
          </w:tcPr>
          <w:p w14:paraId="77B8BFAD" w14:textId="77777777" w:rsidR="00000B1A" w:rsidRDefault="00EC5CF6">
            <w:pPr>
              <w:pStyle w:val="af1"/>
            </w:pPr>
            <w:r>
              <w:rPr>
                <w:rFonts w:hint="eastAsia"/>
              </w:rPr>
              <w:t>齐畅</w:t>
            </w:r>
          </w:p>
        </w:tc>
      </w:tr>
      <w:tr w:rsidR="00000B1A" w14:paraId="6E15185E" w14:textId="77777777" w:rsidTr="001B70B7">
        <w:tc>
          <w:tcPr>
            <w:tcW w:w="1403" w:type="dxa"/>
          </w:tcPr>
          <w:p w14:paraId="2432C2C0" w14:textId="77777777" w:rsidR="00000B1A" w:rsidRDefault="00EC5CF6">
            <w:pPr>
              <w:pStyle w:val="af1"/>
            </w:pPr>
            <w:r>
              <w:rPr>
                <w:rFonts w:hint="eastAsia"/>
              </w:rPr>
              <w:t>2019</w:t>
            </w:r>
            <w:r>
              <w:t>-03-06</w:t>
            </w:r>
          </w:p>
        </w:tc>
        <w:tc>
          <w:tcPr>
            <w:tcW w:w="1036" w:type="dxa"/>
          </w:tcPr>
          <w:p w14:paraId="4A661638" w14:textId="77777777" w:rsidR="00000B1A" w:rsidRDefault="00EC5CF6">
            <w:pPr>
              <w:pStyle w:val="af1"/>
            </w:pPr>
            <w:r>
              <w:rPr>
                <w:rFonts w:hint="eastAsia"/>
              </w:rPr>
              <w:t>V1.7.8</w:t>
            </w:r>
          </w:p>
        </w:tc>
        <w:tc>
          <w:tcPr>
            <w:tcW w:w="1134" w:type="dxa"/>
          </w:tcPr>
          <w:p w14:paraId="496F2D59" w14:textId="77777777" w:rsidR="00000B1A" w:rsidRDefault="00EC5CF6">
            <w:pPr>
              <w:pStyle w:val="af1"/>
            </w:pPr>
            <w:r>
              <w:rPr>
                <w:rFonts w:hint="eastAsia"/>
              </w:rPr>
              <w:t>4.2</w:t>
            </w:r>
          </w:p>
        </w:tc>
        <w:tc>
          <w:tcPr>
            <w:tcW w:w="3544" w:type="dxa"/>
          </w:tcPr>
          <w:p w14:paraId="492B825A" w14:textId="77777777" w:rsidR="00000B1A" w:rsidRDefault="00EC5CF6">
            <w:r>
              <w:rPr>
                <w:rFonts w:hint="eastAsia"/>
              </w:rPr>
              <w:t>批量</w:t>
            </w:r>
            <w:r>
              <w:t>扣款文件格式</w:t>
            </w:r>
            <w:r>
              <w:rPr>
                <w:rFonts w:hint="eastAsia"/>
              </w:rPr>
              <w:t>中</w:t>
            </w:r>
            <w:r>
              <w:t>增加具体的文件说明</w:t>
            </w:r>
          </w:p>
        </w:tc>
        <w:tc>
          <w:tcPr>
            <w:tcW w:w="1559" w:type="dxa"/>
          </w:tcPr>
          <w:p w14:paraId="25349A6D" w14:textId="77777777" w:rsidR="00000B1A" w:rsidRDefault="00EC5CF6">
            <w:pPr>
              <w:pStyle w:val="af1"/>
            </w:pPr>
            <w:r>
              <w:rPr>
                <w:rFonts w:hint="eastAsia"/>
              </w:rPr>
              <w:t>刘小婧</w:t>
            </w:r>
          </w:p>
        </w:tc>
      </w:tr>
      <w:tr w:rsidR="00000B1A" w14:paraId="101050DE" w14:textId="77777777" w:rsidTr="001B70B7">
        <w:tc>
          <w:tcPr>
            <w:tcW w:w="1403" w:type="dxa"/>
          </w:tcPr>
          <w:p w14:paraId="3A54C702" w14:textId="77777777" w:rsidR="00000B1A" w:rsidRDefault="00EC5CF6">
            <w:pPr>
              <w:pStyle w:val="af1"/>
            </w:pPr>
            <w:r>
              <w:rPr>
                <w:rFonts w:hint="eastAsia"/>
              </w:rPr>
              <w:t>2019</w:t>
            </w:r>
            <w:r>
              <w:t>-03-06</w:t>
            </w:r>
          </w:p>
        </w:tc>
        <w:tc>
          <w:tcPr>
            <w:tcW w:w="1036" w:type="dxa"/>
          </w:tcPr>
          <w:p w14:paraId="6163711D" w14:textId="77777777" w:rsidR="00000B1A" w:rsidRDefault="00EC5CF6">
            <w:pPr>
              <w:pStyle w:val="af1"/>
            </w:pPr>
            <w:r>
              <w:rPr>
                <w:rFonts w:hint="eastAsia"/>
              </w:rPr>
              <w:t>V1.7.8</w:t>
            </w:r>
          </w:p>
        </w:tc>
        <w:tc>
          <w:tcPr>
            <w:tcW w:w="1134" w:type="dxa"/>
          </w:tcPr>
          <w:p w14:paraId="3EF75A20" w14:textId="77777777" w:rsidR="00000B1A" w:rsidRDefault="00EC5CF6">
            <w:pPr>
              <w:pStyle w:val="af1"/>
            </w:pPr>
            <w:r>
              <w:rPr>
                <w:rFonts w:hint="eastAsia"/>
              </w:rPr>
              <w:t>3</w:t>
            </w:r>
            <w:r>
              <w:t>.5</w:t>
            </w:r>
          </w:p>
        </w:tc>
        <w:tc>
          <w:tcPr>
            <w:tcW w:w="3544" w:type="dxa"/>
          </w:tcPr>
          <w:p w14:paraId="32494961" w14:textId="77777777" w:rsidR="00000B1A" w:rsidRDefault="00EC5CF6">
            <w:r>
              <w:t xml:space="preserve">3.5 </w:t>
            </w:r>
            <w:r>
              <w:rPr>
                <w:rFonts w:hint="eastAsia"/>
              </w:rPr>
              <w:t>批量代扣新增</w:t>
            </w:r>
            <w:r>
              <w:rPr>
                <w:sz w:val="18"/>
                <w:szCs w:val="18"/>
              </w:rPr>
              <w:t>B</w:t>
            </w:r>
            <w:r>
              <w:rPr>
                <w:rFonts w:hint="eastAsia"/>
                <w:sz w:val="18"/>
                <w:szCs w:val="18"/>
              </w:rPr>
              <w:t>atch</w:t>
            </w:r>
            <w:r>
              <w:rPr>
                <w:sz w:val="18"/>
                <w:szCs w:val="18"/>
              </w:rPr>
              <w:t>Sn</w:t>
            </w:r>
          </w:p>
        </w:tc>
        <w:tc>
          <w:tcPr>
            <w:tcW w:w="1559" w:type="dxa"/>
          </w:tcPr>
          <w:p w14:paraId="4090DA37" w14:textId="77777777" w:rsidR="00000B1A" w:rsidRDefault="00EC5CF6">
            <w:pPr>
              <w:pStyle w:val="af1"/>
            </w:pPr>
            <w:r>
              <w:rPr>
                <w:rFonts w:hint="eastAsia"/>
              </w:rPr>
              <w:t>赵建</w:t>
            </w:r>
            <w:r>
              <w:t>国</w:t>
            </w:r>
          </w:p>
        </w:tc>
      </w:tr>
      <w:tr w:rsidR="00000B1A" w14:paraId="22377223" w14:textId="77777777" w:rsidTr="001B70B7">
        <w:tc>
          <w:tcPr>
            <w:tcW w:w="1403" w:type="dxa"/>
          </w:tcPr>
          <w:p w14:paraId="5CFB02CE" w14:textId="77777777" w:rsidR="00000B1A" w:rsidRDefault="00EC5CF6">
            <w:pPr>
              <w:pStyle w:val="af1"/>
            </w:pPr>
            <w:r>
              <w:rPr>
                <w:rFonts w:hint="eastAsia"/>
              </w:rPr>
              <w:t>2019</w:t>
            </w:r>
            <w:r>
              <w:t>-03-08</w:t>
            </w:r>
          </w:p>
        </w:tc>
        <w:tc>
          <w:tcPr>
            <w:tcW w:w="1036" w:type="dxa"/>
          </w:tcPr>
          <w:p w14:paraId="24A76E7B" w14:textId="77777777" w:rsidR="00000B1A" w:rsidRDefault="00EC5CF6">
            <w:pPr>
              <w:pStyle w:val="af1"/>
            </w:pPr>
            <w:r>
              <w:rPr>
                <w:rFonts w:hint="eastAsia"/>
              </w:rPr>
              <w:t>V1.8</w:t>
            </w:r>
          </w:p>
        </w:tc>
        <w:tc>
          <w:tcPr>
            <w:tcW w:w="1134" w:type="dxa"/>
          </w:tcPr>
          <w:p w14:paraId="46462FC3" w14:textId="77777777" w:rsidR="00000B1A" w:rsidRDefault="00EC5CF6">
            <w:pPr>
              <w:pStyle w:val="af1"/>
            </w:pPr>
            <w:r>
              <w:rPr>
                <w:rFonts w:hint="eastAsia"/>
              </w:rPr>
              <w:t>3.7.1</w:t>
            </w:r>
          </w:p>
          <w:p w14:paraId="0DA325D5" w14:textId="77777777" w:rsidR="00000B1A" w:rsidRDefault="00EC5CF6">
            <w:pPr>
              <w:pStyle w:val="af1"/>
            </w:pPr>
            <w:r>
              <w:t>3.7.3</w:t>
            </w:r>
          </w:p>
          <w:p w14:paraId="46EF15A0" w14:textId="77777777" w:rsidR="00000B1A" w:rsidRDefault="00EC5CF6">
            <w:pPr>
              <w:pStyle w:val="af1"/>
            </w:pPr>
            <w:r>
              <w:t>4.2</w:t>
            </w:r>
          </w:p>
          <w:p w14:paraId="5D1D6C45" w14:textId="77777777" w:rsidR="00000B1A" w:rsidRDefault="00EC5CF6">
            <w:pPr>
              <w:pStyle w:val="af1"/>
            </w:pPr>
            <w:r>
              <w:rPr>
                <w:rFonts w:hint="eastAsia"/>
              </w:rPr>
              <w:lastRenderedPageBreak/>
              <w:t>3.1.1</w:t>
            </w:r>
          </w:p>
          <w:p w14:paraId="4CCF8867" w14:textId="77777777" w:rsidR="00000B1A" w:rsidRDefault="00EC5CF6">
            <w:pPr>
              <w:pStyle w:val="af1"/>
            </w:pPr>
            <w:r>
              <w:rPr>
                <w:rFonts w:hint="eastAsia"/>
              </w:rPr>
              <w:t>3.4.1</w:t>
            </w:r>
          </w:p>
        </w:tc>
        <w:tc>
          <w:tcPr>
            <w:tcW w:w="3544" w:type="dxa"/>
          </w:tcPr>
          <w:p w14:paraId="50B0C27D" w14:textId="77777777" w:rsidR="00000B1A" w:rsidRDefault="00EC5CF6">
            <w:r>
              <w:rPr>
                <w:rFonts w:hint="eastAsia"/>
              </w:rPr>
              <w:lastRenderedPageBreak/>
              <w:t>3.7.1</w:t>
            </w:r>
            <w:r>
              <w:rPr>
                <w:rFonts w:hint="eastAsia"/>
              </w:rPr>
              <w:t>请求</w:t>
            </w:r>
            <w:r>
              <w:t>报文中</w:t>
            </w:r>
            <w:r>
              <w:rPr>
                <w:rFonts w:hint="eastAsia"/>
              </w:rPr>
              <w:t>删除</w:t>
            </w:r>
            <w:r>
              <w:t>RMK_TXT</w:t>
            </w:r>
            <w:r>
              <w:rPr>
                <w:rFonts w:hint="eastAsia"/>
              </w:rPr>
              <w:t>字段</w:t>
            </w:r>
          </w:p>
          <w:p w14:paraId="282224E8" w14:textId="77777777" w:rsidR="00000B1A" w:rsidRDefault="00EC5CF6">
            <w:r>
              <w:rPr>
                <w:rFonts w:hint="eastAsia"/>
              </w:rPr>
              <w:t>3.7.3</w:t>
            </w:r>
            <w:r>
              <w:rPr>
                <w:rFonts w:hint="eastAsia"/>
              </w:rPr>
              <w:t>中</w:t>
            </w:r>
            <w:r>
              <w:t>根据接口字段调整报文样例</w:t>
            </w:r>
          </w:p>
          <w:p w14:paraId="40EE968C" w14:textId="77777777" w:rsidR="00000B1A" w:rsidRDefault="00EC5CF6">
            <w:r>
              <w:rPr>
                <w:rFonts w:hint="eastAsia"/>
              </w:rPr>
              <w:t>4.2</w:t>
            </w:r>
            <w:r>
              <w:rPr>
                <w:rFonts w:hint="eastAsia"/>
              </w:rPr>
              <w:t>中</w:t>
            </w:r>
            <w:r>
              <w:t>增加文件</w:t>
            </w:r>
            <w:r>
              <w:rPr>
                <w:rFonts w:hint="eastAsia"/>
              </w:rPr>
              <w:t>类型</w:t>
            </w:r>
            <w:r>
              <w:t>的说明</w:t>
            </w:r>
          </w:p>
          <w:p w14:paraId="1C125087" w14:textId="77777777" w:rsidR="00000B1A" w:rsidRDefault="00EC5CF6">
            <w:r>
              <w:rPr>
                <w:rFonts w:hint="eastAsia"/>
              </w:rPr>
              <w:lastRenderedPageBreak/>
              <w:t xml:space="preserve">3.1.1 </w:t>
            </w:r>
            <w:r>
              <w:rPr>
                <w:rFonts w:hint="eastAsia"/>
              </w:rPr>
              <w:t>表格格式修改</w:t>
            </w:r>
            <w:r>
              <w:rPr>
                <w:rFonts w:hint="eastAsia"/>
              </w:rPr>
              <w:t>,header</w:t>
            </w:r>
            <w:r>
              <w:rPr>
                <w:rFonts w:hint="eastAsia"/>
              </w:rPr>
              <w:t>部分</w:t>
            </w:r>
          </w:p>
          <w:p w14:paraId="05A81274" w14:textId="77777777" w:rsidR="00000B1A" w:rsidRDefault="00EC5CF6">
            <w:r>
              <w:rPr>
                <w:rFonts w:hint="eastAsia"/>
              </w:rPr>
              <w:t xml:space="preserve">3.4.1 </w:t>
            </w:r>
            <w:r>
              <w:rPr>
                <w:rFonts w:hint="eastAsia"/>
              </w:rPr>
              <w:t>表格格式修改</w:t>
            </w:r>
            <w:r>
              <w:rPr>
                <w:rFonts w:hint="eastAsia"/>
              </w:rPr>
              <w:t>,header</w:t>
            </w:r>
            <w:r>
              <w:rPr>
                <w:rFonts w:hint="eastAsia"/>
              </w:rPr>
              <w:t>部分</w:t>
            </w:r>
          </w:p>
          <w:p w14:paraId="1BD8A397" w14:textId="77777777" w:rsidR="00000B1A" w:rsidRDefault="00000B1A"/>
        </w:tc>
        <w:tc>
          <w:tcPr>
            <w:tcW w:w="1559" w:type="dxa"/>
          </w:tcPr>
          <w:p w14:paraId="61089B37" w14:textId="77777777" w:rsidR="00000B1A" w:rsidRDefault="00EC5CF6">
            <w:pPr>
              <w:pStyle w:val="af1"/>
            </w:pPr>
            <w:r>
              <w:rPr>
                <w:rFonts w:hint="eastAsia"/>
              </w:rPr>
              <w:lastRenderedPageBreak/>
              <w:t>刘小婧</w:t>
            </w:r>
          </w:p>
        </w:tc>
      </w:tr>
      <w:tr w:rsidR="000C08C6" w14:paraId="516473F7" w14:textId="77777777" w:rsidTr="001B70B7">
        <w:tc>
          <w:tcPr>
            <w:tcW w:w="1403" w:type="dxa"/>
          </w:tcPr>
          <w:p w14:paraId="4422646F" w14:textId="77777777" w:rsidR="000C08C6" w:rsidRDefault="000C08C6">
            <w:pPr>
              <w:pStyle w:val="af1"/>
            </w:pPr>
            <w:r>
              <w:rPr>
                <w:rFonts w:hint="eastAsia"/>
              </w:rPr>
              <w:lastRenderedPageBreak/>
              <w:t>2019</w:t>
            </w:r>
            <w:r>
              <w:t>-03-18</w:t>
            </w:r>
          </w:p>
        </w:tc>
        <w:tc>
          <w:tcPr>
            <w:tcW w:w="1036" w:type="dxa"/>
          </w:tcPr>
          <w:p w14:paraId="7673C73E" w14:textId="77777777" w:rsidR="000C08C6" w:rsidRDefault="000C08C6">
            <w:pPr>
              <w:pStyle w:val="af1"/>
            </w:pPr>
            <w:r>
              <w:rPr>
                <w:rFonts w:hint="eastAsia"/>
              </w:rPr>
              <w:t>V1.8.1</w:t>
            </w:r>
          </w:p>
        </w:tc>
        <w:tc>
          <w:tcPr>
            <w:tcW w:w="1134" w:type="dxa"/>
          </w:tcPr>
          <w:p w14:paraId="52AF9C52" w14:textId="77777777" w:rsidR="000C08C6" w:rsidRDefault="000C08C6">
            <w:pPr>
              <w:pStyle w:val="af1"/>
            </w:pPr>
            <w:r>
              <w:rPr>
                <w:rFonts w:hint="eastAsia"/>
              </w:rPr>
              <w:t>4.1</w:t>
            </w:r>
            <w:r>
              <w:t>.1</w:t>
            </w:r>
          </w:p>
        </w:tc>
        <w:tc>
          <w:tcPr>
            <w:tcW w:w="3544" w:type="dxa"/>
          </w:tcPr>
          <w:p w14:paraId="360CC6F0" w14:textId="77777777" w:rsidR="000C08C6" w:rsidRDefault="000C08C6">
            <w:r>
              <w:rPr>
                <w:rFonts w:hint="eastAsia"/>
              </w:rPr>
              <w:t>4.1</w:t>
            </w:r>
            <w:r>
              <w:t>.1</w:t>
            </w:r>
            <w:r>
              <w:rPr>
                <w:rFonts w:hint="eastAsia"/>
              </w:rPr>
              <w:t>中</w:t>
            </w:r>
            <w:r>
              <w:t>明确</w:t>
            </w:r>
            <w:r>
              <w:rPr>
                <w:rFonts w:hint="eastAsia"/>
              </w:rPr>
              <w:t>核心</w:t>
            </w:r>
            <w:r>
              <w:t>系统对订单状态的逻辑判断</w:t>
            </w:r>
          </w:p>
        </w:tc>
        <w:tc>
          <w:tcPr>
            <w:tcW w:w="1559" w:type="dxa"/>
          </w:tcPr>
          <w:p w14:paraId="2338B42A" w14:textId="77777777" w:rsidR="000C08C6" w:rsidRDefault="000C08C6">
            <w:pPr>
              <w:pStyle w:val="af1"/>
            </w:pPr>
            <w:r>
              <w:rPr>
                <w:rFonts w:hint="eastAsia"/>
              </w:rPr>
              <w:t>刘小婧</w:t>
            </w:r>
          </w:p>
        </w:tc>
      </w:tr>
      <w:tr w:rsidR="00BA7378" w14:paraId="52E6F531" w14:textId="77777777" w:rsidTr="001B70B7">
        <w:tc>
          <w:tcPr>
            <w:tcW w:w="1403" w:type="dxa"/>
          </w:tcPr>
          <w:p w14:paraId="15C1BA3A" w14:textId="77777777" w:rsidR="00BA7378" w:rsidRDefault="00BA7378" w:rsidP="00BA7378">
            <w:pPr>
              <w:pStyle w:val="af1"/>
            </w:pPr>
            <w:r>
              <w:rPr>
                <w:rFonts w:hint="eastAsia"/>
              </w:rPr>
              <w:t>2</w:t>
            </w:r>
            <w:r>
              <w:t>019-04-25</w:t>
            </w:r>
          </w:p>
        </w:tc>
        <w:tc>
          <w:tcPr>
            <w:tcW w:w="1036" w:type="dxa"/>
          </w:tcPr>
          <w:p w14:paraId="44120156" w14:textId="77777777" w:rsidR="00BA7378" w:rsidRDefault="00BA7378" w:rsidP="00BA7378">
            <w:pPr>
              <w:pStyle w:val="af1"/>
            </w:pPr>
            <w:r>
              <w:rPr>
                <w:rFonts w:hint="eastAsia"/>
              </w:rPr>
              <w:t>V1.8.</w:t>
            </w:r>
            <w:r>
              <w:t>2</w:t>
            </w:r>
          </w:p>
        </w:tc>
        <w:tc>
          <w:tcPr>
            <w:tcW w:w="1134" w:type="dxa"/>
          </w:tcPr>
          <w:p w14:paraId="01CA17EA" w14:textId="77777777" w:rsidR="00BA7378" w:rsidRDefault="00BA7378" w:rsidP="00BA7378">
            <w:pPr>
              <w:pStyle w:val="af1"/>
            </w:pPr>
            <w:r>
              <w:rPr>
                <w:rFonts w:hint="eastAsia"/>
              </w:rPr>
              <w:t>3</w:t>
            </w:r>
            <w:r>
              <w:t>.1.1</w:t>
            </w:r>
          </w:p>
          <w:p w14:paraId="41040D0D" w14:textId="77777777" w:rsidR="00BA7378" w:rsidRDefault="00BA7378" w:rsidP="00BA7378">
            <w:pPr>
              <w:pStyle w:val="af1"/>
            </w:pPr>
            <w:r>
              <w:t>3.1.3</w:t>
            </w:r>
          </w:p>
          <w:p w14:paraId="53758989" w14:textId="77777777" w:rsidR="00BA7378" w:rsidRDefault="00BA7378" w:rsidP="00BA7378">
            <w:pPr>
              <w:pStyle w:val="af1"/>
            </w:pPr>
            <w:r>
              <w:t>3.2.1</w:t>
            </w:r>
          </w:p>
          <w:p w14:paraId="5F2A2722" w14:textId="77777777" w:rsidR="00BA7378" w:rsidRDefault="00BA7378" w:rsidP="00BA7378">
            <w:pPr>
              <w:pStyle w:val="af1"/>
            </w:pPr>
            <w:r>
              <w:t>3.4.1</w:t>
            </w:r>
          </w:p>
          <w:p w14:paraId="6F2C1F70" w14:textId="77777777" w:rsidR="00BA7378" w:rsidRDefault="00BA7378" w:rsidP="00BA7378">
            <w:pPr>
              <w:pStyle w:val="af1"/>
            </w:pPr>
            <w:r>
              <w:t>4.3</w:t>
            </w:r>
          </w:p>
        </w:tc>
        <w:tc>
          <w:tcPr>
            <w:tcW w:w="3544" w:type="dxa"/>
          </w:tcPr>
          <w:p w14:paraId="0ABEEE99" w14:textId="77777777" w:rsidR="00BA7378" w:rsidRDefault="00BA7378" w:rsidP="00BA7378">
            <w:pPr>
              <w:pStyle w:val="af1"/>
            </w:pPr>
            <w:r>
              <w:rPr>
                <w:rFonts w:hint="eastAsia"/>
              </w:rPr>
              <w:t>3</w:t>
            </w:r>
            <w:r>
              <w:t xml:space="preserve">.1.1 </w:t>
            </w:r>
            <w:r>
              <w:rPr>
                <w:rFonts w:hint="eastAsia"/>
              </w:rPr>
              <w:t>新增</w:t>
            </w:r>
            <w:r>
              <w:rPr>
                <w:rFonts w:hint="eastAsia"/>
              </w:rPr>
              <w:t>ProductNo</w:t>
            </w:r>
            <w:r>
              <w:t>,</w:t>
            </w:r>
            <w:r>
              <w:rPr>
                <w:rFonts w:hint="eastAsia"/>
              </w:rPr>
              <w:t>产品标识字段</w:t>
            </w:r>
          </w:p>
          <w:p w14:paraId="59D40E11" w14:textId="77777777" w:rsidR="00BA7378" w:rsidRDefault="00BA7378" w:rsidP="00BA7378">
            <w:pPr>
              <w:pStyle w:val="af1"/>
            </w:pPr>
            <w:r>
              <w:t xml:space="preserve">3.1.3 </w:t>
            </w:r>
            <w:r>
              <w:rPr>
                <w:rFonts w:hint="eastAsia"/>
              </w:rPr>
              <w:t>删除不再使用的返回吗</w:t>
            </w:r>
          </w:p>
          <w:p w14:paraId="372C7BA4" w14:textId="77777777" w:rsidR="00BA7378" w:rsidRDefault="00BA7378" w:rsidP="00BA7378">
            <w:pPr>
              <w:pStyle w:val="af1"/>
            </w:pPr>
            <w:r>
              <w:t xml:space="preserve">3.2.1 </w:t>
            </w:r>
            <w:r>
              <w:rPr>
                <w:rFonts w:hint="eastAsia"/>
              </w:rPr>
              <w:t>新增</w:t>
            </w:r>
            <w:r>
              <w:rPr>
                <w:rFonts w:hint="eastAsia"/>
              </w:rPr>
              <w:t>ProductNo</w:t>
            </w:r>
            <w:r>
              <w:t>,</w:t>
            </w:r>
            <w:r>
              <w:rPr>
                <w:rFonts w:hint="eastAsia"/>
              </w:rPr>
              <w:t>产品标识字段</w:t>
            </w:r>
          </w:p>
          <w:p w14:paraId="409017C6" w14:textId="77777777" w:rsidR="00BA7378" w:rsidRDefault="00BA7378" w:rsidP="00BA7378">
            <w:pPr>
              <w:pStyle w:val="af1"/>
            </w:pPr>
            <w:r>
              <w:t xml:space="preserve">3.4.1 </w:t>
            </w:r>
            <w:r>
              <w:rPr>
                <w:rFonts w:hint="eastAsia"/>
              </w:rPr>
              <w:t>新增</w:t>
            </w:r>
            <w:r>
              <w:rPr>
                <w:rFonts w:hint="eastAsia"/>
              </w:rPr>
              <w:t>ProductNo</w:t>
            </w:r>
            <w:r>
              <w:t>,</w:t>
            </w:r>
            <w:r>
              <w:rPr>
                <w:rFonts w:hint="eastAsia"/>
              </w:rPr>
              <w:t>产品标识字段</w:t>
            </w:r>
          </w:p>
          <w:p w14:paraId="72ECCE8F" w14:textId="77777777" w:rsidR="00BA7378" w:rsidRDefault="00BA7378" w:rsidP="00BA7378">
            <w:r>
              <w:t xml:space="preserve">4.3 </w:t>
            </w:r>
            <w:r>
              <w:rPr>
                <w:rFonts w:hint="eastAsia"/>
              </w:rPr>
              <w:t>新增产品标识的字段列表</w:t>
            </w:r>
          </w:p>
        </w:tc>
        <w:tc>
          <w:tcPr>
            <w:tcW w:w="1559" w:type="dxa"/>
          </w:tcPr>
          <w:p w14:paraId="01BD36AB" w14:textId="77777777" w:rsidR="00BA7378" w:rsidRDefault="00BA7378" w:rsidP="00BA7378">
            <w:pPr>
              <w:pStyle w:val="af1"/>
            </w:pPr>
            <w:r>
              <w:rPr>
                <w:rFonts w:hint="eastAsia"/>
              </w:rPr>
              <w:t>齐畅</w:t>
            </w:r>
          </w:p>
        </w:tc>
      </w:tr>
      <w:tr w:rsidR="00EE59AA" w14:paraId="48058727" w14:textId="77777777" w:rsidTr="001B70B7">
        <w:tc>
          <w:tcPr>
            <w:tcW w:w="1403" w:type="dxa"/>
          </w:tcPr>
          <w:p w14:paraId="0159460D" w14:textId="77777777" w:rsidR="00EE59AA" w:rsidRDefault="00EE59AA" w:rsidP="00BA7378">
            <w:pPr>
              <w:pStyle w:val="af1"/>
            </w:pPr>
            <w:r>
              <w:rPr>
                <w:rFonts w:hint="eastAsia"/>
              </w:rPr>
              <w:t>2</w:t>
            </w:r>
            <w:r>
              <w:t>019-05-08</w:t>
            </w:r>
          </w:p>
        </w:tc>
        <w:tc>
          <w:tcPr>
            <w:tcW w:w="1036" w:type="dxa"/>
          </w:tcPr>
          <w:p w14:paraId="58E124C2" w14:textId="77777777" w:rsidR="00EE59AA" w:rsidRDefault="00EE59AA" w:rsidP="00BA7378">
            <w:pPr>
              <w:pStyle w:val="af1"/>
            </w:pPr>
            <w:r>
              <w:rPr>
                <w:rFonts w:hint="eastAsia"/>
              </w:rPr>
              <w:t>V</w:t>
            </w:r>
            <w:r>
              <w:t>1.8.3</w:t>
            </w:r>
          </w:p>
        </w:tc>
        <w:tc>
          <w:tcPr>
            <w:tcW w:w="1134" w:type="dxa"/>
          </w:tcPr>
          <w:p w14:paraId="504BFD9E" w14:textId="77777777" w:rsidR="00EE59AA" w:rsidRDefault="00EE59AA" w:rsidP="00BA7378">
            <w:pPr>
              <w:pStyle w:val="af1"/>
            </w:pPr>
            <w:r>
              <w:rPr>
                <w:rFonts w:hint="eastAsia"/>
              </w:rPr>
              <w:t>3</w:t>
            </w:r>
            <w:r>
              <w:t>.1.1</w:t>
            </w:r>
          </w:p>
        </w:tc>
        <w:tc>
          <w:tcPr>
            <w:tcW w:w="3544" w:type="dxa"/>
          </w:tcPr>
          <w:p w14:paraId="0E4D8539" w14:textId="77777777" w:rsidR="00EE59AA" w:rsidRDefault="00EE59AA" w:rsidP="00BA7378">
            <w:pPr>
              <w:pStyle w:val="af1"/>
            </w:pPr>
            <w:r>
              <w:rPr>
                <w:rFonts w:hint="eastAsia"/>
              </w:rPr>
              <w:t>3</w:t>
            </w:r>
            <w:r>
              <w:t xml:space="preserve">.1.1 </w:t>
            </w:r>
            <w:r>
              <w:rPr>
                <w:rFonts w:hint="eastAsia"/>
              </w:rPr>
              <w:t>修改报文必输项要求</w:t>
            </w:r>
            <w:r>
              <w:rPr>
                <w:rFonts w:hint="eastAsia"/>
              </w:rPr>
              <w:t>,tx</w:t>
            </w:r>
            <w:r>
              <w:t>_seq,</w:t>
            </w:r>
            <w:r>
              <w:rPr>
                <w:rFonts w:hint="eastAsia"/>
                <w:szCs w:val="20"/>
              </w:rPr>
              <w:t xml:space="preserve"> tradeTime</w:t>
            </w:r>
            <w:r>
              <w:rPr>
                <w:rFonts w:hint="eastAsia"/>
                <w:szCs w:val="20"/>
              </w:rPr>
              <w:t>修改为非必输字段</w:t>
            </w:r>
          </w:p>
        </w:tc>
        <w:tc>
          <w:tcPr>
            <w:tcW w:w="1559" w:type="dxa"/>
          </w:tcPr>
          <w:p w14:paraId="4EFC819F" w14:textId="77777777" w:rsidR="00EE59AA" w:rsidRDefault="00EE59AA" w:rsidP="00BA7378">
            <w:pPr>
              <w:pStyle w:val="af1"/>
            </w:pPr>
            <w:r>
              <w:rPr>
                <w:rFonts w:hint="eastAsia"/>
              </w:rPr>
              <w:t>齐畅</w:t>
            </w:r>
          </w:p>
        </w:tc>
      </w:tr>
      <w:tr w:rsidR="003E6DF9" w14:paraId="7AE36A66" w14:textId="77777777" w:rsidTr="001B70B7">
        <w:tc>
          <w:tcPr>
            <w:tcW w:w="1403" w:type="dxa"/>
          </w:tcPr>
          <w:p w14:paraId="171ECD92" w14:textId="77777777" w:rsidR="003E6DF9" w:rsidRDefault="003E6DF9" w:rsidP="00BA7378">
            <w:pPr>
              <w:pStyle w:val="af1"/>
            </w:pPr>
            <w:r w:rsidRPr="003E6DF9">
              <w:t>2019-06-05</w:t>
            </w:r>
          </w:p>
        </w:tc>
        <w:tc>
          <w:tcPr>
            <w:tcW w:w="1036" w:type="dxa"/>
          </w:tcPr>
          <w:p w14:paraId="13C10AD2" w14:textId="77777777" w:rsidR="003E6DF9" w:rsidRDefault="003E6DF9" w:rsidP="00BA7378">
            <w:pPr>
              <w:pStyle w:val="af1"/>
            </w:pPr>
            <w:r w:rsidRPr="003E6DF9">
              <w:t>V1.8.4</w:t>
            </w:r>
          </w:p>
        </w:tc>
        <w:tc>
          <w:tcPr>
            <w:tcW w:w="1134" w:type="dxa"/>
          </w:tcPr>
          <w:p w14:paraId="6FC8D747" w14:textId="77777777" w:rsidR="003E6DF9" w:rsidRDefault="003E6DF9" w:rsidP="003E6DF9">
            <w:pPr>
              <w:pStyle w:val="af1"/>
            </w:pPr>
            <w:r>
              <w:t>3.1.1</w:t>
            </w:r>
          </w:p>
          <w:p w14:paraId="06F7B974" w14:textId="77777777" w:rsidR="003E6DF9" w:rsidRDefault="003E6DF9" w:rsidP="003E6DF9">
            <w:pPr>
              <w:pStyle w:val="af1"/>
            </w:pPr>
            <w:r>
              <w:t>3.1.2</w:t>
            </w:r>
          </w:p>
          <w:p w14:paraId="689257F4" w14:textId="77777777" w:rsidR="003E6DF9" w:rsidRDefault="003E6DF9" w:rsidP="003E6DF9">
            <w:pPr>
              <w:pStyle w:val="af1"/>
            </w:pPr>
            <w:r>
              <w:t>3.2.1</w:t>
            </w:r>
          </w:p>
          <w:p w14:paraId="51450A0D" w14:textId="77777777" w:rsidR="003E6DF9" w:rsidRDefault="003E6DF9" w:rsidP="003E6DF9">
            <w:pPr>
              <w:pStyle w:val="af1"/>
            </w:pPr>
            <w:r>
              <w:t>3.4.1</w:t>
            </w:r>
          </w:p>
          <w:p w14:paraId="609F6977" w14:textId="77777777" w:rsidR="003E6DF9" w:rsidRDefault="003E6DF9" w:rsidP="003E6DF9">
            <w:pPr>
              <w:pStyle w:val="af1"/>
            </w:pPr>
            <w:r>
              <w:t>3.6.2</w:t>
            </w:r>
          </w:p>
          <w:p w14:paraId="5E9DE4C7" w14:textId="77777777" w:rsidR="003E6DF9" w:rsidRDefault="003E6DF9" w:rsidP="003E6DF9">
            <w:pPr>
              <w:pStyle w:val="af1"/>
            </w:pPr>
            <w:r>
              <w:t>4.2</w:t>
            </w:r>
          </w:p>
          <w:p w14:paraId="6A5E8B5E" w14:textId="77777777" w:rsidR="003E6DF9" w:rsidRDefault="003E6DF9" w:rsidP="003E6DF9">
            <w:pPr>
              <w:pStyle w:val="af1"/>
            </w:pPr>
            <w:r>
              <w:t>4.3</w:t>
            </w:r>
          </w:p>
        </w:tc>
        <w:tc>
          <w:tcPr>
            <w:tcW w:w="3544" w:type="dxa"/>
          </w:tcPr>
          <w:p w14:paraId="481596A0" w14:textId="77777777" w:rsidR="003E6DF9" w:rsidRDefault="003E6DF9" w:rsidP="003E6DF9">
            <w:pPr>
              <w:pStyle w:val="af1"/>
            </w:pPr>
            <w:r>
              <w:rPr>
                <w:rFonts w:hint="eastAsia"/>
              </w:rPr>
              <w:t xml:space="preserve">3.1.1 </w:t>
            </w:r>
            <w:r>
              <w:rPr>
                <w:rFonts w:hint="eastAsia"/>
              </w:rPr>
              <w:t>修改报文必输项要求</w:t>
            </w:r>
            <w:r>
              <w:rPr>
                <w:rFonts w:hint="eastAsia"/>
              </w:rPr>
              <w:t>, ProductNo</w:t>
            </w:r>
            <w:r>
              <w:rPr>
                <w:rFonts w:hint="eastAsia"/>
              </w:rPr>
              <w:t>修改为非必输字段</w:t>
            </w:r>
          </w:p>
          <w:p w14:paraId="7F404D2A" w14:textId="77777777" w:rsidR="003E6DF9" w:rsidRDefault="003E6DF9" w:rsidP="003E6DF9">
            <w:pPr>
              <w:pStyle w:val="af1"/>
            </w:pPr>
            <w:r>
              <w:rPr>
                <w:rFonts w:hint="eastAsia"/>
              </w:rPr>
              <w:t xml:space="preserve">3.1.2 </w:t>
            </w:r>
            <w:r>
              <w:rPr>
                <w:rFonts w:hint="eastAsia"/>
              </w:rPr>
              <w:t>修改报文字段长度</w:t>
            </w:r>
            <w:r>
              <w:rPr>
                <w:rFonts w:hint="eastAsia"/>
              </w:rPr>
              <w:t>, one_msg,msg</w:t>
            </w:r>
            <w:r>
              <w:rPr>
                <w:rFonts w:hint="eastAsia"/>
              </w:rPr>
              <w:t>由</w:t>
            </w:r>
            <w:r>
              <w:rPr>
                <w:rFonts w:hint="eastAsia"/>
              </w:rPr>
              <w:t>50</w:t>
            </w:r>
            <w:r>
              <w:rPr>
                <w:rFonts w:hint="eastAsia"/>
              </w:rPr>
              <w:t>位修改为</w:t>
            </w:r>
            <w:r>
              <w:rPr>
                <w:rFonts w:hint="eastAsia"/>
              </w:rPr>
              <w:t>256</w:t>
            </w:r>
            <w:r>
              <w:rPr>
                <w:rFonts w:hint="eastAsia"/>
              </w:rPr>
              <w:t>位</w:t>
            </w:r>
          </w:p>
          <w:p w14:paraId="60DD4AAD" w14:textId="77777777" w:rsidR="003E6DF9" w:rsidRDefault="003E6DF9" w:rsidP="003E6DF9">
            <w:pPr>
              <w:pStyle w:val="af1"/>
            </w:pPr>
            <w:r>
              <w:rPr>
                <w:rFonts w:hint="eastAsia"/>
              </w:rPr>
              <w:t xml:space="preserve">3.2.1 </w:t>
            </w:r>
            <w:r>
              <w:rPr>
                <w:rFonts w:hint="eastAsia"/>
              </w:rPr>
              <w:t>修改报文必输项要求</w:t>
            </w:r>
            <w:r>
              <w:rPr>
                <w:rFonts w:hint="eastAsia"/>
              </w:rPr>
              <w:t>, ProductNo</w:t>
            </w:r>
            <w:r>
              <w:rPr>
                <w:rFonts w:hint="eastAsia"/>
              </w:rPr>
              <w:t>修改为非必输字段</w:t>
            </w:r>
          </w:p>
          <w:p w14:paraId="2486C9F5" w14:textId="77777777" w:rsidR="003E6DF9" w:rsidRDefault="003E6DF9" w:rsidP="003E6DF9">
            <w:pPr>
              <w:pStyle w:val="af1"/>
            </w:pPr>
            <w:r>
              <w:rPr>
                <w:rFonts w:hint="eastAsia"/>
              </w:rPr>
              <w:t xml:space="preserve">3.4.1 </w:t>
            </w:r>
            <w:r>
              <w:rPr>
                <w:rFonts w:hint="eastAsia"/>
              </w:rPr>
              <w:t>修改报文必输项要求</w:t>
            </w:r>
            <w:r>
              <w:rPr>
                <w:rFonts w:hint="eastAsia"/>
              </w:rPr>
              <w:t>, ProductNo</w:t>
            </w:r>
            <w:r>
              <w:rPr>
                <w:rFonts w:hint="eastAsia"/>
              </w:rPr>
              <w:t>修改为非必输字段</w:t>
            </w:r>
          </w:p>
          <w:p w14:paraId="61FE8030" w14:textId="77777777" w:rsidR="003E6DF9" w:rsidRDefault="003E6DF9" w:rsidP="003E6DF9">
            <w:pPr>
              <w:pStyle w:val="af1"/>
            </w:pPr>
            <w:r>
              <w:rPr>
                <w:rFonts w:hint="eastAsia"/>
              </w:rPr>
              <w:t xml:space="preserve">3.6.2 </w:t>
            </w:r>
            <w:r>
              <w:rPr>
                <w:rFonts w:hint="eastAsia"/>
              </w:rPr>
              <w:t>修改报文字段长度</w:t>
            </w:r>
            <w:r>
              <w:rPr>
                <w:rFonts w:hint="eastAsia"/>
              </w:rPr>
              <w:t>, FinTime, SubmitTime</w:t>
            </w:r>
            <w:r>
              <w:rPr>
                <w:rFonts w:hint="eastAsia"/>
              </w:rPr>
              <w:t>由</w:t>
            </w:r>
            <w:r>
              <w:rPr>
                <w:rFonts w:hint="eastAsia"/>
              </w:rPr>
              <w:t>14</w:t>
            </w:r>
            <w:r>
              <w:rPr>
                <w:rFonts w:hint="eastAsia"/>
              </w:rPr>
              <w:t>位修改为</w:t>
            </w:r>
            <w:r>
              <w:rPr>
                <w:rFonts w:hint="eastAsia"/>
              </w:rPr>
              <w:t>20</w:t>
            </w:r>
            <w:r>
              <w:rPr>
                <w:rFonts w:hint="eastAsia"/>
              </w:rPr>
              <w:t>位</w:t>
            </w:r>
          </w:p>
          <w:p w14:paraId="7B889683" w14:textId="77777777" w:rsidR="003E6DF9" w:rsidRDefault="003E6DF9" w:rsidP="003E6DF9">
            <w:pPr>
              <w:pStyle w:val="af1"/>
            </w:pPr>
            <w:r>
              <w:rPr>
                <w:rFonts w:hint="eastAsia"/>
              </w:rPr>
              <w:t xml:space="preserve">4.2 </w:t>
            </w:r>
            <w:r>
              <w:rPr>
                <w:rFonts w:hint="eastAsia"/>
              </w:rPr>
              <w:t>增加了批量扣款文件字段的类型信息</w:t>
            </w:r>
          </w:p>
          <w:p w14:paraId="42032111" w14:textId="77777777" w:rsidR="003E6DF9" w:rsidRDefault="003E6DF9" w:rsidP="003E6DF9">
            <w:pPr>
              <w:pStyle w:val="af1"/>
            </w:pPr>
            <w:r>
              <w:rPr>
                <w:rFonts w:hint="eastAsia"/>
              </w:rPr>
              <w:t xml:space="preserve">4.3 </w:t>
            </w:r>
            <w:r>
              <w:rPr>
                <w:rFonts w:hint="eastAsia"/>
              </w:rPr>
              <w:t>删除了章节</w:t>
            </w:r>
          </w:p>
        </w:tc>
        <w:tc>
          <w:tcPr>
            <w:tcW w:w="1559" w:type="dxa"/>
          </w:tcPr>
          <w:p w14:paraId="0D185E39" w14:textId="77777777" w:rsidR="003E6DF9" w:rsidRDefault="003E6DF9" w:rsidP="00BA7378">
            <w:pPr>
              <w:pStyle w:val="af1"/>
            </w:pPr>
            <w:r w:rsidRPr="003E6DF9">
              <w:rPr>
                <w:rFonts w:hint="eastAsia"/>
              </w:rPr>
              <w:t>齐畅</w:t>
            </w:r>
          </w:p>
        </w:tc>
      </w:tr>
      <w:tr w:rsidR="00E97CC4" w14:paraId="7B6E132C" w14:textId="77777777" w:rsidTr="001B70B7">
        <w:tc>
          <w:tcPr>
            <w:tcW w:w="1403" w:type="dxa"/>
          </w:tcPr>
          <w:p w14:paraId="0175C604" w14:textId="77777777" w:rsidR="00E97CC4" w:rsidRPr="003E6DF9" w:rsidRDefault="00E97CC4" w:rsidP="00BA7378">
            <w:pPr>
              <w:pStyle w:val="af1"/>
            </w:pPr>
            <w:r>
              <w:rPr>
                <w:rFonts w:hint="eastAsia"/>
              </w:rPr>
              <w:t>2019-08-09</w:t>
            </w:r>
          </w:p>
        </w:tc>
        <w:tc>
          <w:tcPr>
            <w:tcW w:w="1036" w:type="dxa"/>
          </w:tcPr>
          <w:p w14:paraId="1E3A3DC7" w14:textId="77777777" w:rsidR="00E97CC4" w:rsidRPr="003E6DF9" w:rsidRDefault="00E97CC4" w:rsidP="00BA7378">
            <w:pPr>
              <w:pStyle w:val="af1"/>
            </w:pPr>
          </w:p>
        </w:tc>
        <w:tc>
          <w:tcPr>
            <w:tcW w:w="1134" w:type="dxa"/>
          </w:tcPr>
          <w:p w14:paraId="4E9C8467" w14:textId="77777777" w:rsidR="00E97CC4" w:rsidRDefault="00AB7201" w:rsidP="003E6DF9">
            <w:pPr>
              <w:pStyle w:val="af1"/>
            </w:pPr>
            <w:r>
              <w:rPr>
                <w:rFonts w:hint="eastAsia"/>
              </w:rPr>
              <w:t>3.1.2</w:t>
            </w:r>
          </w:p>
          <w:p w14:paraId="2061F605" w14:textId="77777777" w:rsidR="00E81285" w:rsidRDefault="00E81285" w:rsidP="003E6DF9">
            <w:pPr>
              <w:pStyle w:val="af1"/>
            </w:pPr>
            <w:r>
              <w:rPr>
                <w:rFonts w:hint="eastAsia"/>
              </w:rPr>
              <w:t>3.2.2</w:t>
            </w:r>
          </w:p>
          <w:p w14:paraId="664614B5" w14:textId="77777777" w:rsidR="009462ED" w:rsidRDefault="009462ED" w:rsidP="003E6DF9">
            <w:pPr>
              <w:pStyle w:val="af1"/>
            </w:pPr>
            <w:r>
              <w:rPr>
                <w:rFonts w:hint="eastAsia"/>
              </w:rPr>
              <w:t>3.3.2</w:t>
            </w:r>
          </w:p>
          <w:p w14:paraId="6F7FBA75" w14:textId="77777777" w:rsidR="00D85D35" w:rsidRDefault="00D85D35" w:rsidP="003E6DF9">
            <w:pPr>
              <w:pStyle w:val="af1"/>
            </w:pPr>
            <w:r>
              <w:rPr>
                <w:rFonts w:hint="eastAsia"/>
              </w:rPr>
              <w:t>3.4.2</w:t>
            </w:r>
          </w:p>
          <w:p w14:paraId="4B4D43DF" w14:textId="77777777" w:rsidR="008D49C6" w:rsidRDefault="008D49C6" w:rsidP="003E6DF9">
            <w:pPr>
              <w:pStyle w:val="af1"/>
            </w:pPr>
            <w:r>
              <w:rPr>
                <w:rFonts w:hint="eastAsia"/>
              </w:rPr>
              <w:t>3.5.2</w:t>
            </w:r>
          </w:p>
          <w:p w14:paraId="7C731C6B" w14:textId="6A155E4C" w:rsidR="008D25F7" w:rsidRDefault="008D25F7" w:rsidP="003E6DF9">
            <w:pPr>
              <w:pStyle w:val="af1"/>
            </w:pPr>
            <w:r>
              <w:rPr>
                <w:rFonts w:hint="eastAsia"/>
              </w:rPr>
              <w:t>3.6.2</w:t>
            </w:r>
          </w:p>
          <w:p w14:paraId="50CF68D8" w14:textId="524F9E84" w:rsidR="00F033FB" w:rsidRDefault="00F033FB" w:rsidP="003E6DF9">
            <w:pPr>
              <w:pStyle w:val="af1"/>
            </w:pPr>
            <w:r>
              <w:rPr>
                <w:rFonts w:hint="eastAsia"/>
              </w:rPr>
              <w:t>3.7.1</w:t>
            </w:r>
          </w:p>
          <w:p w14:paraId="53810B17" w14:textId="21C9C1DE" w:rsidR="005E6D51" w:rsidRDefault="005E6D51" w:rsidP="003E6DF9">
            <w:pPr>
              <w:pStyle w:val="af1"/>
            </w:pPr>
            <w:r>
              <w:rPr>
                <w:rFonts w:hint="eastAsia"/>
              </w:rPr>
              <w:t>3.10.2</w:t>
            </w:r>
          </w:p>
          <w:p w14:paraId="506F7992" w14:textId="77777777" w:rsidR="00125A16" w:rsidRDefault="00125A16" w:rsidP="003E6DF9">
            <w:pPr>
              <w:pStyle w:val="af1"/>
            </w:pPr>
            <w:r>
              <w:rPr>
                <w:rFonts w:hint="eastAsia"/>
              </w:rPr>
              <w:t>3.11.2</w:t>
            </w:r>
          </w:p>
          <w:p w14:paraId="3B60C938" w14:textId="01555224" w:rsidR="008D1264" w:rsidRDefault="008D1264" w:rsidP="003E6DF9">
            <w:pPr>
              <w:pStyle w:val="af1"/>
            </w:pPr>
            <w:r>
              <w:rPr>
                <w:rFonts w:hint="eastAsia"/>
              </w:rPr>
              <w:t>3.12.2</w:t>
            </w:r>
          </w:p>
        </w:tc>
        <w:tc>
          <w:tcPr>
            <w:tcW w:w="3544" w:type="dxa"/>
          </w:tcPr>
          <w:p w14:paraId="2C5AC758" w14:textId="77777777" w:rsidR="00E97CC4" w:rsidRDefault="00676B44" w:rsidP="003E6DF9">
            <w:pPr>
              <w:pStyle w:val="af1"/>
            </w:pPr>
            <w:r>
              <w:rPr>
                <w:rFonts w:hint="eastAsia"/>
              </w:rPr>
              <w:t>3.1.2</w:t>
            </w:r>
            <w:r w:rsidR="00FC58E0">
              <w:rPr>
                <w:rFonts w:hint="eastAsia"/>
              </w:rPr>
              <w:t>增大</w:t>
            </w:r>
            <w:r w:rsidR="007B3EAB">
              <w:rPr>
                <w:rFonts w:hint="eastAsia"/>
              </w:rPr>
              <w:t>了</w:t>
            </w:r>
            <w:r w:rsidR="007B3EAB">
              <w:rPr>
                <w:rFonts w:hint="eastAsia"/>
              </w:rPr>
              <w:t>one</w:t>
            </w:r>
            <w:r w:rsidR="007B3EAB">
              <w:t>_code</w:t>
            </w:r>
            <w:r w:rsidR="007B3EAB">
              <w:rPr>
                <w:rFonts w:hint="eastAsia"/>
              </w:rPr>
              <w:t>和</w:t>
            </w:r>
            <w:r w:rsidR="007B3EAB">
              <w:rPr>
                <w:rFonts w:hint="eastAsia"/>
              </w:rPr>
              <w:t>code</w:t>
            </w:r>
            <w:r w:rsidR="007B3EAB">
              <w:rPr>
                <w:rFonts w:hint="eastAsia"/>
              </w:rPr>
              <w:t>字段长度</w:t>
            </w:r>
          </w:p>
          <w:p w14:paraId="46262B8A" w14:textId="77777777" w:rsidR="00DF5FC1" w:rsidRDefault="00DF5FC1" w:rsidP="003E6DF9">
            <w:pPr>
              <w:pStyle w:val="af1"/>
              <w:rPr>
                <w:sz w:val="18"/>
                <w:szCs w:val="18"/>
              </w:rPr>
            </w:pPr>
            <w:r>
              <w:rPr>
                <w:rFonts w:hint="eastAsia"/>
              </w:rPr>
              <w:t>3.2.2</w:t>
            </w:r>
            <w:r w:rsidR="00935019">
              <w:rPr>
                <w:rFonts w:hint="eastAsia"/>
              </w:rPr>
              <w:t>增大了</w:t>
            </w:r>
            <w:r w:rsidR="00935019">
              <w:rPr>
                <w:rFonts w:hint="eastAsia"/>
                <w:sz w:val="18"/>
                <w:szCs w:val="18"/>
              </w:rPr>
              <w:t>repCode</w:t>
            </w:r>
            <w:r w:rsidR="00935019">
              <w:rPr>
                <w:rFonts w:hint="eastAsia"/>
                <w:sz w:val="18"/>
                <w:szCs w:val="18"/>
              </w:rPr>
              <w:t>的字段长度</w:t>
            </w:r>
          </w:p>
          <w:p w14:paraId="42DB7501" w14:textId="77777777" w:rsidR="00806B00" w:rsidRDefault="00806B00" w:rsidP="003E6DF9">
            <w:pPr>
              <w:pStyle w:val="af1"/>
              <w:rPr>
                <w:rFonts w:ascii="宋体" w:hAnsi="宋体" w:cs="宋体"/>
                <w:sz w:val="18"/>
                <w:szCs w:val="18"/>
              </w:rPr>
            </w:pPr>
            <w:r>
              <w:rPr>
                <w:rFonts w:hint="eastAsia"/>
                <w:sz w:val="18"/>
                <w:szCs w:val="18"/>
              </w:rPr>
              <w:t>3.3.2</w:t>
            </w:r>
            <w:r>
              <w:rPr>
                <w:rFonts w:hint="eastAsia"/>
                <w:sz w:val="18"/>
                <w:szCs w:val="18"/>
              </w:rPr>
              <w:t>增大了</w:t>
            </w:r>
            <w:r>
              <w:rPr>
                <w:rFonts w:ascii="宋体" w:hAnsi="宋体" w:cs="宋体" w:hint="eastAsia"/>
                <w:sz w:val="18"/>
                <w:szCs w:val="18"/>
              </w:rPr>
              <w:t>repCode的字段长度</w:t>
            </w:r>
          </w:p>
          <w:p w14:paraId="4092EBE2" w14:textId="77777777" w:rsidR="00117FC5" w:rsidRDefault="00117FC5" w:rsidP="003E6DF9">
            <w:pPr>
              <w:pStyle w:val="af1"/>
              <w:rPr>
                <w:sz w:val="18"/>
                <w:szCs w:val="18"/>
              </w:rPr>
            </w:pPr>
            <w:r>
              <w:rPr>
                <w:rFonts w:ascii="宋体" w:hAnsi="宋体" w:cs="宋体" w:hint="eastAsia"/>
                <w:sz w:val="18"/>
                <w:szCs w:val="18"/>
              </w:rPr>
              <w:t>3.4.2</w:t>
            </w:r>
            <w:r w:rsidR="00E30008">
              <w:rPr>
                <w:rFonts w:ascii="宋体" w:hAnsi="宋体" w:cs="宋体" w:hint="eastAsia"/>
                <w:sz w:val="18"/>
                <w:szCs w:val="18"/>
              </w:rPr>
              <w:t>增大了</w:t>
            </w:r>
            <w:r w:rsidR="00E30008">
              <w:rPr>
                <w:rFonts w:hint="eastAsia"/>
                <w:sz w:val="18"/>
                <w:szCs w:val="18"/>
              </w:rPr>
              <w:t>repCode</w:t>
            </w:r>
            <w:r w:rsidR="00E30008">
              <w:rPr>
                <w:rFonts w:hint="eastAsia"/>
                <w:sz w:val="18"/>
                <w:szCs w:val="18"/>
              </w:rPr>
              <w:t>的字段长度</w:t>
            </w:r>
          </w:p>
          <w:p w14:paraId="2F6B2EB2" w14:textId="77777777" w:rsidR="006D5526" w:rsidRDefault="006D5526" w:rsidP="003E6DF9">
            <w:pPr>
              <w:pStyle w:val="af1"/>
              <w:rPr>
                <w:sz w:val="18"/>
                <w:szCs w:val="18"/>
              </w:rPr>
            </w:pPr>
            <w:r>
              <w:rPr>
                <w:rFonts w:hint="eastAsia"/>
                <w:sz w:val="18"/>
                <w:szCs w:val="18"/>
              </w:rPr>
              <w:t>3.5.2</w:t>
            </w:r>
            <w:r w:rsidR="00C918EE">
              <w:rPr>
                <w:rFonts w:hint="eastAsia"/>
                <w:sz w:val="18"/>
                <w:szCs w:val="18"/>
              </w:rPr>
              <w:t>增大了</w:t>
            </w:r>
            <w:r w:rsidR="00C918EE">
              <w:rPr>
                <w:rFonts w:hint="eastAsia"/>
                <w:sz w:val="18"/>
                <w:szCs w:val="18"/>
              </w:rPr>
              <w:t>repCode</w:t>
            </w:r>
            <w:r w:rsidR="00C918EE">
              <w:rPr>
                <w:rFonts w:hint="eastAsia"/>
                <w:sz w:val="18"/>
                <w:szCs w:val="18"/>
              </w:rPr>
              <w:t>的</w:t>
            </w:r>
            <w:r w:rsidR="00C918EE">
              <w:rPr>
                <w:rFonts w:hint="eastAsia"/>
                <w:sz w:val="18"/>
                <w:szCs w:val="18"/>
              </w:rPr>
              <w:t xml:space="preserve"> </w:t>
            </w:r>
            <w:r w:rsidR="00C918EE">
              <w:rPr>
                <w:rFonts w:hint="eastAsia"/>
                <w:sz w:val="18"/>
                <w:szCs w:val="18"/>
              </w:rPr>
              <w:t>字段长度</w:t>
            </w:r>
          </w:p>
          <w:p w14:paraId="5A08E772" w14:textId="4B92CF2C" w:rsidR="00150B43" w:rsidRDefault="00150B43" w:rsidP="003E6DF9">
            <w:pPr>
              <w:pStyle w:val="af1"/>
            </w:pPr>
            <w:r>
              <w:rPr>
                <w:rFonts w:hint="eastAsia"/>
                <w:sz w:val="18"/>
                <w:szCs w:val="18"/>
              </w:rPr>
              <w:t>3.6.2</w:t>
            </w:r>
            <w:r w:rsidR="00A51ACC">
              <w:rPr>
                <w:rFonts w:hint="eastAsia"/>
                <w:sz w:val="18"/>
                <w:szCs w:val="18"/>
              </w:rPr>
              <w:t>增大了</w:t>
            </w:r>
            <w:r w:rsidR="00A51ACC">
              <w:rPr>
                <w:rFonts w:hint="eastAsia"/>
              </w:rPr>
              <w:t>repCode</w:t>
            </w:r>
            <w:r w:rsidR="00A51ACC">
              <w:rPr>
                <w:rFonts w:hint="eastAsia"/>
              </w:rPr>
              <w:t>的字段长度</w:t>
            </w:r>
          </w:p>
          <w:p w14:paraId="5A22A59C" w14:textId="541F2EAC" w:rsidR="006E1820" w:rsidRDefault="006E1820" w:rsidP="003E6DF9">
            <w:pPr>
              <w:pStyle w:val="af1"/>
            </w:pPr>
            <w:r>
              <w:rPr>
                <w:rFonts w:hint="eastAsia"/>
              </w:rPr>
              <w:t>3.7.1</w:t>
            </w:r>
            <w:r>
              <w:rPr>
                <w:rFonts w:hint="eastAsia"/>
              </w:rPr>
              <w:t>增大了</w:t>
            </w:r>
            <w:r>
              <w:rPr>
                <w:rFonts w:hint="eastAsia"/>
              </w:rPr>
              <w:t>REP</w:t>
            </w:r>
            <w:r>
              <w:t>_CODE</w:t>
            </w:r>
            <w:r>
              <w:rPr>
                <w:rFonts w:hint="eastAsia"/>
              </w:rPr>
              <w:t>的字段长度</w:t>
            </w:r>
          </w:p>
          <w:p w14:paraId="4B4E7232" w14:textId="75D5AD3F" w:rsidR="005E6D51" w:rsidRDefault="005E6D51" w:rsidP="003E6DF9">
            <w:pPr>
              <w:pStyle w:val="af1"/>
            </w:pPr>
            <w:r>
              <w:rPr>
                <w:rFonts w:hint="eastAsia"/>
              </w:rPr>
              <w:t>3.10.2</w:t>
            </w:r>
            <w:r>
              <w:rPr>
                <w:rFonts w:hint="eastAsia"/>
              </w:rPr>
              <w:t>增大了</w:t>
            </w:r>
            <w:r>
              <w:rPr>
                <w:rFonts w:hint="eastAsia"/>
                <w:sz w:val="18"/>
                <w:szCs w:val="18"/>
              </w:rPr>
              <w:t>repCode</w:t>
            </w:r>
            <w:r>
              <w:rPr>
                <w:rFonts w:hint="eastAsia"/>
                <w:sz w:val="18"/>
                <w:szCs w:val="18"/>
              </w:rPr>
              <w:t>的字段长度</w:t>
            </w:r>
          </w:p>
          <w:p w14:paraId="59A0BE2D" w14:textId="77777777" w:rsidR="00125A16" w:rsidRDefault="00125A16" w:rsidP="003E6DF9">
            <w:pPr>
              <w:pStyle w:val="af1"/>
              <w:rPr>
                <w:sz w:val="18"/>
                <w:szCs w:val="18"/>
              </w:rPr>
            </w:pPr>
            <w:r>
              <w:rPr>
                <w:rFonts w:hint="eastAsia"/>
              </w:rPr>
              <w:t>3.11.2</w:t>
            </w:r>
            <w:r>
              <w:rPr>
                <w:rFonts w:hint="eastAsia"/>
              </w:rPr>
              <w:t>增大了</w:t>
            </w:r>
            <w:r>
              <w:rPr>
                <w:rFonts w:hint="eastAsia"/>
                <w:sz w:val="18"/>
                <w:szCs w:val="18"/>
              </w:rPr>
              <w:t>repCode</w:t>
            </w:r>
            <w:r>
              <w:rPr>
                <w:rFonts w:hint="eastAsia"/>
                <w:sz w:val="18"/>
                <w:szCs w:val="18"/>
              </w:rPr>
              <w:t>的字段长度</w:t>
            </w:r>
          </w:p>
          <w:p w14:paraId="0B144B17" w14:textId="4B8E6911" w:rsidR="008D1264" w:rsidRDefault="008D1264" w:rsidP="003E6DF9">
            <w:pPr>
              <w:pStyle w:val="af1"/>
            </w:pPr>
            <w:r>
              <w:rPr>
                <w:rFonts w:hint="eastAsia"/>
                <w:sz w:val="18"/>
                <w:szCs w:val="18"/>
              </w:rPr>
              <w:t>3.12.2</w:t>
            </w:r>
            <w:r w:rsidR="005A670C">
              <w:rPr>
                <w:rFonts w:hint="eastAsia"/>
                <w:sz w:val="18"/>
                <w:szCs w:val="18"/>
              </w:rPr>
              <w:t>增大了</w:t>
            </w:r>
            <w:r w:rsidR="005A670C">
              <w:rPr>
                <w:rFonts w:hint="eastAsia"/>
                <w:sz w:val="18"/>
                <w:szCs w:val="18"/>
              </w:rPr>
              <w:t>repCode</w:t>
            </w:r>
            <w:r w:rsidR="005A670C">
              <w:rPr>
                <w:rFonts w:hint="eastAsia"/>
                <w:sz w:val="18"/>
                <w:szCs w:val="18"/>
              </w:rPr>
              <w:t>的字段长度</w:t>
            </w:r>
          </w:p>
        </w:tc>
        <w:tc>
          <w:tcPr>
            <w:tcW w:w="1559" w:type="dxa"/>
          </w:tcPr>
          <w:p w14:paraId="24917624" w14:textId="3F1BB725" w:rsidR="00E97CC4" w:rsidRPr="003E6DF9" w:rsidRDefault="0076533A" w:rsidP="00BA7378">
            <w:pPr>
              <w:pStyle w:val="af1"/>
            </w:pPr>
            <w:r>
              <w:rPr>
                <w:rFonts w:hint="eastAsia"/>
              </w:rPr>
              <w:t>赵建国</w:t>
            </w:r>
          </w:p>
        </w:tc>
      </w:tr>
      <w:tr w:rsidR="00FF3AA3" w14:paraId="3B07267E" w14:textId="77777777" w:rsidTr="001B70B7">
        <w:tc>
          <w:tcPr>
            <w:tcW w:w="1403" w:type="dxa"/>
          </w:tcPr>
          <w:p w14:paraId="504339EE" w14:textId="76E18A66" w:rsidR="00FF3AA3" w:rsidRDefault="00FF3AA3" w:rsidP="00BA7378">
            <w:pPr>
              <w:pStyle w:val="af1"/>
            </w:pPr>
            <w:r>
              <w:rPr>
                <w:rFonts w:hint="eastAsia"/>
              </w:rPr>
              <w:t>2</w:t>
            </w:r>
            <w:r>
              <w:t>019</w:t>
            </w:r>
            <w:r>
              <w:rPr>
                <w:rFonts w:hint="eastAsia"/>
              </w:rPr>
              <w:t>-</w:t>
            </w:r>
            <w:r>
              <w:t>10</w:t>
            </w:r>
            <w:r>
              <w:rPr>
                <w:rFonts w:hint="eastAsia"/>
              </w:rPr>
              <w:t>-</w:t>
            </w:r>
            <w:r>
              <w:t>12</w:t>
            </w:r>
          </w:p>
        </w:tc>
        <w:tc>
          <w:tcPr>
            <w:tcW w:w="1036" w:type="dxa"/>
          </w:tcPr>
          <w:p w14:paraId="3E124510" w14:textId="6BCC045B" w:rsidR="00FF3AA3" w:rsidRPr="003E6DF9" w:rsidRDefault="00253A92" w:rsidP="00BA7378">
            <w:pPr>
              <w:pStyle w:val="af1"/>
            </w:pPr>
            <w:r>
              <w:rPr>
                <w:rFonts w:hint="eastAsia"/>
              </w:rPr>
              <w:t>V</w:t>
            </w:r>
            <w:r>
              <w:t>1.8.5</w:t>
            </w:r>
          </w:p>
        </w:tc>
        <w:tc>
          <w:tcPr>
            <w:tcW w:w="1134" w:type="dxa"/>
          </w:tcPr>
          <w:p w14:paraId="280CCA3E" w14:textId="77777777" w:rsidR="00FF3AA3" w:rsidRDefault="00BE0FE2" w:rsidP="003E6DF9">
            <w:pPr>
              <w:pStyle w:val="af1"/>
            </w:pPr>
            <w:r>
              <w:rPr>
                <w:rFonts w:hint="eastAsia"/>
              </w:rPr>
              <w:t>3</w:t>
            </w:r>
            <w:r>
              <w:t>.1.1</w:t>
            </w:r>
          </w:p>
          <w:p w14:paraId="40D9265E" w14:textId="77777777" w:rsidR="00936E5E" w:rsidRDefault="00936E5E" w:rsidP="003E6DF9">
            <w:pPr>
              <w:pStyle w:val="af1"/>
            </w:pPr>
            <w:r>
              <w:t>3.2.1</w:t>
            </w:r>
          </w:p>
          <w:p w14:paraId="5DF05C57" w14:textId="618A625C" w:rsidR="00547D69" w:rsidRDefault="00547D69" w:rsidP="003E6DF9">
            <w:pPr>
              <w:pStyle w:val="af1"/>
            </w:pPr>
            <w:r>
              <w:t>3.4.1</w:t>
            </w:r>
          </w:p>
        </w:tc>
        <w:tc>
          <w:tcPr>
            <w:tcW w:w="3544" w:type="dxa"/>
          </w:tcPr>
          <w:p w14:paraId="22FAD4CA" w14:textId="77777777" w:rsidR="00FF3AA3" w:rsidRDefault="00BE0FE2" w:rsidP="003E6DF9">
            <w:pPr>
              <w:pStyle w:val="af1"/>
            </w:pPr>
            <w:r>
              <w:rPr>
                <w:rFonts w:hint="eastAsia"/>
              </w:rPr>
              <w:t>3</w:t>
            </w:r>
            <w:r>
              <w:t>.1.1</w:t>
            </w:r>
            <w:r>
              <w:rPr>
                <w:rFonts w:hint="eastAsia"/>
              </w:rPr>
              <w:t xml:space="preserve"> ProductNo</w:t>
            </w:r>
            <w:r>
              <w:rPr>
                <w:rFonts w:hint="eastAsia"/>
              </w:rPr>
              <w:t>长度设置为</w:t>
            </w:r>
            <w:r>
              <w:rPr>
                <w:rFonts w:hint="eastAsia"/>
              </w:rPr>
              <w:t>1</w:t>
            </w:r>
            <w:r>
              <w:t>0</w:t>
            </w:r>
          </w:p>
          <w:p w14:paraId="4A079632" w14:textId="77777777" w:rsidR="00D15FFD" w:rsidRDefault="00D15FFD" w:rsidP="003E6DF9">
            <w:pPr>
              <w:pStyle w:val="af1"/>
            </w:pPr>
            <w:r>
              <w:t>3.2.1</w:t>
            </w:r>
            <w:r w:rsidR="003C36F8">
              <w:rPr>
                <w:rFonts w:hint="eastAsia"/>
              </w:rPr>
              <w:t xml:space="preserve"> ProductNo</w:t>
            </w:r>
            <w:r w:rsidR="003C36F8">
              <w:rPr>
                <w:rFonts w:hint="eastAsia"/>
              </w:rPr>
              <w:t>长度设置为</w:t>
            </w:r>
            <w:r w:rsidR="003C36F8">
              <w:rPr>
                <w:rFonts w:hint="eastAsia"/>
              </w:rPr>
              <w:t>1</w:t>
            </w:r>
            <w:r w:rsidR="003C36F8">
              <w:t>0</w:t>
            </w:r>
          </w:p>
          <w:p w14:paraId="6913542A" w14:textId="6D44F584" w:rsidR="00547D69" w:rsidRDefault="00547D69" w:rsidP="003E6DF9">
            <w:pPr>
              <w:pStyle w:val="af1"/>
            </w:pPr>
            <w:r>
              <w:t>3.4.1</w:t>
            </w:r>
            <w:r>
              <w:rPr>
                <w:rFonts w:hint="eastAsia"/>
              </w:rPr>
              <w:t xml:space="preserve"> ProductNo</w:t>
            </w:r>
            <w:r>
              <w:rPr>
                <w:rFonts w:hint="eastAsia"/>
              </w:rPr>
              <w:t>长度设置为</w:t>
            </w:r>
            <w:r>
              <w:rPr>
                <w:rFonts w:hint="eastAsia"/>
              </w:rPr>
              <w:t>1</w:t>
            </w:r>
            <w:r>
              <w:t>0</w:t>
            </w:r>
          </w:p>
        </w:tc>
        <w:tc>
          <w:tcPr>
            <w:tcW w:w="1559" w:type="dxa"/>
          </w:tcPr>
          <w:p w14:paraId="2590B1F1" w14:textId="77777777" w:rsidR="00FF3AA3" w:rsidRDefault="00FF3AA3" w:rsidP="00BA7378">
            <w:pPr>
              <w:pStyle w:val="af1"/>
            </w:pPr>
          </w:p>
        </w:tc>
      </w:tr>
      <w:tr w:rsidR="002435C7" w14:paraId="5497DD7B" w14:textId="77777777" w:rsidTr="001B70B7">
        <w:tc>
          <w:tcPr>
            <w:tcW w:w="1403" w:type="dxa"/>
          </w:tcPr>
          <w:p w14:paraId="03798A69" w14:textId="2021BAB5" w:rsidR="002435C7" w:rsidRDefault="002435C7" w:rsidP="00BA7378">
            <w:pPr>
              <w:pStyle w:val="af1"/>
            </w:pPr>
            <w:r>
              <w:lastRenderedPageBreak/>
              <w:t>2019</w:t>
            </w:r>
            <w:r>
              <w:rPr>
                <w:rFonts w:hint="eastAsia"/>
              </w:rPr>
              <w:t>-</w:t>
            </w:r>
            <w:r>
              <w:t>10</w:t>
            </w:r>
            <w:r>
              <w:rPr>
                <w:rFonts w:hint="eastAsia"/>
              </w:rPr>
              <w:t>-</w:t>
            </w:r>
            <w:r>
              <w:t>18</w:t>
            </w:r>
          </w:p>
        </w:tc>
        <w:tc>
          <w:tcPr>
            <w:tcW w:w="1036" w:type="dxa"/>
          </w:tcPr>
          <w:p w14:paraId="68BF9511" w14:textId="77777777" w:rsidR="002435C7" w:rsidRPr="003E6DF9" w:rsidRDefault="002435C7" w:rsidP="00BA7378">
            <w:pPr>
              <w:pStyle w:val="af1"/>
            </w:pPr>
          </w:p>
        </w:tc>
        <w:tc>
          <w:tcPr>
            <w:tcW w:w="1134" w:type="dxa"/>
          </w:tcPr>
          <w:p w14:paraId="776C608E" w14:textId="77777777" w:rsidR="002435C7" w:rsidRDefault="002435C7" w:rsidP="003E6DF9">
            <w:pPr>
              <w:pStyle w:val="af1"/>
            </w:pPr>
            <w:r>
              <w:rPr>
                <w:rFonts w:hint="eastAsia"/>
              </w:rPr>
              <w:t>2.</w:t>
            </w:r>
            <w:r>
              <w:t>4</w:t>
            </w:r>
          </w:p>
          <w:p w14:paraId="0F1EA3AB" w14:textId="77777777" w:rsidR="002435C7" w:rsidRDefault="002435C7" w:rsidP="003E6DF9">
            <w:pPr>
              <w:pStyle w:val="af1"/>
            </w:pPr>
            <w:r>
              <w:t>3</w:t>
            </w:r>
            <w:r>
              <w:rPr>
                <w:rFonts w:hint="eastAsia"/>
              </w:rPr>
              <w:t>.</w:t>
            </w:r>
            <w:r>
              <w:t>1</w:t>
            </w:r>
            <w:r>
              <w:rPr>
                <w:rFonts w:hint="eastAsia"/>
              </w:rPr>
              <w:t>.</w:t>
            </w:r>
            <w:r>
              <w:t>1</w:t>
            </w:r>
          </w:p>
          <w:p w14:paraId="4339DC15" w14:textId="77777777" w:rsidR="009C6DF9" w:rsidRDefault="009C6DF9" w:rsidP="003E6DF9">
            <w:pPr>
              <w:pStyle w:val="af1"/>
            </w:pPr>
          </w:p>
          <w:p w14:paraId="68828C62" w14:textId="77777777" w:rsidR="009C6DF9" w:rsidRDefault="009C6DF9" w:rsidP="003E6DF9">
            <w:pPr>
              <w:pStyle w:val="af1"/>
            </w:pPr>
            <w:r>
              <w:t>3</w:t>
            </w:r>
            <w:r>
              <w:rPr>
                <w:rFonts w:hint="eastAsia"/>
              </w:rPr>
              <w:t>.</w:t>
            </w:r>
            <w:r>
              <w:t>1</w:t>
            </w:r>
            <w:r>
              <w:rPr>
                <w:rFonts w:hint="eastAsia"/>
              </w:rPr>
              <w:t>.</w:t>
            </w:r>
            <w:r>
              <w:t>2</w:t>
            </w:r>
          </w:p>
          <w:p w14:paraId="6FC0612B" w14:textId="77777777" w:rsidR="001B70B7" w:rsidRDefault="001B70B7" w:rsidP="003E6DF9">
            <w:pPr>
              <w:pStyle w:val="af1"/>
            </w:pPr>
          </w:p>
          <w:p w14:paraId="62C7B8BA" w14:textId="77777777" w:rsidR="001B70B7" w:rsidRDefault="001B70B7" w:rsidP="003E6DF9">
            <w:pPr>
              <w:pStyle w:val="af1"/>
            </w:pPr>
            <w:r>
              <w:t>3</w:t>
            </w:r>
            <w:r>
              <w:rPr>
                <w:rFonts w:hint="eastAsia"/>
              </w:rPr>
              <w:t>.</w:t>
            </w:r>
            <w:r>
              <w:t>2</w:t>
            </w:r>
            <w:r>
              <w:rPr>
                <w:rFonts w:hint="eastAsia"/>
              </w:rPr>
              <w:t>.</w:t>
            </w:r>
            <w:r>
              <w:t>1</w:t>
            </w:r>
          </w:p>
          <w:p w14:paraId="4F3E8CB8" w14:textId="77777777" w:rsidR="001B70B7" w:rsidRDefault="001B70B7" w:rsidP="003E6DF9">
            <w:pPr>
              <w:pStyle w:val="af1"/>
            </w:pPr>
          </w:p>
          <w:p w14:paraId="4676DB2D" w14:textId="77777777" w:rsidR="001B70B7" w:rsidRDefault="001B70B7" w:rsidP="003E6DF9">
            <w:pPr>
              <w:pStyle w:val="af1"/>
            </w:pPr>
            <w:r>
              <w:t>3</w:t>
            </w:r>
            <w:r>
              <w:rPr>
                <w:rFonts w:hint="eastAsia"/>
              </w:rPr>
              <w:t>.</w:t>
            </w:r>
            <w:r>
              <w:t>2</w:t>
            </w:r>
            <w:r>
              <w:rPr>
                <w:rFonts w:hint="eastAsia"/>
              </w:rPr>
              <w:t>.</w:t>
            </w:r>
            <w:r>
              <w:t>2</w:t>
            </w:r>
          </w:p>
          <w:p w14:paraId="50EB97CF" w14:textId="77777777" w:rsidR="001B70B7" w:rsidRDefault="001B70B7" w:rsidP="003E6DF9">
            <w:pPr>
              <w:pStyle w:val="af1"/>
            </w:pPr>
          </w:p>
          <w:p w14:paraId="1DCF0055" w14:textId="77777777" w:rsidR="001B70B7" w:rsidRDefault="001B70B7" w:rsidP="003E6DF9">
            <w:pPr>
              <w:pStyle w:val="af1"/>
            </w:pPr>
          </w:p>
          <w:p w14:paraId="7A28A649" w14:textId="77777777" w:rsidR="001B70B7" w:rsidRDefault="001B70B7" w:rsidP="003E6DF9">
            <w:pPr>
              <w:pStyle w:val="af1"/>
            </w:pPr>
            <w:r>
              <w:t>3</w:t>
            </w:r>
            <w:r>
              <w:rPr>
                <w:rFonts w:hint="eastAsia"/>
              </w:rPr>
              <w:t>.</w:t>
            </w:r>
            <w:r>
              <w:t>4</w:t>
            </w:r>
            <w:r>
              <w:rPr>
                <w:rFonts w:hint="eastAsia"/>
              </w:rPr>
              <w:t>.</w:t>
            </w:r>
            <w:r>
              <w:t>1</w:t>
            </w:r>
          </w:p>
          <w:p w14:paraId="4615BAFD" w14:textId="77777777" w:rsidR="001B70B7" w:rsidRDefault="001B70B7" w:rsidP="003E6DF9">
            <w:pPr>
              <w:pStyle w:val="af1"/>
            </w:pPr>
          </w:p>
          <w:p w14:paraId="5D63F413" w14:textId="77777777" w:rsidR="001B70B7" w:rsidRDefault="001B70B7" w:rsidP="003E6DF9">
            <w:pPr>
              <w:pStyle w:val="af1"/>
            </w:pPr>
            <w:r>
              <w:t>3</w:t>
            </w:r>
            <w:r>
              <w:rPr>
                <w:rFonts w:hint="eastAsia"/>
              </w:rPr>
              <w:t>.</w:t>
            </w:r>
            <w:r>
              <w:t>4</w:t>
            </w:r>
            <w:r>
              <w:rPr>
                <w:rFonts w:hint="eastAsia"/>
              </w:rPr>
              <w:t>.</w:t>
            </w:r>
            <w:r>
              <w:t>2</w:t>
            </w:r>
          </w:p>
          <w:p w14:paraId="71854A8F" w14:textId="77777777" w:rsidR="001B70B7" w:rsidRDefault="001B70B7" w:rsidP="003E6DF9">
            <w:pPr>
              <w:pStyle w:val="af1"/>
            </w:pPr>
          </w:p>
          <w:p w14:paraId="51F55CB4" w14:textId="77777777" w:rsidR="001B70B7" w:rsidRDefault="001B70B7" w:rsidP="003E6DF9">
            <w:pPr>
              <w:pStyle w:val="af1"/>
            </w:pPr>
          </w:p>
          <w:p w14:paraId="468A0C06" w14:textId="77777777" w:rsidR="001B70B7" w:rsidRDefault="001B70B7" w:rsidP="003E6DF9">
            <w:pPr>
              <w:pStyle w:val="af1"/>
            </w:pPr>
            <w:r>
              <w:rPr>
                <w:rFonts w:hint="eastAsia"/>
              </w:rPr>
              <w:t>3.</w:t>
            </w:r>
            <w:r>
              <w:t>6</w:t>
            </w:r>
            <w:r>
              <w:rPr>
                <w:rFonts w:hint="eastAsia"/>
              </w:rPr>
              <w:t>.</w:t>
            </w:r>
            <w:r>
              <w:t>2</w:t>
            </w:r>
          </w:p>
          <w:p w14:paraId="3A924013" w14:textId="77777777" w:rsidR="0096675A" w:rsidRDefault="0096675A" w:rsidP="003E6DF9">
            <w:pPr>
              <w:pStyle w:val="af1"/>
            </w:pPr>
          </w:p>
          <w:p w14:paraId="7B266BA4" w14:textId="77777777" w:rsidR="0096675A" w:rsidRDefault="0096675A" w:rsidP="003E6DF9">
            <w:pPr>
              <w:pStyle w:val="af1"/>
            </w:pPr>
          </w:p>
          <w:p w14:paraId="555B0932" w14:textId="77777777" w:rsidR="0096675A" w:rsidRDefault="0096675A" w:rsidP="003E6DF9">
            <w:pPr>
              <w:pStyle w:val="af1"/>
            </w:pPr>
            <w:r>
              <w:t>3</w:t>
            </w:r>
            <w:r>
              <w:rPr>
                <w:rFonts w:hint="eastAsia"/>
              </w:rPr>
              <w:t>.</w:t>
            </w:r>
            <w:r>
              <w:t>7</w:t>
            </w:r>
            <w:r>
              <w:rPr>
                <w:rFonts w:hint="eastAsia"/>
              </w:rPr>
              <w:t>.</w:t>
            </w:r>
            <w:r>
              <w:t>1</w:t>
            </w:r>
          </w:p>
          <w:p w14:paraId="669D4CAC" w14:textId="77777777" w:rsidR="00570539" w:rsidRDefault="00570539" w:rsidP="003E6DF9">
            <w:pPr>
              <w:pStyle w:val="af1"/>
            </w:pPr>
          </w:p>
          <w:p w14:paraId="1E43E260" w14:textId="77777777" w:rsidR="00570539" w:rsidRDefault="00570539" w:rsidP="003E6DF9">
            <w:pPr>
              <w:pStyle w:val="af1"/>
            </w:pPr>
          </w:p>
          <w:p w14:paraId="77C08559" w14:textId="3B8BB0B4" w:rsidR="00570539" w:rsidRDefault="00570539" w:rsidP="003E6DF9">
            <w:pPr>
              <w:pStyle w:val="af1"/>
            </w:pPr>
          </w:p>
          <w:p w14:paraId="7906C686" w14:textId="126D3CE4" w:rsidR="001E7903" w:rsidRDefault="001E7903" w:rsidP="003E6DF9">
            <w:pPr>
              <w:pStyle w:val="af1"/>
            </w:pPr>
            <w:r>
              <w:rPr>
                <w:rFonts w:hint="eastAsia"/>
              </w:rPr>
              <w:t>3.</w:t>
            </w:r>
            <w:r>
              <w:t>12</w:t>
            </w:r>
            <w:r>
              <w:rPr>
                <w:rFonts w:hint="eastAsia"/>
              </w:rPr>
              <w:t>.2</w:t>
            </w:r>
          </w:p>
          <w:p w14:paraId="714F76E6" w14:textId="77777777" w:rsidR="001E7903" w:rsidRDefault="001E7903" w:rsidP="003E6DF9">
            <w:pPr>
              <w:pStyle w:val="af1"/>
            </w:pPr>
          </w:p>
          <w:p w14:paraId="20F22338" w14:textId="77777777" w:rsidR="001E7903" w:rsidRDefault="001E7903" w:rsidP="003E6DF9">
            <w:pPr>
              <w:pStyle w:val="af1"/>
            </w:pPr>
          </w:p>
          <w:p w14:paraId="18C68C7D" w14:textId="46C22429" w:rsidR="00570539" w:rsidRDefault="00570539" w:rsidP="003E6DF9">
            <w:pPr>
              <w:pStyle w:val="af1"/>
            </w:pPr>
            <w:r>
              <w:t>4</w:t>
            </w:r>
            <w:r>
              <w:rPr>
                <w:rFonts w:hint="eastAsia"/>
              </w:rPr>
              <w:t>.</w:t>
            </w:r>
            <w:r>
              <w:t>2</w:t>
            </w:r>
          </w:p>
        </w:tc>
        <w:tc>
          <w:tcPr>
            <w:tcW w:w="3544" w:type="dxa"/>
          </w:tcPr>
          <w:p w14:paraId="408825B4" w14:textId="77777777" w:rsidR="002435C7" w:rsidRDefault="002435C7" w:rsidP="003E6DF9">
            <w:pPr>
              <w:pStyle w:val="af1"/>
            </w:pPr>
            <w:r>
              <w:rPr>
                <w:rFonts w:hint="eastAsia"/>
              </w:rPr>
              <w:t>2.</w:t>
            </w:r>
            <w:r>
              <w:t xml:space="preserve">4 </w:t>
            </w:r>
            <w:r>
              <w:rPr>
                <w:rFonts w:hint="eastAsia"/>
              </w:rPr>
              <w:t>新增渠道码金城银行</w:t>
            </w:r>
            <w:r>
              <w:rPr>
                <w:rFonts w:hint="eastAsia"/>
              </w:rPr>
              <w:t>8</w:t>
            </w:r>
            <w:r>
              <w:t>006</w:t>
            </w:r>
          </w:p>
          <w:p w14:paraId="2677BC5E" w14:textId="1FA781DD" w:rsidR="009C6DF9" w:rsidRDefault="009C6DF9" w:rsidP="003E6DF9">
            <w:pPr>
              <w:pStyle w:val="af1"/>
            </w:pPr>
            <w:r>
              <w:t>3</w:t>
            </w:r>
            <w:r>
              <w:rPr>
                <w:rFonts w:hint="eastAsia"/>
              </w:rPr>
              <w:t>.</w:t>
            </w:r>
            <w:r>
              <w:t>1</w:t>
            </w:r>
            <w:r>
              <w:rPr>
                <w:rFonts w:hint="eastAsia"/>
              </w:rPr>
              <w:t>.</w:t>
            </w:r>
            <w:r>
              <w:t xml:space="preserve">1 </w:t>
            </w:r>
            <w:r>
              <w:rPr>
                <w:rFonts w:hint="eastAsia"/>
              </w:rPr>
              <w:t>新增</w:t>
            </w:r>
            <w:r w:rsidR="001B70B7">
              <w:rPr>
                <w:rFonts w:hint="eastAsia"/>
              </w:rPr>
              <w:t>产品业务编码</w:t>
            </w:r>
            <w:r>
              <w:rPr>
                <w:rFonts w:hint="eastAsia"/>
              </w:rPr>
              <w:t>字段</w:t>
            </w:r>
            <w:r w:rsidR="00A70806">
              <w:t>P</w:t>
            </w:r>
            <w:r w:rsidR="00A70806">
              <w:rPr>
                <w:rFonts w:hint="eastAsia"/>
              </w:rPr>
              <w:t>roduct</w:t>
            </w:r>
            <w:r w:rsidR="00A70806">
              <w:t>Bus</w:t>
            </w:r>
            <w:r w:rsidR="00A70806">
              <w:rPr>
                <w:rFonts w:hint="eastAsia"/>
              </w:rPr>
              <w:t>s</w:t>
            </w:r>
            <w:r w:rsidR="00A70806">
              <w:t>N</w:t>
            </w:r>
            <w:r w:rsidR="00A70806">
              <w:rPr>
                <w:rFonts w:hint="eastAsia"/>
              </w:rPr>
              <w:t>o</w:t>
            </w:r>
          </w:p>
          <w:p w14:paraId="301BF1FA" w14:textId="1118DEA2" w:rsidR="009C6DF9" w:rsidRDefault="009C6DF9" w:rsidP="003E6DF9">
            <w:pPr>
              <w:pStyle w:val="af1"/>
            </w:pPr>
            <w:r>
              <w:rPr>
                <w:rFonts w:hint="eastAsia"/>
              </w:rPr>
              <w:t>3.</w:t>
            </w:r>
            <w:r>
              <w:t>1</w:t>
            </w:r>
            <w:r>
              <w:rPr>
                <w:rFonts w:hint="eastAsia"/>
              </w:rPr>
              <w:t>.</w:t>
            </w:r>
            <w:r>
              <w:t xml:space="preserve">2 </w:t>
            </w:r>
            <w:r>
              <w:rPr>
                <w:rFonts w:hint="eastAsia"/>
              </w:rPr>
              <w:t>新增</w:t>
            </w:r>
            <w:r w:rsidR="00776BD1">
              <w:rPr>
                <w:rFonts w:hint="eastAsia"/>
              </w:rPr>
              <w:t>渠道</w:t>
            </w:r>
            <w:r w:rsidR="001B70B7">
              <w:rPr>
                <w:rFonts w:hint="eastAsia"/>
              </w:rPr>
              <w:t>业务编码</w:t>
            </w:r>
            <w:r>
              <w:rPr>
                <w:rFonts w:hint="eastAsia"/>
              </w:rPr>
              <w:t>字段</w:t>
            </w:r>
            <w:r w:rsidR="006B7C9F">
              <w:rPr>
                <w:rFonts w:hint="eastAsia"/>
              </w:rPr>
              <w:t>business</w:t>
            </w:r>
            <w:r w:rsidR="00776BD1">
              <w:t>_</w:t>
            </w:r>
            <w:r w:rsidR="00776BD1">
              <w:rPr>
                <w:rFonts w:hint="eastAsia"/>
              </w:rPr>
              <w:t>code</w:t>
            </w:r>
          </w:p>
          <w:p w14:paraId="13291FFB" w14:textId="0FEEAE77" w:rsidR="001B70B7" w:rsidRDefault="001B70B7" w:rsidP="001B70B7">
            <w:pPr>
              <w:pStyle w:val="af1"/>
            </w:pPr>
            <w:r>
              <w:t>3</w:t>
            </w:r>
            <w:r>
              <w:rPr>
                <w:rFonts w:hint="eastAsia"/>
              </w:rPr>
              <w:t>.</w:t>
            </w:r>
            <w:r>
              <w:t>2</w:t>
            </w:r>
            <w:r>
              <w:rPr>
                <w:rFonts w:hint="eastAsia"/>
              </w:rPr>
              <w:t>.</w:t>
            </w:r>
            <w:r>
              <w:t xml:space="preserve">1 </w:t>
            </w:r>
            <w:r>
              <w:rPr>
                <w:rFonts w:hint="eastAsia"/>
              </w:rPr>
              <w:t>新增产品业务编码字段</w:t>
            </w:r>
            <w:r w:rsidR="00A70806">
              <w:t>P</w:t>
            </w:r>
            <w:r w:rsidR="00A70806">
              <w:rPr>
                <w:rFonts w:hint="eastAsia"/>
              </w:rPr>
              <w:t>roduct</w:t>
            </w:r>
            <w:r w:rsidR="00A70806">
              <w:t>Bus</w:t>
            </w:r>
            <w:r w:rsidR="00A70806">
              <w:rPr>
                <w:rFonts w:hint="eastAsia"/>
              </w:rPr>
              <w:t>s</w:t>
            </w:r>
            <w:r w:rsidR="00A70806">
              <w:t>N</w:t>
            </w:r>
            <w:r w:rsidR="00A70806">
              <w:rPr>
                <w:rFonts w:hint="eastAsia"/>
              </w:rPr>
              <w:t>o</w:t>
            </w:r>
          </w:p>
          <w:p w14:paraId="5B131A05" w14:textId="4B306D59" w:rsidR="001B70B7" w:rsidRDefault="001B70B7" w:rsidP="001B70B7">
            <w:pPr>
              <w:pStyle w:val="af1"/>
            </w:pPr>
            <w:r>
              <w:t>3</w:t>
            </w:r>
            <w:r>
              <w:rPr>
                <w:rFonts w:hint="eastAsia"/>
              </w:rPr>
              <w:t>.</w:t>
            </w:r>
            <w:r>
              <w:t>2</w:t>
            </w:r>
            <w:r>
              <w:rPr>
                <w:rFonts w:hint="eastAsia"/>
              </w:rPr>
              <w:t>.</w:t>
            </w:r>
            <w:r>
              <w:t>2</w:t>
            </w:r>
            <w:r>
              <w:rPr>
                <w:rFonts w:hint="eastAsia"/>
              </w:rPr>
              <w:t>新增</w:t>
            </w:r>
            <w:r w:rsidR="00776BD1">
              <w:rPr>
                <w:rFonts w:hint="eastAsia"/>
              </w:rPr>
              <w:t>渠道</w:t>
            </w:r>
            <w:r>
              <w:rPr>
                <w:rFonts w:hint="eastAsia"/>
              </w:rPr>
              <w:t>业务编码字段</w:t>
            </w:r>
            <w:r w:rsidR="00776BD1">
              <w:t>B</w:t>
            </w:r>
            <w:r w:rsidR="00776BD1">
              <w:rPr>
                <w:rFonts w:hint="eastAsia"/>
              </w:rPr>
              <w:t>usiness</w:t>
            </w:r>
            <w:r w:rsidR="00776BD1">
              <w:t>C</w:t>
            </w:r>
            <w:r w:rsidR="00776BD1">
              <w:rPr>
                <w:rFonts w:hint="eastAsia"/>
              </w:rPr>
              <w:t>ode</w:t>
            </w:r>
          </w:p>
          <w:p w14:paraId="002A1AAB" w14:textId="0296A90D" w:rsidR="001B70B7" w:rsidRDefault="001B70B7" w:rsidP="001B70B7">
            <w:pPr>
              <w:pStyle w:val="af1"/>
            </w:pPr>
            <w:r>
              <w:t>3</w:t>
            </w:r>
            <w:r>
              <w:rPr>
                <w:rFonts w:hint="eastAsia"/>
              </w:rPr>
              <w:t>.</w:t>
            </w:r>
            <w:r>
              <w:t>2</w:t>
            </w:r>
            <w:r>
              <w:rPr>
                <w:rFonts w:hint="eastAsia"/>
              </w:rPr>
              <w:t>.</w:t>
            </w:r>
            <w:r>
              <w:t xml:space="preserve">2 </w:t>
            </w:r>
            <w:r>
              <w:rPr>
                <w:rFonts w:hint="eastAsia"/>
              </w:rPr>
              <w:t>新增记账日</w:t>
            </w:r>
            <w:r w:rsidR="0096675A">
              <w:rPr>
                <w:rFonts w:hint="eastAsia"/>
              </w:rPr>
              <w:t>期</w:t>
            </w:r>
            <w:r>
              <w:rPr>
                <w:rFonts w:hint="eastAsia"/>
              </w:rPr>
              <w:t>字段</w:t>
            </w:r>
            <w:r>
              <w:rPr>
                <w:rFonts w:hint="eastAsia"/>
              </w:rPr>
              <w:t>SettleDay</w:t>
            </w:r>
          </w:p>
          <w:p w14:paraId="630D2B93" w14:textId="0AB31BC1" w:rsidR="001B70B7" w:rsidRDefault="001B70B7" w:rsidP="001B70B7">
            <w:pPr>
              <w:pStyle w:val="af1"/>
            </w:pPr>
            <w:r>
              <w:rPr>
                <w:rFonts w:hint="eastAsia"/>
              </w:rPr>
              <w:t>3.</w:t>
            </w:r>
            <w:r>
              <w:t>4</w:t>
            </w:r>
            <w:r>
              <w:rPr>
                <w:rFonts w:hint="eastAsia"/>
              </w:rPr>
              <w:t>.</w:t>
            </w:r>
            <w:r>
              <w:t>1</w:t>
            </w:r>
            <w:r>
              <w:rPr>
                <w:rFonts w:hint="eastAsia"/>
              </w:rPr>
              <w:t>新增产品业务编码字段</w:t>
            </w:r>
            <w:r w:rsidR="00A70806">
              <w:t>P</w:t>
            </w:r>
            <w:r w:rsidR="00A70806">
              <w:rPr>
                <w:rFonts w:hint="eastAsia"/>
              </w:rPr>
              <w:t>roduct</w:t>
            </w:r>
            <w:r w:rsidR="00A70806">
              <w:t>Bus</w:t>
            </w:r>
            <w:r w:rsidR="00A70806">
              <w:rPr>
                <w:rFonts w:hint="eastAsia"/>
              </w:rPr>
              <w:t>s</w:t>
            </w:r>
            <w:r w:rsidR="00A70806">
              <w:t>N</w:t>
            </w:r>
            <w:r w:rsidR="00A70806">
              <w:rPr>
                <w:rFonts w:hint="eastAsia"/>
              </w:rPr>
              <w:t>o</w:t>
            </w:r>
          </w:p>
          <w:p w14:paraId="673C2E57" w14:textId="0345DF79" w:rsidR="001B70B7" w:rsidRDefault="001B70B7" w:rsidP="001B70B7">
            <w:pPr>
              <w:pStyle w:val="af1"/>
            </w:pPr>
            <w:r>
              <w:t>3</w:t>
            </w:r>
            <w:r>
              <w:rPr>
                <w:rFonts w:hint="eastAsia"/>
              </w:rPr>
              <w:t>.</w:t>
            </w:r>
            <w:r>
              <w:t>4</w:t>
            </w:r>
            <w:r>
              <w:rPr>
                <w:rFonts w:hint="eastAsia"/>
              </w:rPr>
              <w:t>.</w:t>
            </w:r>
            <w:r>
              <w:t>2</w:t>
            </w:r>
            <w:r>
              <w:rPr>
                <w:rFonts w:hint="eastAsia"/>
              </w:rPr>
              <w:t>新增</w:t>
            </w:r>
            <w:r w:rsidR="00776BD1">
              <w:rPr>
                <w:rFonts w:hint="eastAsia"/>
              </w:rPr>
              <w:t>渠道</w:t>
            </w:r>
            <w:r>
              <w:rPr>
                <w:rFonts w:hint="eastAsia"/>
              </w:rPr>
              <w:t>业务编码字段</w:t>
            </w:r>
            <w:r w:rsidR="00776BD1">
              <w:t>B</w:t>
            </w:r>
            <w:r w:rsidR="00776BD1">
              <w:rPr>
                <w:rFonts w:hint="eastAsia"/>
              </w:rPr>
              <w:t>usiness</w:t>
            </w:r>
            <w:r w:rsidR="00776BD1">
              <w:t>C</w:t>
            </w:r>
            <w:r w:rsidR="00776BD1">
              <w:rPr>
                <w:rFonts w:hint="eastAsia"/>
              </w:rPr>
              <w:t>ode</w:t>
            </w:r>
          </w:p>
          <w:p w14:paraId="5F7B551D" w14:textId="7BDF36B7" w:rsidR="001B70B7" w:rsidRDefault="001B70B7" w:rsidP="001B70B7">
            <w:pPr>
              <w:pStyle w:val="af1"/>
            </w:pPr>
            <w:r>
              <w:t>3</w:t>
            </w:r>
            <w:r>
              <w:rPr>
                <w:rFonts w:hint="eastAsia"/>
              </w:rPr>
              <w:t>.</w:t>
            </w:r>
            <w:r>
              <w:t>4</w:t>
            </w:r>
            <w:r>
              <w:rPr>
                <w:rFonts w:hint="eastAsia"/>
              </w:rPr>
              <w:t>.</w:t>
            </w:r>
            <w:r>
              <w:t xml:space="preserve">2 </w:t>
            </w:r>
            <w:r>
              <w:rPr>
                <w:rFonts w:hint="eastAsia"/>
              </w:rPr>
              <w:t>新增</w:t>
            </w:r>
            <w:r w:rsidR="0096675A">
              <w:rPr>
                <w:rFonts w:hint="eastAsia"/>
              </w:rPr>
              <w:t>记账日期</w:t>
            </w:r>
            <w:r>
              <w:rPr>
                <w:rFonts w:hint="eastAsia"/>
              </w:rPr>
              <w:t>字段</w:t>
            </w:r>
            <w:r>
              <w:rPr>
                <w:rFonts w:hint="eastAsia"/>
              </w:rPr>
              <w:t>SettleDay</w:t>
            </w:r>
          </w:p>
          <w:p w14:paraId="197D2C1A" w14:textId="60098F6E" w:rsidR="001B70B7" w:rsidRDefault="001B70B7" w:rsidP="001B70B7">
            <w:pPr>
              <w:pStyle w:val="af1"/>
            </w:pPr>
            <w:r>
              <w:t>3</w:t>
            </w:r>
            <w:r>
              <w:rPr>
                <w:rFonts w:hint="eastAsia"/>
              </w:rPr>
              <w:t>.</w:t>
            </w:r>
            <w:r>
              <w:t>6</w:t>
            </w:r>
            <w:r>
              <w:rPr>
                <w:rFonts w:hint="eastAsia"/>
              </w:rPr>
              <w:t>.</w:t>
            </w:r>
            <w:r>
              <w:t>2</w:t>
            </w:r>
            <w:r>
              <w:rPr>
                <w:rFonts w:hint="eastAsia"/>
              </w:rPr>
              <w:t>新增</w:t>
            </w:r>
            <w:r w:rsidR="00776BD1">
              <w:rPr>
                <w:rFonts w:hint="eastAsia"/>
              </w:rPr>
              <w:t>渠道</w:t>
            </w:r>
            <w:r>
              <w:rPr>
                <w:rFonts w:hint="eastAsia"/>
              </w:rPr>
              <w:t>业务编码字段</w:t>
            </w:r>
            <w:r w:rsidR="00776BD1">
              <w:t>B</w:t>
            </w:r>
            <w:r w:rsidR="00776BD1">
              <w:rPr>
                <w:rFonts w:hint="eastAsia"/>
              </w:rPr>
              <w:t>usiness</w:t>
            </w:r>
            <w:r w:rsidR="00776BD1">
              <w:t>C</w:t>
            </w:r>
            <w:r w:rsidR="00776BD1">
              <w:rPr>
                <w:rFonts w:hint="eastAsia"/>
              </w:rPr>
              <w:t>ode</w:t>
            </w:r>
          </w:p>
          <w:p w14:paraId="6A0C332E" w14:textId="3EB99C21" w:rsidR="001B70B7" w:rsidRDefault="001B70B7" w:rsidP="001B70B7">
            <w:pPr>
              <w:pStyle w:val="af1"/>
            </w:pPr>
            <w:r>
              <w:t>3</w:t>
            </w:r>
            <w:r>
              <w:rPr>
                <w:rFonts w:hint="eastAsia"/>
              </w:rPr>
              <w:t>.</w:t>
            </w:r>
            <w:r>
              <w:t>6</w:t>
            </w:r>
            <w:r>
              <w:rPr>
                <w:rFonts w:hint="eastAsia"/>
              </w:rPr>
              <w:t>.</w:t>
            </w:r>
            <w:r>
              <w:t xml:space="preserve">2 </w:t>
            </w:r>
            <w:r>
              <w:rPr>
                <w:rFonts w:hint="eastAsia"/>
              </w:rPr>
              <w:t>新增</w:t>
            </w:r>
            <w:r w:rsidR="0096675A">
              <w:rPr>
                <w:rFonts w:hint="eastAsia"/>
              </w:rPr>
              <w:t>记账日期</w:t>
            </w:r>
            <w:r>
              <w:rPr>
                <w:rFonts w:hint="eastAsia"/>
              </w:rPr>
              <w:t>字段</w:t>
            </w:r>
            <w:r>
              <w:rPr>
                <w:rFonts w:hint="eastAsia"/>
              </w:rPr>
              <w:t>SettleDay</w:t>
            </w:r>
          </w:p>
          <w:p w14:paraId="3C0A3A92" w14:textId="430E381A" w:rsidR="0096675A" w:rsidRDefault="0096675A" w:rsidP="001B70B7">
            <w:pPr>
              <w:pStyle w:val="af1"/>
            </w:pPr>
            <w:r>
              <w:rPr>
                <w:rFonts w:hint="eastAsia"/>
              </w:rPr>
              <w:t>3.</w:t>
            </w:r>
            <w:r>
              <w:t>7</w:t>
            </w:r>
            <w:r>
              <w:rPr>
                <w:rFonts w:hint="eastAsia"/>
              </w:rPr>
              <w:t>.</w:t>
            </w:r>
            <w:r>
              <w:t xml:space="preserve">1 </w:t>
            </w:r>
            <w:r>
              <w:rPr>
                <w:rFonts w:hint="eastAsia"/>
              </w:rPr>
              <w:t>新增</w:t>
            </w:r>
            <w:r w:rsidR="00776BD1">
              <w:rPr>
                <w:rFonts w:hint="eastAsia"/>
              </w:rPr>
              <w:t>渠道</w:t>
            </w:r>
            <w:r>
              <w:rPr>
                <w:rFonts w:hint="eastAsia"/>
              </w:rPr>
              <w:t>业务编码字段</w:t>
            </w:r>
            <w:r>
              <w:rPr>
                <w:rFonts w:hint="eastAsia"/>
              </w:rPr>
              <w:t>B</w:t>
            </w:r>
            <w:r>
              <w:t>USINESS_</w:t>
            </w:r>
            <w:r w:rsidR="00776BD1">
              <w:t>CODE</w:t>
            </w:r>
          </w:p>
          <w:p w14:paraId="239EA8E6" w14:textId="77777777" w:rsidR="0096675A" w:rsidRDefault="0096675A" w:rsidP="001B70B7">
            <w:pPr>
              <w:pStyle w:val="af1"/>
            </w:pPr>
            <w:r>
              <w:t xml:space="preserve">3.7.1 </w:t>
            </w:r>
            <w:r>
              <w:rPr>
                <w:rFonts w:hint="eastAsia"/>
              </w:rPr>
              <w:t>新增记账日期字段</w:t>
            </w:r>
            <w:r>
              <w:t>SETTLE_DAY</w:t>
            </w:r>
          </w:p>
          <w:p w14:paraId="54C2A23E" w14:textId="393F514F" w:rsidR="001E7903" w:rsidRDefault="001E7903" w:rsidP="001E7903">
            <w:pPr>
              <w:pStyle w:val="af1"/>
            </w:pPr>
            <w:r>
              <w:rPr>
                <w:rFonts w:hint="eastAsia"/>
              </w:rPr>
              <w:t>3.</w:t>
            </w:r>
            <w:r>
              <w:t>12</w:t>
            </w:r>
            <w:r>
              <w:rPr>
                <w:rFonts w:hint="eastAsia"/>
              </w:rPr>
              <w:t>.2</w:t>
            </w:r>
            <w:r>
              <w:t xml:space="preserve"> </w:t>
            </w:r>
            <w:r>
              <w:rPr>
                <w:rFonts w:hint="eastAsia"/>
              </w:rPr>
              <w:t>新增渠道业务编码字段</w:t>
            </w:r>
            <w:r>
              <w:t>B</w:t>
            </w:r>
            <w:r>
              <w:rPr>
                <w:rFonts w:hint="eastAsia"/>
              </w:rPr>
              <w:t>usiness</w:t>
            </w:r>
            <w:r>
              <w:t>C</w:t>
            </w:r>
            <w:r>
              <w:rPr>
                <w:rFonts w:hint="eastAsia"/>
              </w:rPr>
              <w:t>ode</w:t>
            </w:r>
          </w:p>
          <w:p w14:paraId="6AA953F1" w14:textId="6EA18D99" w:rsidR="001E7903" w:rsidRDefault="001E7903" w:rsidP="00570539">
            <w:pPr>
              <w:pStyle w:val="af1"/>
            </w:pPr>
            <w:r>
              <w:rPr>
                <w:rFonts w:hint="eastAsia"/>
              </w:rPr>
              <w:t>3.</w:t>
            </w:r>
            <w:r>
              <w:t>12</w:t>
            </w:r>
            <w:r>
              <w:rPr>
                <w:rFonts w:hint="eastAsia"/>
              </w:rPr>
              <w:t>.2</w:t>
            </w:r>
            <w:r>
              <w:t xml:space="preserve"> </w:t>
            </w:r>
            <w:r>
              <w:rPr>
                <w:rFonts w:hint="eastAsia"/>
              </w:rPr>
              <w:t>新增记账日期字段</w:t>
            </w:r>
            <w:r>
              <w:rPr>
                <w:rFonts w:hint="eastAsia"/>
              </w:rPr>
              <w:t>SettleDay</w:t>
            </w:r>
          </w:p>
          <w:p w14:paraId="14084CB0" w14:textId="054426EB" w:rsidR="00570539" w:rsidRDefault="00570539" w:rsidP="00570539">
            <w:pPr>
              <w:pStyle w:val="af1"/>
            </w:pPr>
            <w:r>
              <w:t>4</w:t>
            </w:r>
            <w:r>
              <w:rPr>
                <w:rFonts w:hint="eastAsia"/>
              </w:rPr>
              <w:t>.</w:t>
            </w:r>
            <w:r>
              <w:t xml:space="preserve">2 </w:t>
            </w:r>
            <w:r>
              <w:rPr>
                <w:rFonts w:hint="eastAsia"/>
              </w:rPr>
              <w:t>扣款详细信息新增产品业务编码字段</w:t>
            </w:r>
            <w:r>
              <w:rPr>
                <w:rFonts w:hint="eastAsia"/>
              </w:rPr>
              <w:t xml:space="preserve"> </w:t>
            </w:r>
          </w:p>
        </w:tc>
        <w:tc>
          <w:tcPr>
            <w:tcW w:w="1559" w:type="dxa"/>
          </w:tcPr>
          <w:p w14:paraId="49FEB1B8" w14:textId="311546C7" w:rsidR="002435C7" w:rsidRPr="00512B81" w:rsidRDefault="00512B81" w:rsidP="00512B81">
            <w:r>
              <w:rPr>
                <w:rFonts w:hint="eastAsia"/>
              </w:rPr>
              <w:t>梁景慧</w:t>
            </w:r>
          </w:p>
        </w:tc>
      </w:tr>
      <w:tr w:rsidR="00253A92" w14:paraId="04D49416" w14:textId="77777777" w:rsidTr="001B70B7">
        <w:tc>
          <w:tcPr>
            <w:tcW w:w="1403" w:type="dxa"/>
          </w:tcPr>
          <w:p w14:paraId="30FA236D" w14:textId="1E8B2344" w:rsidR="00253A92" w:rsidRDefault="00253A92" w:rsidP="00253A92">
            <w:pPr>
              <w:pStyle w:val="af1"/>
            </w:pPr>
            <w:r>
              <w:t>2019</w:t>
            </w:r>
            <w:r>
              <w:rPr>
                <w:rFonts w:hint="eastAsia"/>
              </w:rPr>
              <w:t>-</w:t>
            </w:r>
            <w:r>
              <w:t>10</w:t>
            </w:r>
            <w:r>
              <w:rPr>
                <w:rFonts w:hint="eastAsia"/>
              </w:rPr>
              <w:t>-</w:t>
            </w:r>
            <w:r>
              <w:t>30</w:t>
            </w:r>
          </w:p>
        </w:tc>
        <w:tc>
          <w:tcPr>
            <w:tcW w:w="1036" w:type="dxa"/>
          </w:tcPr>
          <w:p w14:paraId="072DDF53" w14:textId="1F603595" w:rsidR="00253A92" w:rsidRPr="003E6DF9" w:rsidRDefault="00253A92" w:rsidP="00253A92">
            <w:pPr>
              <w:pStyle w:val="af1"/>
            </w:pPr>
            <w:r>
              <w:rPr>
                <w:rFonts w:hint="eastAsia"/>
              </w:rPr>
              <w:t>V</w:t>
            </w:r>
            <w:r>
              <w:t>1.8.6</w:t>
            </w:r>
          </w:p>
        </w:tc>
        <w:tc>
          <w:tcPr>
            <w:tcW w:w="1134" w:type="dxa"/>
          </w:tcPr>
          <w:p w14:paraId="05DD14A6" w14:textId="3FAB453B" w:rsidR="00253A92" w:rsidRDefault="00253A92" w:rsidP="00253A92">
            <w:pPr>
              <w:pStyle w:val="af1"/>
            </w:pPr>
            <w:r>
              <w:rPr>
                <w:rFonts w:hint="eastAsia"/>
              </w:rPr>
              <w:t>3</w:t>
            </w:r>
            <w:r>
              <w:t>.4.1</w:t>
            </w:r>
          </w:p>
        </w:tc>
        <w:tc>
          <w:tcPr>
            <w:tcW w:w="3544" w:type="dxa"/>
          </w:tcPr>
          <w:p w14:paraId="0D6DDF34" w14:textId="039E7158" w:rsidR="00253A92" w:rsidRDefault="00253A92" w:rsidP="00253A92">
            <w:pPr>
              <w:pStyle w:val="af1"/>
            </w:pPr>
            <w:r w:rsidRPr="00253A92">
              <w:rPr>
                <w:rFonts w:hint="eastAsia"/>
              </w:rPr>
              <w:t>PayIdNum</w:t>
            </w:r>
            <w:r w:rsidRPr="00253A92">
              <w:rPr>
                <w:rFonts w:hint="eastAsia"/>
              </w:rPr>
              <w:t>字段设置为账号属性为</w:t>
            </w:r>
            <w:r w:rsidRPr="00253A92">
              <w:rPr>
                <w:rFonts w:hint="eastAsia"/>
              </w:rPr>
              <w:t>0</w:t>
            </w:r>
            <w:r w:rsidRPr="00253A92">
              <w:rPr>
                <w:rFonts w:hint="eastAsia"/>
              </w:rPr>
              <w:t>时必传</w:t>
            </w:r>
          </w:p>
        </w:tc>
        <w:tc>
          <w:tcPr>
            <w:tcW w:w="1559" w:type="dxa"/>
          </w:tcPr>
          <w:p w14:paraId="4B187886" w14:textId="38E9C1AA" w:rsidR="00253A92" w:rsidRPr="00253A92" w:rsidRDefault="00253A92" w:rsidP="00253A92">
            <w:pPr>
              <w:rPr>
                <w:rFonts w:ascii="Arial" w:hAnsi="Arial" w:cs="Times New Roman"/>
                <w:kern w:val="0"/>
                <w:szCs w:val="21"/>
              </w:rPr>
            </w:pPr>
            <w:r w:rsidRPr="00253A92">
              <w:rPr>
                <w:rFonts w:ascii="Arial" w:hAnsi="Arial" w:cs="Times New Roman" w:hint="eastAsia"/>
                <w:kern w:val="0"/>
                <w:szCs w:val="21"/>
              </w:rPr>
              <w:t>齐畅</w:t>
            </w:r>
          </w:p>
        </w:tc>
      </w:tr>
      <w:tr w:rsidR="00822B8D" w14:paraId="72219598" w14:textId="77777777" w:rsidTr="001B70B7">
        <w:tc>
          <w:tcPr>
            <w:tcW w:w="1403" w:type="dxa"/>
          </w:tcPr>
          <w:p w14:paraId="67A6207D" w14:textId="01E29373" w:rsidR="00822B8D" w:rsidRDefault="00822B8D" w:rsidP="00822B8D">
            <w:pPr>
              <w:pStyle w:val="af1"/>
            </w:pPr>
            <w:r>
              <w:t>2019</w:t>
            </w:r>
            <w:r>
              <w:rPr>
                <w:rFonts w:hint="eastAsia"/>
              </w:rPr>
              <w:t>-</w:t>
            </w:r>
            <w:r>
              <w:t>11</w:t>
            </w:r>
            <w:r>
              <w:rPr>
                <w:rFonts w:hint="eastAsia"/>
              </w:rPr>
              <w:t>-</w:t>
            </w:r>
            <w:r>
              <w:t>08</w:t>
            </w:r>
          </w:p>
        </w:tc>
        <w:tc>
          <w:tcPr>
            <w:tcW w:w="1036" w:type="dxa"/>
          </w:tcPr>
          <w:p w14:paraId="6B394C8D" w14:textId="552789ED" w:rsidR="00822B8D" w:rsidRDefault="00822B8D" w:rsidP="00822B8D">
            <w:pPr>
              <w:pStyle w:val="af1"/>
            </w:pPr>
            <w:r>
              <w:rPr>
                <w:rFonts w:hint="eastAsia"/>
              </w:rPr>
              <w:t>V</w:t>
            </w:r>
            <w:r>
              <w:t>1.8.7</w:t>
            </w:r>
          </w:p>
        </w:tc>
        <w:tc>
          <w:tcPr>
            <w:tcW w:w="1134" w:type="dxa"/>
          </w:tcPr>
          <w:p w14:paraId="103AA1B4" w14:textId="0AB7D547" w:rsidR="00822B8D" w:rsidRDefault="00822B8D" w:rsidP="00822B8D">
            <w:pPr>
              <w:pStyle w:val="af1"/>
            </w:pPr>
            <w:r>
              <w:t>4</w:t>
            </w:r>
            <w:r>
              <w:rPr>
                <w:rFonts w:hint="eastAsia"/>
              </w:rPr>
              <w:t>.</w:t>
            </w:r>
            <w:r>
              <w:t>2</w:t>
            </w:r>
          </w:p>
        </w:tc>
        <w:tc>
          <w:tcPr>
            <w:tcW w:w="3544" w:type="dxa"/>
          </w:tcPr>
          <w:p w14:paraId="345A4032" w14:textId="0D3DBC99" w:rsidR="00822B8D" w:rsidRPr="00253A92" w:rsidRDefault="00822B8D" w:rsidP="00822B8D">
            <w:pPr>
              <w:pStyle w:val="af1"/>
            </w:pPr>
            <w:r>
              <w:rPr>
                <w:rFonts w:hint="eastAsia"/>
              </w:rPr>
              <w:t>调整</w:t>
            </w:r>
            <w:r w:rsidR="00BF14C1">
              <w:rPr>
                <w:rFonts w:hint="eastAsia"/>
              </w:rPr>
              <w:t>批扣</w:t>
            </w:r>
            <w:r>
              <w:rPr>
                <w:rFonts w:hint="eastAsia"/>
              </w:rPr>
              <w:t>文件字段顺序</w:t>
            </w:r>
          </w:p>
        </w:tc>
        <w:tc>
          <w:tcPr>
            <w:tcW w:w="1559" w:type="dxa"/>
          </w:tcPr>
          <w:p w14:paraId="055D94C9" w14:textId="7C9CB29B" w:rsidR="00822B8D" w:rsidRPr="00253A92" w:rsidRDefault="00822B8D" w:rsidP="00822B8D">
            <w:pPr>
              <w:rPr>
                <w:rFonts w:ascii="Arial" w:hAnsi="Arial" w:cs="Times New Roman"/>
                <w:kern w:val="0"/>
                <w:szCs w:val="21"/>
              </w:rPr>
            </w:pPr>
            <w:r>
              <w:rPr>
                <w:rFonts w:ascii="Arial" w:hAnsi="Arial" w:cs="Times New Roman" w:hint="eastAsia"/>
                <w:kern w:val="0"/>
                <w:szCs w:val="21"/>
              </w:rPr>
              <w:t>梁景慧</w:t>
            </w:r>
          </w:p>
        </w:tc>
      </w:tr>
      <w:tr w:rsidR="00D00375" w14:paraId="76DCBF0C" w14:textId="77777777" w:rsidTr="001B70B7">
        <w:tc>
          <w:tcPr>
            <w:tcW w:w="1403" w:type="dxa"/>
          </w:tcPr>
          <w:p w14:paraId="5974A2ED" w14:textId="0AA01FCC" w:rsidR="00D00375" w:rsidRDefault="00D00375" w:rsidP="00D00375">
            <w:pPr>
              <w:pStyle w:val="af1"/>
            </w:pPr>
            <w:r>
              <w:t>2019</w:t>
            </w:r>
            <w:r>
              <w:rPr>
                <w:rFonts w:hint="eastAsia"/>
              </w:rPr>
              <w:t>-</w:t>
            </w:r>
            <w:r>
              <w:t>11</w:t>
            </w:r>
            <w:r>
              <w:rPr>
                <w:rFonts w:hint="eastAsia"/>
              </w:rPr>
              <w:t>-</w:t>
            </w:r>
            <w:r>
              <w:t>12</w:t>
            </w:r>
          </w:p>
        </w:tc>
        <w:tc>
          <w:tcPr>
            <w:tcW w:w="1036" w:type="dxa"/>
          </w:tcPr>
          <w:p w14:paraId="6A9B41C0" w14:textId="16F3C5D0" w:rsidR="00D00375" w:rsidRDefault="00D00375" w:rsidP="00D00375">
            <w:pPr>
              <w:pStyle w:val="af1"/>
              <w:rPr>
                <w:rFonts w:hint="eastAsia"/>
              </w:rPr>
            </w:pPr>
            <w:r>
              <w:rPr>
                <w:rFonts w:hint="eastAsia"/>
              </w:rPr>
              <w:t>V</w:t>
            </w:r>
            <w:r>
              <w:t>1.8.</w:t>
            </w:r>
            <w:r>
              <w:t>8</w:t>
            </w:r>
          </w:p>
        </w:tc>
        <w:tc>
          <w:tcPr>
            <w:tcW w:w="1134" w:type="dxa"/>
          </w:tcPr>
          <w:p w14:paraId="613652EA" w14:textId="715FD58E" w:rsidR="00D00375" w:rsidRDefault="00D00375" w:rsidP="00D00375">
            <w:pPr>
              <w:pStyle w:val="af1"/>
            </w:pPr>
            <w:r>
              <w:t>3</w:t>
            </w:r>
            <w:r>
              <w:rPr>
                <w:rFonts w:hint="eastAsia"/>
              </w:rPr>
              <w:t>.</w:t>
            </w:r>
            <w:r>
              <w:t>6</w:t>
            </w:r>
            <w:r>
              <w:rPr>
                <w:rFonts w:hint="eastAsia"/>
              </w:rPr>
              <w:t>.</w:t>
            </w:r>
            <w:r>
              <w:t>2</w:t>
            </w:r>
          </w:p>
        </w:tc>
        <w:tc>
          <w:tcPr>
            <w:tcW w:w="3544" w:type="dxa"/>
          </w:tcPr>
          <w:p w14:paraId="7C17D7FC" w14:textId="765B4663" w:rsidR="00D00375" w:rsidRDefault="00D00375" w:rsidP="00D00375">
            <w:pPr>
              <w:pStyle w:val="af1"/>
              <w:rPr>
                <w:rFonts w:hint="eastAsia"/>
              </w:rPr>
            </w:pPr>
            <w:r>
              <w:rPr>
                <w:rFonts w:hint="eastAsia"/>
              </w:rPr>
              <w:t>去掉字段</w:t>
            </w:r>
            <w:r>
              <w:rPr>
                <w:rFonts w:hint="eastAsia"/>
              </w:rPr>
              <w:t>settleDay</w:t>
            </w:r>
            <w:r>
              <w:rPr>
                <w:rFonts w:hint="eastAsia"/>
              </w:rPr>
              <w:t>（已经有清算日期字段）</w:t>
            </w:r>
          </w:p>
        </w:tc>
        <w:tc>
          <w:tcPr>
            <w:tcW w:w="1559" w:type="dxa"/>
          </w:tcPr>
          <w:p w14:paraId="39C5DDDA" w14:textId="579B67A5" w:rsidR="00D00375" w:rsidRDefault="00D00375" w:rsidP="00D00375">
            <w:pPr>
              <w:rPr>
                <w:rFonts w:ascii="Arial" w:hAnsi="Arial" w:cs="Times New Roman" w:hint="eastAsia"/>
                <w:kern w:val="0"/>
                <w:szCs w:val="21"/>
              </w:rPr>
            </w:pPr>
            <w:r>
              <w:rPr>
                <w:rFonts w:ascii="Arial" w:hAnsi="Arial" w:cs="Times New Roman" w:hint="eastAsia"/>
                <w:kern w:val="0"/>
                <w:szCs w:val="21"/>
              </w:rPr>
              <w:t>梁景慧</w:t>
            </w:r>
          </w:p>
        </w:tc>
      </w:tr>
    </w:tbl>
    <w:p w14:paraId="48E285DB" w14:textId="77777777" w:rsidR="00000B1A" w:rsidRDefault="00EC5CF6">
      <w:r>
        <w:br w:type="page"/>
      </w:r>
    </w:p>
    <w:p w14:paraId="3535FA9A" w14:textId="77777777" w:rsidR="00000B1A" w:rsidRDefault="00EC5CF6">
      <w:pPr>
        <w:pStyle w:val="1"/>
        <w:tabs>
          <w:tab w:val="clear" w:pos="0"/>
        </w:tabs>
      </w:pPr>
      <w:bookmarkStart w:id="1" w:name="_Toc314050370"/>
      <w:bookmarkStart w:id="2" w:name="_Toc518403160"/>
      <w:bookmarkStart w:id="3" w:name="_Toc490819086"/>
      <w:r>
        <w:rPr>
          <w:rFonts w:hint="eastAsia"/>
        </w:rPr>
        <w:lastRenderedPageBreak/>
        <w:t>接口标准概述</w:t>
      </w:r>
      <w:bookmarkEnd w:id="1"/>
      <w:bookmarkEnd w:id="2"/>
      <w:bookmarkEnd w:id="3"/>
    </w:p>
    <w:p w14:paraId="72DBA9D4" w14:textId="77777777" w:rsidR="00000B1A" w:rsidRDefault="00EC5CF6">
      <w:r>
        <w:rPr>
          <w:rFonts w:hint="eastAsia"/>
        </w:rPr>
        <w:t>外部系统与支付</w:t>
      </w:r>
      <w:r>
        <w:t>平台接口</w:t>
      </w:r>
      <w:r>
        <w:rPr>
          <w:rFonts w:hint="eastAsia"/>
        </w:rPr>
        <w:t>采用</w:t>
      </w:r>
      <w:r>
        <w:rPr>
          <w:rFonts w:hint="eastAsia"/>
        </w:rPr>
        <w:t>HTTP</w:t>
      </w:r>
      <w:r>
        <w:rPr>
          <w:rFonts w:hint="eastAsia"/>
        </w:rPr>
        <w:t>协议进行通讯</w:t>
      </w:r>
    </w:p>
    <w:p w14:paraId="700F1995" w14:textId="77777777" w:rsidR="00000B1A" w:rsidRDefault="00EC5CF6">
      <w:r>
        <w:rPr>
          <w:rFonts w:hint="eastAsia"/>
        </w:rPr>
        <w:t>发送方式：</w:t>
      </w:r>
      <w:r>
        <w:rPr>
          <w:rFonts w:hint="eastAsia"/>
        </w:rPr>
        <w:t>POST</w:t>
      </w:r>
    </w:p>
    <w:p w14:paraId="0E5554CE" w14:textId="77777777" w:rsidR="00000B1A" w:rsidRDefault="00EC5CF6">
      <w:pPr>
        <w:pStyle w:val="1"/>
        <w:tabs>
          <w:tab w:val="clear" w:pos="0"/>
        </w:tabs>
      </w:pPr>
      <w:bookmarkStart w:id="4" w:name="_Toc518403162"/>
      <w:bookmarkStart w:id="5" w:name="_Toc314050372"/>
      <w:bookmarkStart w:id="6" w:name="_Toc490819088"/>
      <w:r>
        <w:rPr>
          <w:rFonts w:hint="eastAsia"/>
        </w:rPr>
        <w:t>报文格式概述</w:t>
      </w:r>
      <w:bookmarkEnd w:id="4"/>
      <w:bookmarkEnd w:id="5"/>
      <w:bookmarkEnd w:id="6"/>
    </w:p>
    <w:p w14:paraId="7AA3170F" w14:textId="77777777" w:rsidR="00000B1A" w:rsidRDefault="00EC5CF6">
      <w:pPr>
        <w:pStyle w:val="2"/>
        <w:tabs>
          <w:tab w:val="clear" w:pos="0"/>
        </w:tabs>
      </w:pPr>
      <w:bookmarkStart w:id="7" w:name="_Toc518403163"/>
      <w:bookmarkStart w:id="8" w:name="_Toc314050373"/>
      <w:bookmarkStart w:id="9" w:name="_Toc490819089"/>
      <w:r>
        <w:rPr>
          <w:rFonts w:hint="eastAsia"/>
        </w:rPr>
        <w:t>字符集</w:t>
      </w:r>
      <w:bookmarkEnd w:id="7"/>
      <w:bookmarkEnd w:id="8"/>
      <w:bookmarkEnd w:id="9"/>
    </w:p>
    <w:p w14:paraId="5DB88B71" w14:textId="77777777" w:rsidR="00000B1A" w:rsidRDefault="00EC5CF6">
      <w:pPr>
        <w:ind w:firstLine="420"/>
        <w:rPr>
          <w:rFonts w:cs="Times New Roman"/>
          <w:color w:val="000000"/>
          <w:szCs w:val="20"/>
        </w:rPr>
      </w:pPr>
      <w:r>
        <w:rPr>
          <w:rFonts w:cs="Times New Roman" w:hint="eastAsia"/>
          <w:color w:val="000000"/>
          <w:szCs w:val="20"/>
        </w:rPr>
        <w:t>UTF-8</w:t>
      </w:r>
    </w:p>
    <w:p w14:paraId="0BCA4499" w14:textId="77777777" w:rsidR="00000B1A" w:rsidRDefault="00EC5CF6">
      <w:pPr>
        <w:pStyle w:val="2"/>
      </w:pPr>
      <w:bookmarkStart w:id="10" w:name="_Toc490819096"/>
      <w:bookmarkStart w:id="11" w:name="_Toc518403170"/>
      <w:r>
        <w:rPr>
          <w:rFonts w:hint="eastAsia"/>
        </w:rPr>
        <w:t>报文结构</w:t>
      </w:r>
    </w:p>
    <w:p w14:paraId="69B64D30" w14:textId="77777777" w:rsidR="00000B1A" w:rsidRDefault="00EC5CF6">
      <w:pPr>
        <w:numPr>
          <w:ilvl w:val="0"/>
          <w:numId w:val="2"/>
        </w:numPr>
        <w:tabs>
          <w:tab w:val="clear" w:pos="0"/>
        </w:tabs>
        <w:rPr>
          <w:rFonts w:cs="Times New Roman"/>
          <w:szCs w:val="20"/>
        </w:rPr>
      </w:pPr>
      <w:r>
        <w:rPr>
          <w:rFonts w:cs="Times New Roman" w:hint="eastAsia"/>
          <w:szCs w:val="20"/>
        </w:rPr>
        <w:t>上送报文：</w:t>
      </w:r>
    </w:p>
    <w:p w14:paraId="11BC1FB4" w14:textId="77777777" w:rsidR="00000B1A" w:rsidRDefault="00EC5CF6">
      <w:pPr>
        <w:numPr>
          <w:ilvl w:val="1"/>
          <w:numId w:val="2"/>
        </w:numPr>
        <w:tabs>
          <w:tab w:val="clear" w:pos="0"/>
        </w:tabs>
        <w:rPr>
          <w:rFonts w:cs="Times New Roman"/>
          <w:szCs w:val="20"/>
        </w:rPr>
      </w:pPr>
      <w:r>
        <w:rPr>
          <w:rFonts w:cs="Times New Roman" w:hint="eastAsia"/>
          <w:szCs w:val="20"/>
        </w:rPr>
        <w:t>公共项：</w:t>
      </w:r>
    </w:p>
    <w:p w14:paraId="7918FA21" w14:textId="77777777" w:rsidR="00000B1A" w:rsidRDefault="00EC5CF6">
      <w:pPr>
        <w:numPr>
          <w:ilvl w:val="2"/>
          <w:numId w:val="2"/>
        </w:numPr>
        <w:rPr>
          <w:rFonts w:cs="Times New Roman"/>
          <w:szCs w:val="20"/>
        </w:rPr>
      </w:pPr>
      <w:r>
        <w:rPr>
          <w:rFonts w:cs="Times New Roman"/>
          <w:szCs w:val="20"/>
        </w:rPr>
        <w:t>tx_seq</w:t>
      </w:r>
      <w:r>
        <w:rPr>
          <w:rFonts w:cs="Times New Roman" w:hint="eastAsia"/>
          <w:szCs w:val="20"/>
        </w:rPr>
        <w:t xml:space="preserve"> </w:t>
      </w:r>
      <w:r>
        <w:rPr>
          <w:rFonts w:cs="Times New Roman" w:hint="eastAsia"/>
          <w:szCs w:val="20"/>
        </w:rPr>
        <w:t>交易流水号</w:t>
      </w:r>
      <w:r>
        <w:rPr>
          <w:rFonts w:cs="Times New Roman" w:hint="eastAsia"/>
          <w:szCs w:val="20"/>
        </w:rPr>
        <w:t xml:space="preserve"> </w:t>
      </w:r>
    </w:p>
    <w:p w14:paraId="4E40B79A" w14:textId="77777777" w:rsidR="00000B1A" w:rsidRDefault="00EC5CF6">
      <w:pPr>
        <w:numPr>
          <w:ilvl w:val="2"/>
          <w:numId w:val="2"/>
        </w:numPr>
        <w:rPr>
          <w:rFonts w:cs="Times New Roman"/>
          <w:szCs w:val="20"/>
        </w:rPr>
      </w:pPr>
      <w:r>
        <w:rPr>
          <w:rFonts w:cs="Times New Roman"/>
          <w:szCs w:val="20"/>
        </w:rPr>
        <w:t>tx_date</w:t>
      </w:r>
      <w:r>
        <w:rPr>
          <w:rFonts w:cs="Times New Roman" w:hint="eastAsia"/>
          <w:szCs w:val="20"/>
        </w:rPr>
        <w:t xml:space="preserve"> </w:t>
      </w:r>
      <w:r>
        <w:rPr>
          <w:rFonts w:cs="Times New Roman" w:hint="eastAsia"/>
          <w:szCs w:val="20"/>
        </w:rPr>
        <w:t>交易日期</w:t>
      </w:r>
    </w:p>
    <w:p w14:paraId="23D07347" w14:textId="77777777" w:rsidR="00000B1A" w:rsidRDefault="00EC5CF6">
      <w:pPr>
        <w:numPr>
          <w:ilvl w:val="1"/>
          <w:numId w:val="2"/>
        </w:numPr>
        <w:rPr>
          <w:rFonts w:cs="Times New Roman"/>
          <w:szCs w:val="20"/>
        </w:rPr>
      </w:pPr>
      <w:r>
        <w:rPr>
          <w:rFonts w:cs="Times New Roman" w:hint="eastAsia"/>
          <w:szCs w:val="20"/>
        </w:rPr>
        <w:t>交易项：</w:t>
      </w:r>
    </w:p>
    <w:p w14:paraId="0EE32697" w14:textId="77777777" w:rsidR="00000B1A" w:rsidRDefault="00EC5CF6">
      <w:pPr>
        <w:numPr>
          <w:ilvl w:val="2"/>
          <w:numId w:val="2"/>
        </w:numPr>
        <w:tabs>
          <w:tab w:val="clear" w:pos="0"/>
        </w:tabs>
        <w:rPr>
          <w:rFonts w:cs="Times New Roman"/>
          <w:szCs w:val="20"/>
        </w:rPr>
      </w:pPr>
      <w:r>
        <w:rPr>
          <w:rFonts w:cs="Times New Roman" w:hint="eastAsia"/>
          <w:szCs w:val="20"/>
        </w:rPr>
        <w:t>参见具体交易接口</w:t>
      </w:r>
    </w:p>
    <w:p w14:paraId="3B4C2062" w14:textId="77777777" w:rsidR="00000B1A" w:rsidRDefault="00EC5CF6">
      <w:pPr>
        <w:numPr>
          <w:ilvl w:val="0"/>
          <w:numId w:val="2"/>
        </w:numPr>
        <w:tabs>
          <w:tab w:val="clear" w:pos="0"/>
        </w:tabs>
        <w:rPr>
          <w:rFonts w:cs="Times New Roman"/>
          <w:szCs w:val="20"/>
        </w:rPr>
      </w:pPr>
      <w:r>
        <w:rPr>
          <w:rFonts w:cs="Times New Roman" w:hint="eastAsia"/>
          <w:szCs w:val="20"/>
        </w:rPr>
        <w:t>返回报文：</w:t>
      </w:r>
    </w:p>
    <w:p w14:paraId="72832BE9" w14:textId="77777777" w:rsidR="00000B1A" w:rsidRDefault="00EC5CF6">
      <w:pPr>
        <w:numPr>
          <w:ilvl w:val="1"/>
          <w:numId w:val="2"/>
        </w:numPr>
        <w:tabs>
          <w:tab w:val="clear" w:pos="0"/>
        </w:tabs>
        <w:rPr>
          <w:rFonts w:cs="Times New Roman"/>
          <w:szCs w:val="20"/>
        </w:rPr>
      </w:pPr>
      <w:r>
        <w:rPr>
          <w:rFonts w:cs="Times New Roman" w:hint="eastAsia"/>
          <w:szCs w:val="20"/>
        </w:rPr>
        <w:t>公共项：</w:t>
      </w:r>
    </w:p>
    <w:p w14:paraId="2D388175" w14:textId="77777777" w:rsidR="00000B1A" w:rsidRDefault="00EC5CF6">
      <w:pPr>
        <w:numPr>
          <w:ilvl w:val="2"/>
          <w:numId w:val="2"/>
        </w:numPr>
        <w:rPr>
          <w:rFonts w:cs="Times New Roman"/>
          <w:szCs w:val="20"/>
        </w:rPr>
      </w:pPr>
      <w:r>
        <w:rPr>
          <w:rFonts w:cs="Times New Roman" w:hint="eastAsia"/>
          <w:szCs w:val="20"/>
        </w:rPr>
        <w:t>rep</w:t>
      </w:r>
      <w:r>
        <w:rPr>
          <w:rFonts w:cs="Times New Roman"/>
          <w:szCs w:val="20"/>
        </w:rPr>
        <w:t>Code</w:t>
      </w:r>
      <w:r>
        <w:rPr>
          <w:rFonts w:cs="Times New Roman" w:hint="eastAsia"/>
          <w:szCs w:val="20"/>
        </w:rPr>
        <w:t>：结果代码（必返回），返回</w:t>
      </w:r>
      <w:r>
        <w:rPr>
          <w:rFonts w:cs="Times New Roman"/>
          <w:szCs w:val="20"/>
        </w:rPr>
        <w:t>0000</w:t>
      </w:r>
      <w:r>
        <w:rPr>
          <w:rFonts w:cs="Times New Roman" w:hint="eastAsia"/>
          <w:szCs w:val="20"/>
        </w:rPr>
        <w:t>表示正常，其他为错误代码</w:t>
      </w:r>
    </w:p>
    <w:p w14:paraId="6BCB2A10" w14:textId="77777777" w:rsidR="00000B1A" w:rsidRDefault="00EC5CF6">
      <w:pPr>
        <w:numPr>
          <w:ilvl w:val="2"/>
          <w:numId w:val="2"/>
        </w:numPr>
        <w:rPr>
          <w:rFonts w:cs="Times New Roman"/>
          <w:szCs w:val="20"/>
        </w:rPr>
      </w:pPr>
      <w:r>
        <w:rPr>
          <w:rFonts w:cs="Times New Roman"/>
          <w:szCs w:val="20"/>
        </w:rPr>
        <w:t>repMsg</w:t>
      </w:r>
      <w:r>
        <w:rPr>
          <w:rFonts w:cs="Times New Roman" w:hint="eastAsia"/>
          <w:szCs w:val="20"/>
        </w:rPr>
        <w:t>：显示给用户的错误信息</w:t>
      </w:r>
    </w:p>
    <w:p w14:paraId="6C19895E" w14:textId="77777777" w:rsidR="00000B1A" w:rsidRDefault="00EC5CF6">
      <w:pPr>
        <w:numPr>
          <w:ilvl w:val="1"/>
          <w:numId w:val="2"/>
        </w:numPr>
        <w:tabs>
          <w:tab w:val="clear" w:pos="0"/>
        </w:tabs>
        <w:rPr>
          <w:rFonts w:cs="Times New Roman"/>
          <w:szCs w:val="20"/>
        </w:rPr>
      </w:pPr>
      <w:r>
        <w:rPr>
          <w:rFonts w:cs="Times New Roman" w:hint="eastAsia"/>
          <w:szCs w:val="20"/>
        </w:rPr>
        <w:t>交易项：</w:t>
      </w:r>
    </w:p>
    <w:p w14:paraId="2AB7C82C" w14:textId="77777777" w:rsidR="00000B1A" w:rsidRDefault="00EC5CF6">
      <w:pPr>
        <w:numPr>
          <w:ilvl w:val="2"/>
          <w:numId w:val="2"/>
        </w:numPr>
        <w:tabs>
          <w:tab w:val="clear" w:pos="0"/>
        </w:tabs>
        <w:rPr>
          <w:rFonts w:cs="Times New Roman"/>
          <w:szCs w:val="20"/>
        </w:rPr>
      </w:pPr>
      <w:r>
        <w:rPr>
          <w:rFonts w:cs="Times New Roman" w:hint="eastAsia"/>
          <w:szCs w:val="20"/>
        </w:rPr>
        <w:t>参见具体交易接口</w:t>
      </w:r>
    </w:p>
    <w:p w14:paraId="6786FE8C" w14:textId="77777777" w:rsidR="00000B1A" w:rsidRDefault="00EC5CF6">
      <w:pPr>
        <w:rPr>
          <w:rFonts w:cs="Times New Roman"/>
          <w:szCs w:val="20"/>
        </w:rPr>
      </w:pPr>
      <w:r>
        <w:rPr>
          <w:rFonts w:cs="Times New Roman" w:hint="eastAsia"/>
          <w:szCs w:val="20"/>
        </w:rPr>
        <w:t>说明</w:t>
      </w:r>
      <w:r>
        <w:rPr>
          <w:rFonts w:cs="Times New Roman"/>
          <w:szCs w:val="20"/>
        </w:rPr>
        <w:t>：</w:t>
      </w:r>
    </w:p>
    <w:tbl>
      <w:tblPr>
        <w:tblW w:w="7345" w:type="dxa"/>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2403"/>
        <w:gridCol w:w="3747"/>
      </w:tblGrid>
      <w:tr w:rsidR="00000B1A" w14:paraId="00320EA6" w14:textId="77777777">
        <w:tc>
          <w:tcPr>
            <w:tcW w:w="1195" w:type="dxa"/>
            <w:shd w:val="clear" w:color="auto" w:fill="auto"/>
          </w:tcPr>
          <w:p w14:paraId="40E03466" w14:textId="77777777" w:rsidR="00000B1A" w:rsidRDefault="00000B1A">
            <w:pPr>
              <w:rPr>
                <w:b/>
                <w:bCs/>
                <w:szCs w:val="21"/>
              </w:rPr>
            </w:pPr>
          </w:p>
        </w:tc>
        <w:tc>
          <w:tcPr>
            <w:tcW w:w="2403" w:type="dxa"/>
            <w:shd w:val="clear" w:color="auto" w:fill="auto"/>
          </w:tcPr>
          <w:p w14:paraId="74470A56" w14:textId="77777777" w:rsidR="00000B1A" w:rsidRDefault="00EC5CF6">
            <w:pPr>
              <w:rPr>
                <w:b/>
                <w:bCs/>
                <w:szCs w:val="21"/>
              </w:rPr>
            </w:pPr>
            <w:r>
              <w:rPr>
                <w:rFonts w:hint="eastAsia"/>
                <w:b/>
                <w:bCs/>
                <w:szCs w:val="21"/>
              </w:rPr>
              <w:t>报文头</w:t>
            </w:r>
          </w:p>
        </w:tc>
        <w:tc>
          <w:tcPr>
            <w:tcW w:w="3747" w:type="dxa"/>
            <w:shd w:val="clear" w:color="auto" w:fill="00B050"/>
          </w:tcPr>
          <w:p w14:paraId="64648AEA" w14:textId="77777777" w:rsidR="00000B1A" w:rsidRDefault="00EC5CF6">
            <w:pPr>
              <w:rPr>
                <w:b/>
                <w:bCs/>
                <w:szCs w:val="21"/>
              </w:rPr>
            </w:pPr>
            <w:r>
              <w:rPr>
                <w:rFonts w:hint="eastAsia"/>
                <w:b/>
                <w:bCs/>
                <w:szCs w:val="21"/>
              </w:rPr>
              <w:t>说明</w:t>
            </w:r>
          </w:p>
        </w:tc>
      </w:tr>
      <w:tr w:rsidR="00000B1A" w14:paraId="6D3832E2" w14:textId="77777777">
        <w:tc>
          <w:tcPr>
            <w:tcW w:w="1195" w:type="dxa"/>
            <w:vMerge w:val="restart"/>
            <w:shd w:val="clear" w:color="auto" w:fill="auto"/>
          </w:tcPr>
          <w:p w14:paraId="1B68AF67" w14:textId="77777777" w:rsidR="00000B1A" w:rsidRDefault="00EC5CF6">
            <w:pPr>
              <w:rPr>
                <w:rFonts w:cs="Times New Roman"/>
                <w:szCs w:val="20"/>
              </w:rPr>
            </w:pPr>
            <w:r>
              <w:rPr>
                <w:rFonts w:cs="Times New Roman" w:hint="eastAsia"/>
                <w:szCs w:val="20"/>
              </w:rPr>
              <w:t>h</w:t>
            </w:r>
            <w:r>
              <w:rPr>
                <w:rFonts w:cs="Times New Roman"/>
                <w:szCs w:val="20"/>
              </w:rPr>
              <w:t>eader</w:t>
            </w:r>
          </w:p>
        </w:tc>
        <w:tc>
          <w:tcPr>
            <w:tcW w:w="2403" w:type="dxa"/>
            <w:shd w:val="clear" w:color="auto" w:fill="auto"/>
          </w:tcPr>
          <w:p w14:paraId="1A1DC5A2" w14:textId="77777777" w:rsidR="00000B1A" w:rsidRDefault="00EC5CF6">
            <w:pPr>
              <w:rPr>
                <w:rFonts w:cs="Times New Roman"/>
                <w:szCs w:val="20"/>
              </w:rPr>
            </w:pPr>
            <w:r>
              <w:rPr>
                <w:rFonts w:cs="Times New Roman"/>
                <w:szCs w:val="20"/>
              </w:rPr>
              <w:t>tx_seq</w:t>
            </w:r>
          </w:p>
        </w:tc>
        <w:tc>
          <w:tcPr>
            <w:tcW w:w="3747" w:type="dxa"/>
          </w:tcPr>
          <w:p w14:paraId="03339718" w14:textId="77777777" w:rsidR="00000B1A" w:rsidRDefault="00EC5CF6">
            <w:pPr>
              <w:rPr>
                <w:szCs w:val="21"/>
              </w:rPr>
            </w:pPr>
            <w:r>
              <w:rPr>
                <w:rFonts w:hint="eastAsia"/>
                <w:szCs w:val="21"/>
              </w:rPr>
              <w:t>交易流水号</w:t>
            </w:r>
            <w:r>
              <w:rPr>
                <w:szCs w:val="21"/>
              </w:rPr>
              <w:t>，</w:t>
            </w:r>
            <w:r>
              <w:rPr>
                <w:rFonts w:hint="eastAsia"/>
                <w:szCs w:val="21"/>
              </w:rPr>
              <w:t>不能</w:t>
            </w:r>
            <w:r>
              <w:rPr>
                <w:szCs w:val="21"/>
              </w:rPr>
              <w:t>重复</w:t>
            </w:r>
          </w:p>
        </w:tc>
      </w:tr>
      <w:tr w:rsidR="00000B1A" w14:paraId="48EC1068" w14:textId="77777777">
        <w:tc>
          <w:tcPr>
            <w:tcW w:w="1195" w:type="dxa"/>
            <w:vMerge/>
            <w:shd w:val="clear" w:color="auto" w:fill="auto"/>
          </w:tcPr>
          <w:p w14:paraId="2004E6AA" w14:textId="77777777" w:rsidR="00000B1A" w:rsidRDefault="00000B1A">
            <w:pPr>
              <w:rPr>
                <w:rFonts w:cs="Times New Roman"/>
                <w:szCs w:val="20"/>
              </w:rPr>
            </w:pPr>
          </w:p>
        </w:tc>
        <w:tc>
          <w:tcPr>
            <w:tcW w:w="2403" w:type="dxa"/>
            <w:shd w:val="clear" w:color="auto" w:fill="auto"/>
          </w:tcPr>
          <w:p w14:paraId="7711DB26" w14:textId="77777777" w:rsidR="00000B1A" w:rsidRDefault="00EC5CF6">
            <w:pPr>
              <w:rPr>
                <w:szCs w:val="21"/>
              </w:rPr>
            </w:pPr>
            <w:r>
              <w:rPr>
                <w:rFonts w:cs="Times New Roman"/>
                <w:szCs w:val="20"/>
              </w:rPr>
              <w:t>tradeTime</w:t>
            </w:r>
          </w:p>
        </w:tc>
        <w:tc>
          <w:tcPr>
            <w:tcW w:w="3747" w:type="dxa"/>
          </w:tcPr>
          <w:p w14:paraId="03114761" w14:textId="77777777" w:rsidR="00000B1A" w:rsidRDefault="00EC5CF6">
            <w:pPr>
              <w:rPr>
                <w:szCs w:val="21"/>
              </w:rPr>
            </w:pPr>
            <w:r>
              <w:rPr>
                <w:rFonts w:hint="eastAsia"/>
                <w:szCs w:val="21"/>
              </w:rPr>
              <w:t>YYYY</w:t>
            </w:r>
            <w:r>
              <w:rPr>
                <w:szCs w:val="21"/>
              </w:rPr>
              <w:t>-MM-DD hh-mm-ss</w:t>
            </w:r>
          </w:p>
        </w:tc>
      </w:tr>
    </w:tbl>
    <w:p w14:paraId="233E3A28" w14:textId="77777777" w:rsidR="00000B1A" w:rsidRDefault="00000B1A">
      <w:pPr>
        <w:rPr>
          <w:rFonts w:cs="Times New Roman"/>
          <w:szCs w:val="20"/>
        </w:rPr>
      </w:pPr>
    </w:p>
    <w:p w14:paraId="2549C8E1" w14:textId="77777777" w:rsidR="00000B1A" w:rsidRDefault="00EC5CF6">
      <w:pPr>
        <w:pStyle w:val="3"/>
      </w:pPr>
      <w:bookmarkStart w:id="12" w:name="_Toc518403167"/>
      <w:bookmarkStart w:id="13" w:name="_Toc490819093"/>
      <w:bookmarkStart w:id="14" w:name="_Ref490818989"/>
      <w:r>
        <w:rPr>
          <w:rFonts w:hint="eastAsia"/>
        </w:rPr>
        <w:t>返回代码描述</w:t>
      </w:r>
      <w:bookmarkEnd w:id="12"/>
      <w:bookmarkEnd w:id="13"/>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000B1A" w14:paraId="2DC5FCD2" w14:textId="77777777">
        <w:tc>
          <w:tcPr>
            <w:tcW w:w="4261" w:type="dxa"/>
            <w:shd w:val="clear" w:color="auto" w:fill="00B050"/>
          </w:tcPr>
          <w:p w14:paraId="1AAC29FF" w14:textId="77777777" w:rsidR="00000B1A" w:rsidRDefault="00EC5CF6">
            <w:pPr>
              <w:rPr>
                <w:b/>
                <w:bCs/>
                <w:szCs w:val="21"/>
              </w:rPr>
            </w:pPr>
            <w:r>
              <w:rPr>
                <w:rFonts w:cs="Times New Roman" w:hint="eastAsia"/>
                <w:szCs w:val="20"/>
              </w:rPr>
              <w:t>rep</w:t>
            </w:r>
            <w:r>
              <w:rPr>
                <w:rFonts w:cs="Times New Roman"/>
                <w:szCs w:val="20"/>
              </w:rPr>
              <w:t>Code</w:t>
            </w:r>
          </w:p>
        </w:tc>
        <w:tc>
          <w:tcPr>
            <w:tcW w:w="4261" w:type="dxa"/>
            <w:shd w:val="clear" w:color="auto" w:fill="00B050"/>
          </w:tcPr>
          <w:p w14:paraId="59D3CF56" w14:textId="77777777" w:rsidR="00000B1A" w:rsidRDefault="00EC5CF6">
            <w:pPr>
              <w:rPr>
                <w:b/>
                <w:bCs/>
                <w:szCs w:val="21"/>
              </w:rPr>
            </w:pPr>
            <w:r>
              <w:rPr>
                <w:rFonts w:cs="Times New Roman"/>
                <w:szCs w:val="20"/>
              </w:rPr>
              <w:t xml:space="preserve">repMsg </w:t>
            </w:r>
          </w:p>
        </w:tc>
      </w:tr>
      <w:tr w:rsidR="00000B1A" w14:paraId="6C97967A" w14:textId="77777777">
        <w:trPr>
          <w:trHeight w:val="90"/>
        </w:trPr>
        <w:tc>
          <w:tcPr>
            <w:tcW w:w="4261" w:type="dxa"/>
          </w:tcPr>
          <w:p w14:paraId="1F80D151" w14:textId="77777777" w:rsidR="00000B1A" w:rsidRDefault="00EC5CF6">
            <w:pPr>
              <w:rPr>
                <w:szCs w:val="21"/>
              </w:rPr>
            </w:pPr>
            <w:r>
              <w:rPr>
                <w:szCs w:val="21"/>
              </w:rPr>
              <w:t>0000</w:t>
            </w:r>
          </w:p>
        </w:tc>
        <w:tc>
          <w:tcPr>
            <w:tcW w:w="4261" w:type="dxa"/>
          </w:tcPr>
          <w:p w14:paraId="2BEADFC7" w14:textId="77777777" w:rsidR="00000B1A" w:rsidRDefault="00EC5CF6">
            <w:pPr>
              <w:rPr>
                <w:szCs w:val="21"/>
              </w:rPr>
            </w:pPr>
            <w:r>
              <w:rPr>
                <w:rFonts w:hint="eastAsia"/>
                <w:szCs w:val="21"/>
              </w:rPr>
              <w:t>交易成功</w:t>
            </w:r>
          </w:p>
        </w:tc>
      </w:tr>
    </w:tbl>
    <w:p w14:paraId="62A05F49" w14:textId="7FD5BC41" w:rsidR="00000B1A" w:rsidRDefault="001A065B">
      <w:r>
        <w:rPr>
          <w:rFonts w:hint="eastAsia"/>
        </w:rPr>
        <w:t>其他请参考支付系统返回码列表</w:t>
      </w:r>
    </w:p>
    <w:p w14:paraId="3D746449" w14:textId="77777777" w:rsidR="00000B1A" w:rsidRDefault="00EC5CF6">
      <w:pPr>
        <w:pStyle w:val="2"/>
      </w:pPr>
      <w:r>
        <w:rPr>
          <w:rFonts w:hint="eastAsia"/>
        </w:rPr>
        <w:lastRenderedPageBreak/>
        <w:t>请求地址</w:t>
      </w:r>
    </w:p>
    <w:p w14:paraId="35382C85" w14:textId="77777777" w:rsidR="00000B1A" w:rsidRDefault="00EC5CF6">
      <w:r>
        <w:t xml:space="preserve">http://172.16.131.112:8080/PRC </w:t>
      </w:r>
    </w:p>
    <w:p w14:paraId="4710C8A7" w14:textId="77777777" w:rsidR="00000B1A" w:rsidRDefault="00EC5CF6">
      <w:r>
        <w:rPr>
          <w:rFonts w:hint="eastAsia"/>
        </w:rPr>
        <w:t>1.</w:t>
      </w:r>
      <w:r>
        <w:rPr>
          <w:rFonts w:hint="eastAsia"/>
        </w:rPr>
        <w:t>支付签约</w:t>
      </w:r>
      <w:r>
        <w:rPr>
          <w:rFonts w:hint="eastAsia"/>
        </w:rPr>
        <w:t xml:space="preserve">   /ZF/zfUmcpConInterFace</w:t>
      </w:r>
    </w:p>
    <w:p w14:paraId="69EE7C71" w14:textId="77777777" w:rsidR="00000B1A" w:rsidRDefault="00EC5CF6">
      <w:r>
        <w:t>2</w:t>
      </w:r>
      <w:r>
        <w:rPr>
          <w:rFonts w:hint="eastAsia"/>
        </w:rPr>
        <w:t>.</w:t>
      </w:r>
      <w:r>
        <w:rPr>
          <w:rFonts w:hint="eastAsia"/>
        </w:rPr>
        <w:t>支付解约</w:t>
      </w:r>
      <w:r>
        <w:rPr>
          <w:rFonts w:hint="eastAsia"/>
        </w:rPr>
        <w:t xml:space="preserve">   /ZF/zfAgreePayCancelContractInterFace</w:t>
      </w:r>
    </w:p>
    <w:p w14:paraId="7D28E9B7" w14:textId="77777777" w:rsidR="00000B1A" w:rsidRDefault="00EC5CF6">
      <w:r>
        <w:t>3</w:t>
      </w:r>
      <w:r>
        <w:rPr>
          <w:rFonts w:hint="eastAsia"/>
        </w:rPr>
        <w:t>.</w:t>
      </w:r>
      <w:r>
        <w:rPr>
          <w:rFonts w:hint="eastAsia"/>
        </w:rPr>
        <w:t>支付</w:t>
      </w:r>
      <w:r>
        <w:rPr>
          <w:rFonts w:hint="eastAsia"/>
        </w:rPr>
        <w:t xml:space="preserve">    /ZF/zfAgreePayInterFace</w:t>
      </w:r>
    </w:p>
    <w:p w14:paraId="259B1C8D" w14:textId="77777777" w:rsidR="00000B1A" w:rsidRDefault="00EC5CF6">
      <w:r>
        <w:t>4</w:t>
      </w:r>
      <w:r>
        <w:rPr>
          <w:rFonts w:hint="eastAsia"/>
        </w:rPr>
        <w:t>.</w:t>
      </w:r>
      <w:r>
        <w:rPr>
          <w:rFonts w:hint="eastAsia"/>
        </w:rPr>
        <w:t>支付结果查询</w:t>
      </w:r>
      <w:r>
        <w:rPr>
          <w:rFonts w:hint="eastAsia"/>
        </w:rPr>
        <w:t xml:space="preserve">   /ZF/zfSingletrsResultNoticeInterFace</w:t>
      </w:r>
    </w:p>
    <w:p w14:paraId="4AA3057E" w14:textId="77777777" w:rsidR="00000B1A" w:rsidRDefault="00EC5CF6">
      <w:r>
        <w:t>5</w:t>
      </w:r>
      <w:r>
        <w:rPr>
          <w:rFonts w:hint="eastAsia"/>
        </w:rPr>
        <w:t>.</w:t>
      </w:r>
      <w:r>
        <w:rPr>
          <w:rFonts w:hint="eastAsia"/>
        </w:rPr>
        <w:t>单笔代付</w:t>
      </w:r>
      <w:r>
        <w:rPr>
          <w:rFonts w:hint="eastAsia"/>
        </w:rPr>
        <w:t xml:space="preserve">  /ZF/zfPayment</w:t>
      </w:r>
    </w:p>
    <w:p w14:paraId="6B169C6C" w14:textId="77777777" w:rsidR="00000B1A" w:rsidRDefault="00EC5CF6">
      <w:r>
        <w:t>7</w:t>
      </w:r>
      <w:r>
        <w:rPr>
          <w:rFonts w:hint="eastAsia"/>
        </w:rPr>
        <w:t>.</w:t>
      </w:r>
      <w:r>
        <w:rPr>
          <w:rFonts w:hint="eastAsia"/>
        </w:rPr>
        <w:t>批量代扣</w:t>
      </w:r>
      <w:r>
        <w:rPr>
          <w:rFonts w:hint="eastAsia"/>
        </w:rPr>
        <w:t xml:space="preserve">   /ZF/zfBatchPayment</w:t>
      </w:r>
    </w:p>
    <w:p w14:paraId="5D7BB96B" w14:textId="77777777" w:rsidR="0018751E" w:rsidRDefault="0018751E">
      <w:r>
        <w:t>8.</w:t>
      </w:r>
      <w:r w:rsidR="00946193">
        <w:rPr>
          <w:rFonts w:hint="eastAsia"/>
        </w:rPr>
        <w:t>鉴权</w:t>
      </w:r>
      <w:r w:rsidR="00946193">
        <w:t xml:space="preserve">  /ZF/zfAuth</w:t>
      </w:r>
    </w:p>
    <w:p w14:paraId="6E852425" w14:textId="77777777" w:rsidR="00EC5CF6" w:rsidRDefault="00EC5CF6">
      <w:r>
        <w:t>9.</w:t>
      </w:r>
      <w:r>
        <w:rPr>
          <w:rFonts w:hint="eastAsia"/>
        </w:rPr>
        <w:t>批扣查询</w:t>
      </w:r>
      <w:r>
        <w:rPr>
          <w:rFonts w:hint="eastAsia"/>
        </w:rPr>
        <w:t xml:space="preserve"> </w:t>
      </w:r>
      <w:r w:rsidRPr="008D6B37">
        <w:t>/ZF/zfBatchQuery</w:t>
      </w:r>
    </w:p>
    <w:p w14:paraId="04C89D53" w14:textId="77777777" w:rsidR="00000B1A" w:rsidRDefault="00EC5CF6">
      <w:pPr>
        <w:pStyle w:val="2"/>
      </w:pPr>
      <w:r>
        <w:rPr>
          <w:rFonts w:hint="eastAsia"/>
        </w:rPr>
        <w:t>渠道码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000B1A" w14:paraId="15928B8A" w14:textId="77777777">
        <w:tc>
          <w:tcPr>
            <w:tcW w:w="4261" w:type="dxa"/>
            <w:shd w:val="clear" w:color="auto" w:fill="00B050"/>
          </w:tcPr>
          <w:p w14:paraId="1F4832A0" w14:textId="77777777" w:rsidR="00000B1A" w:rsidRDefault="00EC5CF6">
            <w:pPr>
              <w:rPr>
                <w:rFonts w:ascii="宋体" w:hAnsi="宋体"/>
                <w:b/>
                <w:bCs/>
                <w:szCs w:val="21"/>
              </w:rPr>
            </w:pPr>
            <w:r>
              <w:rPr>
                <w:rFonts w:ascii="宋体" w:hAnsi="宋体" w:cs="Times New Roman"/>
                <w:b/>
                <w:szCs w:val="20"/>
              </w:rPr>
              <w:t>ChannelName</w:t>
            </w:r>
          </w:p>
        </w:tc>
        <w:tc>
          <w:tcPr>
            <w:tcW w:w="4261" w:type="dxa"/>
            <w:shd w:val="clear" w:color="auto" w:fill="00B050"/>
          </w:tcPr>
          <w:p w14:paraId="2FCAE3D1" w14:textId="77777777" w:rsidR="00000B1A" w:rsidRDefault="00EC5CF6">
            <w:pPr>
              <w:rPr>
                <w:b/>
                <w:bCs/>
                <w:szCs w:val="21"/>
              </w:rPr>
            </w:pPr>
            <w:r>
              <w:rPr>
                <w:rFonts w:ascii="宋体" w:hAnsi="宋体" w:cs="宋体"/>
                <w:b/>
                <w:szCs w:val="21"/>
              </w:rPr>
              <w:t>ChannelCode</w:t>
            </w:r>
          </w:p>
        </w:tc>
      </w:tr>
      <w:tr w:rsidR="00000B1A" w14:paraId="2A566A93" w14:textId="77777777">
        <w:trPr>
          <w:trHeight w:val="90"/>
        </w:trPr>
        <w:tc>
          <w:tcPr>
            <w:tcW w:w="4261" w:type="dxa"/>
          </w:tcPr>
          <w:p w14:paraId="31FFF2F8" w14:textId="77777777" w:rsidR="00000B1A" w:rsidRDefault="00EC5CF6">
            <w:pPr>
              <w:rPr>
                <w:szCs w:val="21"/>
              </w:rPr>
            </w:pPr>
            <w:r>
              <w:rPr>
                <w:rFonts w:hint="eastAsia"/>
                <w:szCs w:val="21"/>
              </w:rPr>
              <w:t>联动优势</w:t>
            </w:r>
          </w:p>
        </w:tc>
        <w:tc>
          <w:tcPr>
            <w:tcW w:w="4261" w:type="dxa"/>
          </w:tcPr>
          <w:p w14:paraId="4318D2A9" w14:textId="77777777" w:rsidR="00000B1A" w:rsidRDefault="00EC5CF6">
            <w:pPr>
              <w:rPr>
                <w:szCs w:val="21"/>
              </w:rPr>
            </w:pPr>
            <w:r>
              <w:rPr>
                <w:rFonts w:hint="eastAsia"/>
                <w:szCs w:val="21"/>
              </w:rPr>
              <w:t>8</w:t>
            </w:r>
            <w:r>
              <w:rPr>
                <w:szCs w:val="21"/>
              </w:rPr>
              <w:t>001</w:t>
            </w:r>
          </w:p>
        </w:tc>
      </w:tr>
      <w:tr w:rsidR="00000B1A" w14:paraId="20177D82" w14:textId="77777777">
        <w:tc>
          <w:tcPr>
            <w:tcW w:w="4261" w:type="dxa"/>
          </w:tcPr>
          <w:p w14:paraId="50434053" w14:textId="77777777" w:rsidR="00000B1A" w:rsidRDefault="00EC5CF6">
            <w:pPr>
              <w:rPr>
                <w:szCs w:val="21"/>
              </w:rPr>
            </w:pPr>
            <w:r>
              <w:rPr>
                <w:rFonts w:hint="eastAsia"/>
                <w:szCs w:val="21"/>
              </w:rPr>
              <w:t>通联</w:t>
            </w:r>
          </w:p>
        </w:tc>
        <w:tc>
          <w:tcPr>
            <w:tcW w:w="4261" w:type="dxa"/>
          </w:tcPr>
          <w:p w14:paraId="3F078F76" w14:textId="77777777" w:rsidR="00000B1A" w:rsidRDefault="00EC5CF6">
            <w:pPr>
              <w:rPr>
                <w:szCs w:val="21"/>
              </w:rPr>
            </w:pPr>
            <w:r>
              <w:rPr>
                <w:rFonts w:hint="eastAsia"/>
                <w:szCs w:val="21"/>
              </w:rPr>
              <w:t>8</w:t>
            </w:r>
            <w:r>
              <w:rPr>
                <w:szCs w:val="21"/>
              </w:rPr>
              <w:t>002</w:t>
            </w:r>
          </w:p>
        </w:tc>
      </w:tr>
      <w:tr w:rsidR="00621786" w14:paraId="109E9301" w14:textId="77777777">
        <w:tc>
          <w:tcPr>
            <w:tcW w:w="4261" w:type="dxa"/>
          </w:tcPr>
          <w:p w14:paraId="40369D52" w14:textId="77777777" w:rsidR="00621786" w:rsidRDefault="00621786">
            <w:pPr>
              <w:rPr>
                <w:szCs w:val="21"/>
              </w:rPr>
            </w:pPr>
            <w:r>
              <w:rPr>
                <w:rFonts w:hint="eastAsia"/>
                <w:szCs w:val="21"/>
              </w:rPr>
              <w:t>微信</w:t>
            </w:r>
          </w:p>
        </w:tc>
        <w:tc>
          <w:tcPr>
            <w:tcW w:w="4261" w:type="dxa"/>
          </w:tcPr>
          <w:p w14:paraId="0A3E3C5E" w14:textId="77777777" w:rsidR="00621786" w:rsidRDefault="00621786">
            <w:pPr>
              <w:rPr>
                <w:szCs w:val="21"/>
              </w:rPr>
            </w:pPr>
            <w:r>
              <w:rPr>
                <w:rFonts w:hint="eastAsia"/>
                <w:szCs w:val="21"/>
              </w:rPr>
              <w:t>8003</w:t>
            </w:r>
          </w:p>
        </w:tc>
      </w:tr>
      <w:tr w:rsidR="00621786" w14:paraId="6D9C30A0" w14:textId="77777777">
        <w:tc>
          <w:tcPr>
            <w:tcW w:w="4261" w:type="dxa"/>
          </w:tcPr>
          <w:p w14:paraId="2E7A5153" w14:textId="77777777" w:rsidR="00621786" w:rsidRDefault="00621786">
            <w:pPr>
              <w:rPr>
                <w:szCs w:val="21"/>
              </w:rPr>
            </w:pPr>
            <w:r>
              <w:rPr>
                <w:rFonts w:hint="eastAsia"/>
                <w:szCs w:val="21"/>
              </w:rPr>
              <w:t>工行</w:t>
            </w:r>
          </w:p>
        </w:tc>
        <w:tc>
          <w:tcPr>
            <w:tcW w:w="4261" w:type="dxa"/>
          </w:tcPr>
          <w:p w14:paraId="258EAD54" w14:textId="77777777" w:rsidR="00621786" w:rsidRDefault="00621786">
            <w:pPr>
              <w:rPr>
                <w:szCs w:val="21"/>
              </w:rPr>
            </w:pPr>
            <w:r>
              <w:rPr>
                <w:rFonts w:hint="eastAsia"/>
                <w:szCs w:val="21"/>
              </w:rPr>
              <w:t>8004</w:t>
            </w:r>
          </w:p>
        </w:tc>
      </w:tr>
      <w:tr w:rsidR="002435C7" w14:paraId="12B99B39" w14:textId="77777777">
        <w:tc>
          <w:tcPr>
            <w:tcW w:w="4261" w:type="dxa"/>
          </w:tcPr>
          <w:p w14:paraId="73895E57" w14:textId="0DD21B98" w:rsidR="002435C7" w:rsidRDefault="002435C7" w:rsidP="002435C7">
            <w:pPr>
              <w:rPr>
                <w:szCs w:val="21"/>
              </w:rPr>
            </w:pPr>
            <w:r>
              <w:rPr>
                <w:rFonts w:hint="eastAsia"/>
                <w:szCs w:val="21"/>
              </w:rPr>
              <w:t>度小满</w:t>
            </w:r>
          </w:p>
        </w:tc>
        <w:tc>
          <w:tcPr>
            <w:tcW w:w="4261" w:type="dxa"/>
          </w:tcPr>
          <w:p w14:paraId="77F525D7" w14:textId="5079609F" w:rsidR="002435C7" w:rsidRDefault="002435C7" w:rsidP="002435C7">
            <w:pPr>
              <w:rPr>
                <w:szCs w:val="21"/>
              </w:rPr>
            </w:pPr>
            <w:r>
              <w:rPr>
                <w:rFonts w:hint="eastAsia"/>
                <w:szCs w:val="21"/>
              </w:rPr>
              <w:t>8</w:t>
            </w:r>
            <w:r>
              <w:rPr>
                <w:szCs w:val="21"/>
              </w:rPr>
              <w:t>005</w:t>
            </w:r>
          </w:p>
        </w:tc>
      </w:tr>
      <w:tr w:rsidR="002172BC" w14:paraId="28616C15" w14:textId="77777777">
        <w:tc>
          <w:tcPr>
            <w:tcW w:w="4261" w:type="dxa"/>
          </w:tcPr>
          <w:p w14:paraId="6C20E565" w14:textId="53D389E4" w:rsidR="002172BC" w:rsidRDefault="002435C7">
            <w:pPr>
              <w:rPr>
                <w:szCs w:val="21"/>
              </w:rPr>
            </w:pPr>
            <w:r>
              <w:rPr>
                <w:rFonts w:hint="eastAsia"/>
                <w:szCs w:val="21"/>
              </w:rPr>
              <w:t>金城银行</w:t>
            </w:r>
          </w:p>
        </w:tc>
        <w:tc>
          <w:tcPr>
            <w:tcW w:w="4261" w:type="dxa"/>
          </w:tcPr>
          <w:p w14:paraId="450D401D" w14:textId="5A69BE98" w:rsidR="002172BC" w:rsidRDefault="002435C7">
            <w:pPr>
              <w:rPr>
                <w:szCs w:val="21"/>
              </w:rPr>
            </w:pPr>
            <w:r>
              <w:rPr>
                <w:rFonts w:hint="eastAsia"/>
                <w:szCs w:val="21"/>
              </w:rPr>
              <w:t>8</w:t>
            </w:r>
            <w:r>
              <w:rPr>
                <w:szCs w:val="21"/>
              </w:rPr>
              <w:t>006</w:t>
            </w:r>
          </w:p>
        </w:tc>
      </w:tr>
    </w:tbl>
    <w:p w14:paraId="1C026469" w14:textId="77777777" w:rsidR="00000B1A" w:rsidRDefault="00000B1A"/>
    <w:p w14:paraId="22D2D468" w14:textId="77777777" w:rsidR="002C1780" w:rsidRDefault="002C1780"/>
    <w:p w14:paraId="0D2B5F78" w14:textId="77777777" w:rsidR="002C1780" w:rsidRDefault="002C1780"/>
    <w:p w14:paraId="53FA2F39" w14:textId="77777777" w:rsidR="002C1780" w:rsidRDefault="002C1780"/>
    <w:p w14:paraId="3FF27320" w14:textId="77777777" w:rsidR="00000B1A" w:rsidRDefault="00EC5CF6">
      <w:pPr>
        <w:pStyle w:val="1"/>
        <w:tabs>
          <w:tab w:val="clear" w:pos="0"/>
        </w:tabs>
      </w:pPr>
      <w:r>
        <w:rPr>
          <w:rFonts w:hint="eastAsia"/>
        </w:rPr>
        <w:t>接口</w:t>
      </w:r>
      <w:r>
        <w:t>描述</w:t>
      </w:r>
      <w:bookmarkEnd w:id="10"/>
      <w:bookmarkEnd w:id="11"/>
    </w:p>
    <w:p w14:paraId="53376F29" w14:textId="77777777" w:rsidR="00000B1A" w:rsidRDefault="00EC5CF6">
      <w:pPr>
        <w:pStyle w:val="2"/>
      </w:pPr>
      <w:r>
        <w:rPr>
          <w:rFonts w:hint="eastAsia"/>
        </w:rPr>
        <w:t>支付签约</w:t>
      </w:r>
    </w:p>
    <w:p w14:paraId="10B05E40" w14:textId="77777777" w:rsidR="00000B1A" w:rsidRDefault="00EC5CF6">
      <w:r>
        <w:t>Json</w:t>
      </w:r>
      <w:r>
        <w:rPr>
          <w:rFonts w:hint="eastAsia"/>
        </w:rPr>
        <w:t>格式</w:t>
      </w:r>
    </w:p>
    <w:p w14:paraId="591C755F" w14:textId="77777777" w:rsidR="00000B1A" w:rsidRDefault="00EC5CF6">
      <w:pPr>
        <w:pStyle w:val="3"/>
      </w:pPr>
      <w:r>
        <w:rPr>
          <w:rFonts w:hint="eastAsia"/>
        </w:rPr>
        <w:t>请求报文</w:t>
      </w:r>
    </w:p>
    <w:tbl>
      <w:tblPr>
        <w:tblW w:w="8613"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828"/>
        <w:gridCol w:w="1858"/>
        <w:gridCol w:w="1984"/>
        <w:gridCol w:w="1119"/>
        <w:gridCol w:w="1824"/>
      </w:tblGrid>
      <w:tr w:rsidR="00580C7B" w14:paraId="12D9B3FD" w14:textId="77777777" w:rsidTr="008B2231">
        <w:tc>
          <w:tcPr>
            <w:tcW w:w="1828" w:type="dxa"/>
            <w:shd w:val="clear" w:color="auto" w:fill="74D280"/>
          </w:tcPr>
          <w:p w14:paraId="33CF993A" w14:textId="77777777" w:rsidR="00580C7B" w:rsidRDefault="00580C7B" w:rsidP="008B2231">
            <w:pPr>
              <w:jc w:val="center"/>
              <w:rPr>
                <w:rFonts w:cs="Times New Roman"/>
                <w:b/>
                <w:szCs w:val="20"/>
              </w:rPr>
            </w:pPr>
            <w:r>
              <w:rPr>
                <w:rFonts w:cs="Times New Roman" w:hint="eastAsia"/>
                <w:b/>
                <w:szCs w:val="20"/>
              </w:rPr>
              <w:t>变量名称</w:t>
            </w:r>
          </w:p>
        </w:tc>
        <w:tc>
          <w:tcPr>
            <w:tcW w:w="1858" w:type="dxa"/>
            <w:shd w:val="clear" w:color="auto" w:fill="74D280"/>
          </w:tcPr>
          <w:p w14:paraId="3E360622" w14:textId="77777777" w:rsidR="00580C7B" w:rsidRDefault="00580C7B" w:rsidP="008B2231">
            <w:pPr>
              <w:jc w:val="center"/>
              <w:rPr>
                <w:rFonts w:cs="Times New Roman"/>
                <w:b/>
                <w:szCs w:val="20"/>
              </w:rPr>
            </w:pPr>
            <w:r>
              <w:rPr>
                <w:rFonts w:cs="Times New Roman" w:hint="eastAsia"/>
                <w:b/>
                <w:szCs w:val="20"/>
              </w:rPr>
              <w:t>数据类型</w:t>
            </w:r>
          </w:p>
        </w:tc>
        <w:tc>
          <w:tcPr>
            <w:tcW w:w="1984" w:type="dxa"/>
            <w:shd w:val="clear" w:color="auto" w:fill="74D280"/>
          </w:tcPr>
          <w:p w14:paraId="39962BCE" w14:textId="77777777" w:rsidR="00580C7B" w:rsidRDefault="00580C7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11B556D" w14:textId="77777777" w:rsidR="00580C7B" w:rsidRDefault="00580C7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0A91D67" w14:textId="77777777" w:rsidR="00580C7B" w:rsidRDefault="00580C7B" w:rsidP="008B2231">
            <w:pPr>
              <w:jc w:val="center"/>
              <w:rPr>
                <w:rFonts w:cs="Times New Roman"/>
                <w:b/>
                <w:szCs w:val="20"/>
              </w:rPr>
            </w:pPr>
            <w:r>
              <w:rPr>
                <w:rFonts w:cs="Times New Roman" w:hint="eastAsia"/>
                <w:b/>
                <w:szCs w:val="20"/>
              </w:rPr>
              <w:t>备注</w:t>
            </w:r>
          </w:p>
        </w:tc>
      </w:tr>
      <w:tr w:rsidR="00580C7B" w14:paraId="1578F24B" w14:textId="77777777" w:rsidTr="008B2231">
        <w:tc>
          <w:tcPr>
            <w:tcW w:w="1828" w:type="dxa"/>
            <w:shd w:val="clear" w:color="auto" w:fill="auto"/>
          </w:tcPr>
          <w:p w14:paraId="44DAB3E5" w14:textId="77777777" w:rsidR="00580C7B" w:rsidRDefault="00580C7B" w:rsidP="008B2231">
            <w:r>
              <w:rPr>
                <w:rFonts w:hint="eastAsia"/>
                <w:szCs w:val="20"/>
              </w:rPr>
              <w:t>tx_seq</w:t>
            </w:r>
          </w:p>
        </w:tc>
        <w:tc>
          <w:tcPr>
            <w:tcW w:w="1858" w:type="dxa"/>
            <w:shd w:val="clear" w:color="auto" w:fill="auto"/>
          </w:tcPr>
          <w:p w14:paraId="153440DF" w14:textId="77777777" w:rsidR="00580C7B" w:rsidRDefault="00580C7B" w:rsidP="008B2231">
            <w:r>
              <w:rPr>
                <w:rFonts w:hint="eastAsia"/>
              </w:rPr>
              <w:t>VARCHAR2(32)</w:t>
            </w:r>
          </w:p>
        </w:tc>
        <w:tc>
          <w:tcPr>
            <w:tcW w:w="1984" w:type="dxa"/>
            <w:shd w:val="clear" w:color="auto" w:fill="auto"/>
          </w:tcPr>
          <w:p w14:paraId="10A954FA" w14:textId="77777777" w:rsidR="00580C7B" w:rsidRDefault="00580C7B" w:rsidP="008B2231">
            <w:pPr>
              <w:jc w:val="center"/>
            </w:pPr>
            <w:r>
              <w:rPr>
                <w:rFonts w:hint="eastAsia"/>
              </w:rPr>
              <w:t>请求流水号</w:t>
            </w:r>
          </w:p>
        </w:tc>
        <w:tc>
          <w:tcPr>
            <w:tcW w:w="1119" w:type="dxa"/>
            <w:shd w:val="clear" w:color="auto" w:fill="auto"/>
          </w:tcPr>
          <w:p w14:paraId="4B2DA382" w14:textId="77777777" w:rsidR="00580C7B" w:rsidRDefault="00580C7B"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tcPr>
          <w:p w14:paraId="30E67DE8" w14:textId="77777777" w:rsidR="00580C7B" w:rsidRDefault="00580C7B" w:rsidP="008B2231">
            <w:pPr>
              <w:rPr>
                <w:color w:val="FF0000"/>
              </w:rPr>
            </w:pPr>
            <w:r>
              <w:rPr>
                <w:rFonts w:hint="eastAsia"/>
                <w:color w:val="FF0000"/>
                <w:szCs w:val="20"/>
              </w:rPr>
              <w:t>不可重复</w:t>
            </w:r>
          </w:p>
        </w:tc>
      </w:tr>
      <w:tr w:rsidR="00580C7B" w14:paraId="59003F56" w14:textId="77777777" w:rsidTr="008B2231">
        <w:tc>
          <w:tcPr>
            <w:tcW w:w="1828" w:type="dxa"/>
            <w:shd w:val="clear" w:color="auto" w:fill="auto"/>
          </w:tcPr>
          <w:p w14:paraId="5BF3E5E3" w14:textId="77777777" w:rsidR="00580C7B" w:rsidRDefault="00580C7B" w:rsidP="008B2231">
            <w:r>
              <w:rPr>
                <w:rFonts w:hint="eastAsia"/>
                <w:szCs w:val="20"/>
              </w:rPr>
              <w:t>tradeTime</w:t>
            </w:r>
          </w:p>
        </w:tc>
        <w:tc>
          <w:tcPr>
            <w:tcW w:w="1858" w:type="dxa"/>
            <w:shd w:val="clear" w:color="auto" w:fill="auto"/>
          </w:tcPr>
          <w:p w14:paraId="36C7099C" w14:textId="77777777" w:rsidR="00580C7B" w:rsidRDefault="00580C7B" w:rsidP="008B2231">
            <w:r>
              <w:rPr>
                <w:rFonts w:hint="eastAsia"/>
              </w:rPr>
              <w:t>VARCHAR2(20)</w:t>
            </w:r>
          </w:p>
        </w:tc>
        <w:tc>
          <w:tcPr>
            <w:tcW w:w="1984" w:type="dxa"/>
            <w:shd w:val="clear" w:color="auto" w:fill="auto"/>
          </w:tcPr>
          <w:p w14:paraId="0CC87ED7" w14:textId="77777777" w:rsidR="00580C7B" w:rsidRDefault="00580C7B" w:rsidP="008B2231">
            <w:pPr>
              <w:jc w:val="center"/>
            </w:pPr>
            <w:r>
              <w:rPr>
                <w:rFonts w:hint="eastAsia"/>
              </w:rPr>
              <w:t>交易时间</w:t>
            </w:r>
          </w:p>
        </w:tc>
        <w:tc>
          <w:tcPr>
            <w:tcW w:w="1119" w:type="dxa"/>
            <w:shd w:val="clear" w:color="auto" w:fill="auto"/>
            <w:vAlign w:val="center"/>
          </w:tcPr>
          <w:p w14:paraId="02B6B76E" w14:textId="77777777" w:rsidR="00580C7B" w:rsidRDefault="00580C7B" w:rsidP="008B2231">
            <w:pPr>
              <w:jc w:val="center"/>
              <w:rPr>
                <w:b/>
                <w:sz w:val="18"/>
                <w:szCs w:val="18"/>
              </w:rPr>
            </w:pPr>
            <w:r>
              <w:rPr>
                <w:rFonts w:hint="eastAsia"/>
                <w:b/>
                <w:sz w:val="18"/>
                <w:szCs w:val="18"/>
              </w:rPr>
              <w:t>否</w:t>
            </w:r>
          </w:p>
        </w:tc>
        <w:tc>
          <w:tcPr>
            <w:tcW w:w="1824" w:type="dxa"/>
            <w:shd w:val="clear" w:color="auto" w:fill="auto"/>
          </w:tcPr>
          <w:p w14:paraId="36A7A8B7" w14:textId="77777777" w:rsidR="00580C7B" w:rsidRDefault="00580C7B" w:rsidP="008B2231">
            <w:r>
              <w:rPr>
                <w:rFonts w:hint="eastAsia"/>
                <w:szCs w:val="21"/>
              </w:rPr>
              <w:t>YYYY-MM-DD hh-mm-ss</w:t>
            </w:r>
          </w:p>
        </w:tc>
      </w:tr>
      <w:tr w:rsidR="00580C7B" w14:paraId="4F836BA3" w14:textId="77777777" w:rsidTr="008B2231">
        <w:tc>
          <w:tcPr>
            <w:tcW w:w="1828" w:type="dxa"/>
            <w:shd w:val="clear" w:color="auto" w:fill="auto"/>
          </w:tcPr>
          <w:p w14:paraId="798AA253" w14:textId="77777777" w:rsidR="00580C7B" w:rsidRDefault="00580C7B" w:rsidP="008B2231">
            <w:r>
              <w:rPr>
                <w:rFonts w:hint="eastAsia"/>
              </w:rPr>
              <w:t>mobile</w:t>
            </w:r>
          </w:p>
        </w:tc>
        <w:tc>
          <w:tcPr>
            <w:tcW w:w="1858" w:type="dxa"/>
            <w:shd w:val="clear" w:color="auto" w:fill="auto"/>
          </w:tcPr>
          <w:p w14:paraId="5682536B" w14:textId="77777777" w:rsidR="00580C7B" w:rsidRDefault="00580C7B" w:rsidP="008B2231">
            <w:r>
              <w:rPr>
                <w:rFonts w:hint="eastAsia"/>
              </w:rPr>
              <w:t>VARCHAR2(12)</w:t>
            </w:r>
          </w:p>
        </w:tc>
        <w:tc>
          <w:tcPr>
            <w:tcW w:w="1984" w:type="dxa"/>
            <w:shd w:val="clear" w:color="auto" w:fill="auto"/>
          </w:tcPr>
          <w:p w14:paraId="60C72715" w14:textId="77777777" w:rsidR="00580C7B" w:rsidRDefault="00580C7B" w:rsidP="008B2231">
            <w:r>
              <w:rPr>
                <w:rFonts w:hint="eastAsia"/>
              </w:rPr>
              <w:t>注册手机号</w:t>
            </w:r>
          </w:p>
        </w:tc>
        <w:tc>
          <w:tcPr>
            <w:tcW w:w="1119" w:type="dxa"/>
            <w:shd w:val="clear" w:color="auto" w:fill="auto"/>
          </w:tcPr>
          <w:p w14:paraId="53332A18"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CE2AFE9" w14:textId="77777777" w:rsidR="00580C7B" w:rsidRDefault="00580C7B" w:rsidP="008B2231">
            <w:pPr>
              <w:rPr>
                <w:color w:val="000000"/>
                <w:sz w:val="20"/>
                <w:szCs w:val="20"/>
                <w:lang w:bidi="ar"/>
              </w:rPr>
            </w:pPr>
            <w:r>
              <w:rPr>
                <w:rFonts w:hint="eastAsia"/>
                <w:color w:val="000000"/>
                <w:sz w:val="20"/>
                <w:szCs w:val="20"/>
                <w:lang w:bidi="ar"/>
              </w:rPr>
              <w:t>注册的手机号号码</w:t>
            </w:r>
          </w:p>
        </w:tc>
      </w:tr>
      <w:tr w:rsidR="00580C7B" w14:paraId="458DDD4F" w14:textId="77777777" w:rsidTr="008B2231">
        <w:tc>
          <w:tcPr>
            <w:tcW w:w="1828" w:type="dxa"/>
            <w:shd w:val="clear" w:color="auto" w:fill="auto"/>
          </w:tcPr>
          <w:p w14:paraId="7FC53EED" w14:textId="77777777" w:rsidR="00580C7B" w:rsidRDefault="00580C7B" w:rsidP="008B2231">
            <w:r>
              <w:rPr>
                <w:rFonts w:hint="eastAsia"/>
              </w:rPr>
              <w:t>bank_mobile_id</w:t>
            </w:r>
          </w:p>
        </w:tc>
        <w:tc>
          <w:tcPr>
            <w:tcW w:w="1858" w:type="dxa"/>
            <w:shd w:val="clear" w:color="auto" w:fill="auto"/>
          </w:tcPr>
          <w:p w14:paraId="4D0C0DD2" w14:textId="77777777" w:rsidR="00580C7B" w:rsidRDefault="00580C7B" w:rsidP="008B2231">
            <w:r>
              <w:rPr>
                <w:rFonts w:hint="eastAsia"/>
              </w:rPr>
              <w:t>VARCHAR2(12)</w:t>
            </w:r>
          </w:p>
        </w:tc>
        <w:tc>
          <w:tcPr>
            <w:tcW w:w="1984" w:type="dxa"/>
            <w:shd w:val="clear" w:color="auto" w:fill="auto"/>
          </w:tcPr>
          <w:p w14:paraId="627B17B7" w14:textId="77777777" w:rsidR="00580C7B" w:rsidRDefault="00580C7B" w:rsidP="008B2231">
            <w:r>
              <w:rPr>
                <w:rFonts w:hint="eastAsia"/>
              </w:rPr>
              <w:t>银行预留手机号</w:t>
            </w:r>
          </w:p>
        </w:tc>
        <w:tc>
          <w:tcPr>
            <w:tcW w:w="1119" w:type="dxa"/>
            <w:shd w:val="clear" w:color="auto" w:fill="auto"/>
            <w:vAlign w:val="center"/>
          </w:tcPr>
          <w:p w14:paraId="2749ACEF" w14:textId="77777777" w:rsidR="00580C7B" w:rsidRDefault="00580C7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07C246A" w14:textId="77777777" w:rsidR="00580C7B" w:rsidRDefault="00580C7B" w:rsidP="008B2231">
            <w:pPr>
              <w:rPr>
                <w:b/>
                <w:szCs w:val="20"/>
              </w:rPr>
            </w:pPr>
          </w:p>
        </w:tc>
      </w:tr>
      <w:tr w:rsidR="00580C7B" w14:paraId="06375D26" w14:textId="77777777" w:rsidTr="008B2231">
        <w:tc>
          <w:tcPr>
            <w:tcW w:w="1828" w:type="dxa"/>
            <w:shd w:val="clear" w:color="auto" w:fill="auto"/>
          </w:tcPr>
          <w:p w14:paraId="6E7001A1" w14:textId="77777777" w:rsidR="00580C7B" w:rsidRDefault="00580C7B" w:rsidP="008B2231">
            <w:r>
              <w:rPr>
                <w:rFonts w:hint="eastAsia"/>
              </w:rPr>
              <w:lastRenderedPageBreak/>
              <w:t>pub_pri_flag</w:t>
            </w:r>
          </w:p>
        </w:tc>
        <w:tc>
          <w:tcPr>
            <w:tcW w:w="1858" w:type="dxa"/>
            <w:shd w:val="clear" w:color="auto" w:fill="auto"/>
          </w:tcPr>
          <w:p w14:paraId="59FB66D6" w14:textId="77777777" w:rsidR="00580C7B" w:rsidRDefault="00580C7B" w:rsidP="008B2231">
            <w:r>
              <w:rPr>
                <w:rFonts w:hint="eastAsia"/>
              </w:rPr>
              <w:t>VARCHAR2(2)</w:t>
            </w:r>
          </w:p>
        </w:tc>
        <w:tc>
          <w:tcPr>
            <w:tcW w:w="1984" w:type="dxa"/>
            <w:shd w:val="clear" w:color="auto" w:fill="auto"/>
          </w:tcPr>
          <w:p w14:paraId="1CA50892" w14:textId="77777777" w:rsidR="00580C7B" w:rsidRDefault="00580C7B" w:rsidP="008B2231">
            <w:r>
              <w:rPr>
                <w:rFonts w:hint="eastAsia"/>
              </w:rPr>
              <w:t>银行账号的对公对私</w:t>
            </w:r>
          </w:p>
        </w:tc>
        <w:tc>
          <w:tcPr>
            <w:tcW w:w="1119" w:type="dxa"/>
            <w:shd w:val="clear" w:color="auto" w:fill="auto"/>
            <w:vAlign w:val="center"/>
          </w:tcPr>
          <w:p w14:paraId="024680F1"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65CD3DFE" w14:textId="77777777" w:rsidR="00580C7B" w:rsidRDefault="00580C7B" w:rsidP="008B2231">
            <w:pPr>
              <w:rPr>
                <w:szCs w:val="20"/>
              </w:rPr>
            </w:pPr>
            <w:r>
              <w:rPr>
                <w:rFonts w:hint="eastAsia"/>
                <w:szCs w:val="20"/>
              </w:rPr>
              <w:t>0=</w:t>
            </w:r>
            <w:r>
              <w:rPr>
                <w:rFonts w:hint="eastAsia"/>
                <w:szCs w:val="20"/>
              </w:rPr>
              <w:t>对私</w:t>
            </w:r>
          </w:p>
          <w:p w14:paraId="0DD02C12" w14:textId="77777777" w:rsidR="00580C7B" w:rsidRDefault="00580C7B" w:rsidP="008B2231">
            <w:pPr>
              <w:rPr>
                <w:szCs w:val="20"/>
              </w:rPr>
            </w:pPr>
            <w:r>
              <w:rPr>
                <w:rFonts w:hint="eastAsia"/>
                <w:szCs w:val="20"/>
              </w:rPr>
              <w:t>1=</w:t>
            </w:r>
            <w:r>
              <w:rPr>
                <w:rFonts w:hint="eastAsia"/>
                <w:szCs w:val="20"/>
              </w:rPr>
              <w:t>对公</w:t>
            </w:r>
            <w:r>
              <w:rPr>
                <w:rFonts w:hint="eastAsia"/>
                <w:szCs w:val="20"/>
              </w:rPr>
              <w:t xml:space="preserve"> </w:t>
            </w:r>
          </w:p>
        </w:tc>
      </w:tr>
      <w:tr w:rsidR="00580C7B" w14:paraId="22AE10AC" w14:textId="77777777" w:rsidTr="008B2231">
        <w:tc>
          <w:tcPr>
            <w:tcW w:w="1828" w:type="dxa"/>
            <w:shd w:val="clear" w:color="auto" w:fill="auto"/>
          </w:tcPr>
          <w:p w14:paraId="14FD2D89" w14:textId="77777777" w:rsidR="00580C7B" w:rsidRDefault="00580C7B" w:rsidP="008B2231">
            <w:r>
              <w:rPr>
                <w:rFonts w:hint="eastAsia"/>
              </w:rPr>
              <w:t>identity_type</w:t>
            </w:r>
          </w:p>
        </w:tc>
        <w:tc>
          <w:tcPr>
            <w:tcW w:w="1858" w:type="dxa"/>
            <w:shd w:val="clear" w:color="auto" w:fill="auto"/>
          </w:tcPr>
          <w:p w14:paraId="4FC8931F" w14:textId="77777777" w:rsidR="00580C7B" w:rsidRDefault="00580C7B" w:rsidP="008B2231">
            <w:r>
              <w:rPr>
                <w:rFonts w:hint="eastAsia"/>
              </w:rPr>
              <w:t>VARCHAR2(2)</w:t>
            </w:r>
          </w:p>
        </w:tc>
        <w:tc>
          <w:tcPr>
            <w:tcW w:w="1984" w:type="dxa"/>
            <w:shd w:val="clear" w:color="auto" w:fill="auto"/>
          </w:tcPr>
          <w:p w14:paraId="5CC0E87F" w14:textId="77777777" w:rsidR="00580C7B" w:rsidRDefault="00580C7B" w:rsidP="008B2231">
            <w:r>
              <w:rPr>
                <w:rFonts w:hint="eastAsia"/>
              </w:rPr>
              <w:t>证件类型</w:t>
            </w:r>
          </w:p>
        </w:tc>
        <w:tc>
          <w:tcPr>
            <w:tcW w:w="1119" w:type="dxa"/>
            <w:shd w:val="clear" w:color="auto" w:fill="auto"/>
          </w:tcPr>
          <w:p w14:paraId="6FA440FA"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0B5DA5CB" w14:textId="77777777" w:rsidR="00580C7B" w:rsidRDefault="00580C7B" w:rsidP="008B2231">
            <w:pPr>
              <w:rPr>
                <w:szCs w:val="20"/>
              </w:rPr>
            </w:pPr>
            <w:r>
              <w:rPr>
                <w:rFonts w:hint="eastAsia"/>
                <w:szCs w:val="20"/>
              </w:rPr>
              <w:t>1=</w:t>
            </w:r>
            <w:r>
              <w:rPr>
                <w:rFonts w:hint="eastAsia"/>
                <w:szCs w:val="20"/>
              </w:rPr>
              <w:t>身份证</w:t>
            </w:r>
          </w:p>
        </w:tc>
      </w:tr>
      <w:tr w:rsidR="00580C7B" w14:paraId="381A6EBD" w14:textId="77777777" w:rsidTr="008B2231">
        <w:tc>
          <w:tcPr>
            <w:tcW w:w="1828" w:type="dxa"/>
            <w:shd w:val="clear" w:color="auto" w:fill="auto"/>
          </w:tcPr>
          <w:p w14:paraId="0AC26B9B" w14:textId="77777777" w:rsidR="00580C7B" w:rsidRDefault="00580C7B" w:rsidP="008B2231">
            <w:r>
              <w:rPr>
                <w:rFonts w:hint="eastAsia"/>
              </w:rPr>
              <w:t>identity_code</w:t>
            </w:r>
          </w:p>
        </w:tc>
        <w:tc>
          <w:tcPr>
            <w:tcW w:w="1858" w:type="dxa"/>
            <w:shd w:val="clear" w:color="auto" w:fill="auto"/>
          </w:tcPr>
          <w:p w14:paraId="5FA6D9F8" w14:textId="77777777" w:rsidR="00580C7B" w:rsidRDefault="00580C7B" w:rsidP="008B2231">
            <w:r>
              <w:rPr>
                <w:rFonts w:hint="eastAsia"/>
              </w:rPr>
              <w:t>VARCHAR2(128)</w:t>
            </w:r>
          </w:p>
        </w:tc>
        <w:tc>
          <w:tcPr>
            <w:tcW w:w="1984" w:type="dxa"/>
            <w:shd w:val="clear" w:color="auto" w:fill="auto"/>
          </w:tcPr>
          <w:p w14:paraId="1F04F5EF" w14:textId="77777777" w:rsidR="00580C7B" w:rsidRDefault="00580C7B" w:rsidP="008B2231">
            <w:r>
              <w:rPr>
                <w:rFonts w:hint="eastAsia"/>
              </w:rPr>
              <w:t>证件号</w:t>
            </w:r>
          </w:p>
        </w:tc>
        <w:tc>
          <w:tcPr>
            <w:tcW w:w="1119" w:type="dxa"/>
            <w:shd w:val="clear" w:color="auto" w:fill="auto"/>
          </w:tcPr>
          <w:p w14:paraId="1C5B8873"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7E8E6736" w14:textId="77777777" w:rsidR="00580C7B" w:rsidRDefault="00580C7B" w:rsidP="008B2231">
            <w:pPr>
              <w:rPr>
                <w:szCs w:val="20"/>
              </w:rPr>
            </w:pPr>
          </w:p>
        </w:tc>
      </w:tr>
      <w:tr w:rsidR="00580C7B" w14:paraId="6E7B8843" w14:textId="77777777" w:rsidTr="008B2231">
        <w:tc>
          <w:tcPr>
            <w:tcW w:w="1828" w:type="dxa"/>
            <w:shd w:val="clear" w:color="auto" w:fill="auto"/>
          </w:tcPr>
          <w:p w14:paraId="691726B1" w14:textId="77777777" w:rsidR="00580C7B" w:rsidRDefault="00580C7B" w:rsidP="008B2231">
            <w:r>
              <w:rPr>
                <w:rFonts w:hint="eastAsia"/>
              </w:rPr>
              <w:t>identity_name</w:t>
            </w:r>
          </w:p>
        </w:tc>
        <w:tc>
          <w:tcPr>
            <w:tcW w:w="1858" w:type="dxa"/>
            <w:shd w:val="clear" w:color="auto" w:fill="auto"/>
          </w:tcPr>
          <w:p w14:paraId="383452EE" w14:textId="77777777" w:rsidR="00580C7B" w:rsidRDefault="00580C7B" w:rsidP="008B2231">
            <w:r>
              <w:rPr>
                <w:rFonts w:hint="eastAsia"/>
              </w:rPr>
              <w:t>VARCHAR2(64)</w:t>
            </w:r>
          </w:p>
        </w:tc>
        <w:tc>
          <w:tcPr>
            <w:tcW w:w="1984" w:type="dxa"/>
            <w:shd w:val="clear" w:color="auto" w:fill="auto"/>
          </w:tcPr>
          <w:p w14:paraId="4A5E4D40" w14:textId="77777777" w:rsidR="00580C7B" w:rsidRDefault="00580C7B" w:rsidP="008B2231">
            <w:r>
              <w:rPr>
                <w:rFonts w:hint="eastAsia"/>
              </w:rPr>
              <w:t>证件姓名</w:t>
            </w:r>
          </w:p>
        </w:tc>
        <w:tc>
          <w:tcPr>
            <w:tcW w:w="1119" w:type="dxa"/>
            <w:shd w:val="clear" w:color="auto" w:fill="auto"/>
            <w:vAlign w:val="center"/>
          </w:tcPr>
          <w:p w14:paraId="1EC67375" w14:textId="77777777" w:rsidR="00580C7B" w:rsidRDefault="00580C7B" w:rsidP="008B2231">
            <w:pPr>
              <w:jc w:val="center"/>
              <w:rPr>
                <w:b/>
                <w:szCs w:val="20"/>
              </w:rPr>
            </w:pPr>
            <w:r>
              <w:rPr>
                <w:rFonts w:hint="eastAsia"/>
                <w:b/>
                <w:color w:val="000000"/>
                <w:sz w:val="20"/>
                <w:szCs w:val="20"/>
                <w:lang w:bidi="ar"/>
              </w:rPr>
              <w:t>是</w:t>
            </w:r>
          </w:p>
        </w:tc>
        <w:tc>
          <w:tcPr>
            <w:tcW w:w="1824" w:type="dxa"/>
            <w:shd w:val="clear" w:color="auto" w:fill="auto"/>
            <w:vAlign w:val="center"/>
          </w:tcPr>
          <w:p w14:paraId="3E4815DD" w14:textId="77777777" w:rsidR="00580C7B" w:rsidRDefault="00580C7B" w:rsidP="008B2231">
            <w:pPr>
              <w:rPr>
                <w:szCs w:val="20"/>
              </w:rPr>
            </w:pPr>
          </w:p>
        </w:tc>
      </w:tr>
      <w:tr w:rsidR="00580C7B" w14:paraId="4952F0FD" w14:textId="77777777" w:rsidTr="008B2231">
        <w:trPr>
          <w:trHeight w:val="387"/>
        </w:trPr>
        <w:tc>
          <w:tcPr>
            <w:tcW w:w="1828" w:type="dxa"/>
            <w:shd w:val="clear" w:color="auto" w:fill="auto"/>
          </w:tcPr>
          <w:p w14:paraId="14276F66" w14:textId="77777777" w:rsidR="00580C7B" w:rsidRDefault="00580C7B" w:rsidP="008B2231">
            <w:r>
              <w:rPr>
                <w:rFonts w:hint="eastAsia"/>
              </w:rPr>
              <w:t>card_id</w:t>
            </w:r>
          </w:p>
        </w:tc>
        <w:tc>
          <w:tcPr>
            <w:tcW w:w="1858" w:type="dxa"/>
            <w:shd w:val="clear" w:color="auto" w:fill="auto"/>
          </w:tcPr>
          <w:p w14:paraId="47E955AD" w14:textId="77777777" w:rsidR="00580C7B" w:rsidRDefault="00580C7B" w:rsidP="008B2231">
            <w:r>
              <w:rPr>
                <w:rFonts w:hint="eastAsia"/>
              </w:rPr>
              <w:t>VARCHAR2(128)</w:t>
            </w:r>
          </w:p>
        </w:tc>
        <w:tc>
          <w:tcPr>
            <w:tcW w:w="1984" w:type="dxa"/>
            <w:shd w:val="clear" w:color="auto" w:fill="auto"/>
          </w:tcPr>
          <w:p w14:paraId="5D889B79" w14:textId="77777777" w:rsidR="00580C7B" w:rsidRDefault="00580C7B" w:rsidP="008B2231">
            <w:r>
              <w:rPr>
                <w:rFonts w:hint="eastAsia"/>
              </w:rPr>
              <w:t>卡号</w:t>
            </w:r>
          </w:p>
        </w:tc>
        <w:tc>
          <w:tcPr>
            <w:tcW w:w="1119" w:type="dxa"/>
            <w:shd w:val="clear" w:color="auto" w:fill="auto"/>
            <w:vAlign w:val="center"/>
          </w:tcPr>
          <w:p w14:paraId="5CC151B0"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F67B9E1" w14:textId="77777777" w:rsidR="00580C7B" w:rsidRDefault="00580C7B" w:rsidP="008B2231">
            <w:pPr>
              <w:rPr>
                <w:color w:val="000000"/>
                <w:sz w:val="20"/>
                <w:szCs w:val="20"/>
                <w:lang w:bidi="ar"/>
              </w:rPr>
            </w:pPr>
          </w:p>
        </w:tc>
      </w:tr>
      <w:tr w:rsidR="00580C7B" w14:paraId="196BC71B" w14:textId="77777777" w:rsidTr="008B2231">
        <w:trPr>
          <w:trHeight w:val="377"/>
        </w:trPr>
        <w:tc>
          <w:tcPr>
            <w:tcW w:w="1828" w:type="dxa"/>
            <w:shd w:val="clear" w:color="auto" w:fill="auto"/>
          </w:tcPr>
          <w:p w14:paraId="0DF3E451" w14:textId="77777777" w:rsidR="00580C7B" w:rsidRDefault="00580C7B" w:rsidP="008B2231">
            <w:r>
              <w:rPr>
                <w:rFonts w:hint="eastAsia"/>
              </w:rPr>
              <w:t>bin_bank_id</w:t>
            </w:r>
          </w:p>
        </w:tc>
        <w:tc>
          <w:tcPr>
            <w:tcW w:w="1858" w:type="dxa"/>
            <w:shd w:val="clear" w:color="auto" w:fill="auto"/>
          </w:tcPr>
          <w:p w14:paraId="608AB910" w14:textId="77777777" w:rsidR="00580C7B" w:rsidRDefault="00580C7B" w:rsidP="008B2231">
            <w:r>
              <w:rPr>
                <w:rFonts w:hint="eastAsia"/>
              </w:rPr>
              <w:t>VARCHAR2(6)</w:t>
            </w:r>
          </w:p>
        </w:tc>
        <w:tc>
          <w:tcPr>
            <w:tcW w:w="1984" w:type="dxa"/>
            <w:shd w:val="clear" w:color="auto" w:fill="auto"/>
          </w:tcPr>
          <w:p w14:paraId="44EA7926" w14:textId="77777777" w:rsidR="00580C7B" w:rsidRDefault="00580C7B" w:rsidP="008B2231">
            <w:r>
              <w:rPr>
                <w:rFonts w:hint="eastAsia"/>
              </w:rPr>
              <w:t>发卡行</w:t>
            </w:r>
          </w:p>
        </w:tc>
        <w:tc>
          <w:tcPr>
            <w:tcW w:w="1119" w:type="dxa"/>
            <w:shd w:val="clear" w:color="auto" w:fill="auto"/>
            <w:vAlign w:val="center"/>
          </w:tcPr>
          <w:p w14:paraId="72367494"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E234070" w14:textId="77777777" w:rsidR="00580C7B" w:rsidRDefault="00580C7B" w:rsidP="008B2231">
            <w:pPr>
              <w:rPr>
                <w:rStyle w:val="af"/>
                <w:highlight w:val="red"/>
              </w:rPr>
            </w:pPr>
            <w:r>
              <w:rPr>
                <w:rFonts w:hint="eastAsia"/>
                <w:szCs w:val="20"/>
                <w:highlight w:val="red"/>
              </w:rPr>
              <w:t>对公必填</w:t>
            </w:r>
          </w:p>
        </w:tc>
      </w:tr>
      <w:tr w:rsidR="00580C7B" w14:paraId="41A73BEC" w14:textId="77777777" w:rsidTr="008B2231">
        <w:tc>
          <w:tcPr>
            <w:tcW w:w="1828" w:type="dxa"/>
            <w:shd w:val="clear" w:color="auto" w:fill="auto"/>
          </w:tcPr>
          <w:p w14:paraId="56C2160C" w14:textId="77777777" w:rsidR="00580C7B" w:rsidRDefault="00580C7B" w:rsidP="008B2231">
            <w:r>
              <w:rPr>
                <w:rFonts w:hint="eastAsia"/>
              </w:rPr>
              <w:t>card_type</w:t>
            </w:r>
          </w:p>
        </w:tc>
        <w:tc>
          <w:tcPr>
            <w:tcW w:w="1858" w:type="dxa"/>
            <w:shd w:val="clear" w:color="auto" w:fill="auto"/>
          </w:tcPr>
          <w:p w14:paraId="6ED4AFE2" w14:textId="77777777" w:rsidR="00580C7B" w:rsidRDefault="00580C7B" w:rsidP="008B2231">
            <w:r>
              <w:rPr>
                <w:rFonts w:hint="eastAsia"/>
              </w:rPr>
              <w:t>VARCHAR2(2)</w:t>
            </w:r>
          </w:p>
        </w:tc>
        <w:tc>
          <w:tcPr>
            <w:tcW w:w="1984" w:type="dxa"/>
            <w:shd w:val="clear" w:color="auto" w:fill="auto"/>
          </w:tcPr>
          <w:p w14:paraId="706C7606" w14:textId="77777777" w:rsidR="00580C7B" w:rsidRDefault="00580C7B" w:rsidP="008B2231">
            <w:r>
              <w:rPr>
                <w:rFonts w:hint="eastAsia"/>
              </w:rPr>
              <w:t>银行卡类型</w:t>
            </w:r>
          </w:p>
        </w:tc>
        <w:tc>
          <w:tcPr>
            <w:tcW w:w="1119" w:type="dxa"/>
            <w:shd w:val="clear" w:color="auto" w:fill="auto"/>
            <w:vAlign w:val="center"/>
          </w:tcPr>
          <w:p w14:paraId="0BF8A703" w14:textId="77777777" w:rsidR="00580C7B" w:rsidRDefault="00580C7B" w:rsidP="008B2231">
            <w:pPr>
              <w:jc w:val="center"/>
              <w:rPr>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D2BE80B" w14:textId="77777777" w:rsidR="00580C7B" w:rsidRDefault="00580C7B" w:rsidP="008B2231">
            <w:pPr>
              <w:rPr>
                <w:color w:val="000000"/>
                <w:sz w:val="20"/>
                <w:szCs w:val="20"/>
                <w:lang w:bidi="ar"/>
              </w:rPr>
            </w:pPr>
            <w:r>
              <w:rPr>
                <w:rFonts w:hint="eastAsia"/>
                <w:color w:val="000000"/>
                <w:sz w:val="20"/>
                <w:szCs w:val="20"/>
                <w:lang w:bidi="ar"/>
              </w:rPr>
              <w:t>0=</w:t>
            </w:r>
            <w:r>
              <w:rPr>
                <w:rFonts w:hint="eastAsia"/>
                <w:color w:val="000000"/>
                <w:sz w:val="20"/>
                <w:szCs w:val="20"/>
                <w:lang w:bidi="ar"/>
              </w:rPr>
              <w:t>对私借记卡</w:t>
            </w:r>
          </w:p>
          <w:p w14:paraId="7871D28C" w14:textId="77777777" w:rsidR="00580C7B" w:rsidRDefault="00580C7B" w:rsidP="008B2231">
            <w:pPr>
              <w:rPr>
                <w:color w:val="000000"/>
                <w:sz w:val="20"/>
                <w:szCs w:val="20"/>
                <w:lang w:bidi="ar"/>
              </w:rPr>
            </w:pPr>
            <w:r>
              <w:rPr>
                <w:rFonts w:hint="eastAsia"/>
                <w:color w:val="000000"/>
                <w:sz w:val="20"/>
                <w:szCs w:val="20"/>
                <w:lang w:bidi="ar"/>
              </w:rPr>
              <w:t>1=</w:t>
            </w:r>
            <w:r>
              <w:rPr>
                <w:rFonts w:hint="eastAsia"/>
                <w:color w:val="000000"/>
                <w:sz w:val="20"/>
                <w:szCs w:val="20"/>
                <w:lang w:bidi="ar"/>
              </w:rPr>
              <w:t>对私信用卡</w:t>
            </w:r>
          </w:p>
        </w:tc>
      </w:tr>
      <w:tr w:rsidR="00580C7B" w14:paraId="3F1876DF" w14:textId="77777777" w:rsidTr="008B2231">
        <w:tc>
          <w:tcPr>
            <w:tcW w:w="1828" w:type="dxa"/>
            <w:shd w:val="clear" w:color="auto" w:fill="auto"/>
          </w:tcPr>
          <w:p w14:paraId="47B29856" w14:textId="77777777" w:rsidR="00580C7B" w:rsidRDefault="00580C7B" w:rsidP="008B2231">
            <w:r>
              <w:rPr>
                <w:rFonts w:hint="eastAsia"/>
              </w:rPr>
              <w:t>card_name</w:t>
            </w:r>
          </w:p>
        </w:tc>
        <w:tc>
          <w:tcPr>
            <w:tcW w:w="1858" w:type="dxa"/>
            <w:shd w:val="clear" w:color="auto" w:fill="auto"/>
          </w:tcPr>
          <w:p w14:paraId="298AFFA6" w14:textId="77777777" w:rsidR="00580C7B" w:rsidRDefault="00580C7B" w:rsidP="008B2231">
            <w:r>
              <w:rPr>
                <w:rFonts w:hint="eastAsia"/>
              </w:rPr>
              <w:t>VARCHAR2(32)</w:t>
            </w:r>
          </w:p>
        </w:tc>
        <w:tc>
          <w:tcPr>
            <w:tcW w:w="1984" w:type="dxa"/>
            <w:shd w:val="clear" w:color="auto" w:fill="auto"/>
          </w:tcPr>
          <w:p w14:paraId="547E4611" w14:textId="77777777" w:rsidR="00580C7B" w:rsidRDefault="00580C7B" w:rsidP="008B2231">
            <w:r>
              <w:rPr>
                <w:rFonts w:hint="eastAsia"/>
              </w:rPr>
              <w:t>对公账户名</w:t>
            </w:r>
          </w:p>
        </w:tc>
        <w:tc>
          <w:tcPr>
            <w:tcW w:w="1119" w:type="dxa"/>
            <w:shd w:val="clear" w:color="auto" w:fill="auto"/>
            <w:vAlign w:val="center"/>
          </w:tcPr>
          <w:p w14:paraId="0B52CDF3"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2B3999B" w14:textId="77777777" w:rsidR="00580C7B" w:rsidRDefault="00580C7B" w:rsidP="008B2231">
            <w:pPr>
              <w:rPr>
                <w:color w:val="000000"/>
                <w:sz w:val="20"/>
                <w:szCs w:val="20"/>
                <w:lang w:bidi="ar"/>
              </w:rPr>
            </w:pPr>
          </w:p>
        </w:tc>
      </w:tr>
      <w:tr w:rsidR="00580C7B" w14:paraId="5EE70B99" w14:textId="77777777" w:rsidTr="008B2231">
        <w:tc>
          <w:tcPr>
            <w:tcW w:w="1828" w:type="dxa"/>
            <w:shd w:val="clear" w:color="auto" w:fill="auto"/>
          </w:tcPr>
          <w:p w14:paraId="28951F42" w14:textId="77777777" w:rsidR="00580C7B" w:rsidRDefault="00580C7B" w:rsidP="008B2231">
            <w:r>
              <w:rPr>
                <w:rFonts w:hint="eastAsia"/>
              </w:rPr>
              <w:t>mer_cust_id</w:t>
            </w:r>
          </w:p>
        </w:tc>
        <w:tc>
          <w:tcPr>
            <w:tcW w:w="1858" w:type="dxa"/>
            <w:shd w:val="clear" w:color="auto" w:fill="auto"/>
          </w:tcPr>
          <w:p w14:paraId="7BDCF413" w14:textId="77777777" w:rsidR="00580C7B" w:rsidRDefault="00580C7B" w:rsidP="008B2231">
            <w:r>
              <w:rPr>
                <w:rFonts w:hint="eastAsia"/>
              </w:rPr>
              <w:t>VARCHAR2(20)</w:t>
            </w:r>
          </w:p>
        </w:tc>
        <w:tc>
          <w:tcPr>
            <w:tcW w:w="1984" w:type="dxa"/>
            <w:shd w:val="clear" w:color="auto" w:fill="auto"/>
          </w:tcPr>
          <w:p w14:paraId="668C7995" w14:textId="77777777" w:rsidR="00580C7B" w:rsidRDefault="00580C7B" w:rsidP="008B2231">
            <w:r>
              <w:rPr>
                <w:rFonts w:hint="eastAsia"/>
              </w:rPr>
              <w:t>用户标识</w:t>
            </w:r>
          </w:p>
        </w:tc>
        <w:tc>
          <w:tcPr>
            <w:tcW w:w="1119" w:type="dxa"/>
            <w:shd w:val="clear" w:color="auto" w:fill="auto"/>
            <w:vAlign w:val="center"/>
          </w:tcPr>
          <w:p w14:paraId="36212C8F"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1B74537" w14:textId="77777777" w:rsidR="00580C7B" w:rsidRDefault="00580C7B" w:rsidP="008B2231">
            <w:pPr>
              <w:rPr>
                <w:color w:val="000000"/>
                <w:sz w:val="20"/>
                <w:szCs w:val="20"/>
                <w:lang w:bidi="ar"/>
              </w:rPr>
            </w:pPr>
          </w:p>
        </w:tc>
      </w:tr>
      <w:tr w:rsidR="00580C7B" w14:paraId="4D0DE884" w14:textId="77777777" w:rsidTr="008B2231">
        <w:tc>
          <w:tcPr>
            <w:tcW w:w="1828" w:type="dxa"/>
            <w:shd w:val="clear" w:color="auto" w:fill="auto"/>
          </w:tcPr>
          <w:p w14:paraId="60B4C465" w14:textId="77777777" w:rsidR="00580C7B" w:rsidRDefault="00580C7B" w:rsidP="008B2231">
            <w:r>
              <w:rPr>
                <w:rFonts w:hint="eastAsia"/>
              </w:rPr>
              <w:t>bank_brh_name</w:t>
            </w:r>
          </w:p>
        </w:tc>
        <w:tc>
          <w:tcPr>
            <w:tcW w:w="1858" w:type="dxa"/>
            <w:shd w:val="clear" w:color="auto" w:fill="auto"/>
          </w:tcPr>
          <w:p w14:paraId="11DF5267" w14:textId="77777777" w:rsidR="00580C7B" w:rsidRDefault="00580C7B" w:rsidP="008B2231">
            <w:r>
              <w:rPr>
                <w:rFonts w:hint="eastAsia"/>
              </w:rPr>
              <w:t>VARCHAR2(64)</w:t>
            </w:r>
          </w:p>
        </w:tc>
        <w:tc>
          <w:tcPr>
            <w:tcW w:w="1984" w:type="dxa"/>
            <w:shd w:val="clear" w:color="auto" w:fill="auto"/>
          </w:tcPr>
          <w:p w14:paraId="3F68E8A0" w14:textId="77777777" w:rsidR="00580C7B" w:rsidRDefault="00580C7B" w:rsidP="008B2231">
            <w:r>
              <w:rPr>
                <w:rFonts w:hint="eastAsia"/>
              </w:rPr>
              <w:t>开户行全称</w:t>
            </w:r>
          </w:p>
        </w:tc>
        <w:tc>
          <w:tcPr>
            <w:tcW w:w="1119" w:type="dxa"/>
            <w:shd w:val="clear" w:color="auto" w:fill="auto"/>
            <w:vAlign w:val="center"/>
          </w:tcPr>
          <w:p w14:paraId="36B1063C" w14:textId="77777777" w:rsidR="00580C7B" w:rsidRDefault="00580C7B" w:rsidP="008B2231">
            <w:pPr>
              <w:jc w:val="center"/>
              <w:rPr>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404909E8" w14:textId="77777777" w:rsidR="00580C7B" w:rsidRDefault="00580C7B" w:rsidP="008B2231">
            <w:pPr>
              <w:rPr>
                <w:color w:val="000000"/>
                <w:sz w:val="20"/>
                <w:szCs w:val="20"/>
                <w:lang w:bidi="ar"/>
              </w:rPr>
            </w:pPr>
            <w:r>
              <w:rPr>
                <w:rFonts w:hint="eastAsia"/>
                <w:color w:val="000000"/>
                <w:sz w:val="20"/>
                <w:szCs w:val="20"/>
                <w:lang w:bidi="ar"/>
              </w:rPr>
              <w:t>对公账户开户行全称对公注册必填</w:t>
            </w:r>
          </w:p>
        </w:tc>
      </w:tr>
      <w:tr w:rsidR="00580C7B" w14:paraId="4BA87165" w14:textId="77777777" w:rsidTr="008B2231">
        <w:tc>
          <w:tcPr>
            <w:tcW w:w="1828" w:type="dxa"/>
            <w:shd w:val="clear" w:color="auto" w:fill="auto"/>
          </w:tcPr>
          <w:p w14:paraId="299DE4A0" w14:textId="77777777" w:rsidR="00580C7B" w:rsidRDefault="00580C7B" w:rsidP="008B2231">
            <w:r>
              <w:rPr>
                <w:rFonts w:hint="eastAsia"/>
              </w:rPr>
              <w:t>verify_code</w:t>
            </w:r>
          </w:p>
        </w:tc>
        <w:tc>
          <w:tcPr>
            <w:tcW w:w="1858" w:type="dxa"/>
            <w:shd w:val="clear" w:color="auto" w:fill="auto"/>
          </w:tcPr>
          <w:p w14:paraId="29588B58" w14:textId="77777777" w:rsidR="00580C7B" w:rsidRDefault="00580C7B" w:rsidP="008B2231">
            <w:r>
              <w:t>VARCHAR2(6)</w:t>
            </w:r>
          </w:p>
        </w:tc>
        <w:tc>
          <w:tcPr>
            <w:tcW w:w="1984" w:type="dxa"/>
            <w:shd w:val="clear" w:color="auto" w:fill="auto"/>
          </w:tcPr>
          <w:p w14:paraId="44E671CE" w14:textId="77777777" w:rsidR="00580C7B" w:rsidRDefault="00580C7B" w:rsidP="008B2231">
            <w:r>
              <w:t>验证码</w:t>
            </w:r>
          </w:p>
        </w:tc>
        <w:tc>
          <w:tcPr>
            <w:tcW w:w="1119" w:type="dxa"/>
            <w:shd w:val="clear" w:color="auto" w:fill="auto"/>
            <w:vAlign w:val="center"/>
          </w:tcPr>
          <w:p w14:paraId="57A8C693" w14:textId="77777777" w:rsidR="00580C7B" w:rsidRDefault="00580C7B" w:rsidP="008B2231">
            <w:pPr>
              <w:jc w:val="center"/>
              <w:rPr>
                <w:b/>
                <w:color w:val="000000"/>
                <w:sz w:val="20"/>
                <w:szCs w:val="20"/>
                <w:lang w:bidi="ar"/>
              </w:rPr>
            </w:pPr>
            <w:r>
              <w:rPr>
                <w:rStyle w:val="ae"/>
              </w:rPr>
              <w:t>否</w:t>
            </w:r>
          </w:p>
        </w:tc>
        <w:tc>
          <w:tcPr>
            <w:tcW w:w="1824" w:type="dxa"/>
            <w:shd w:val="clear" w:color="auto" w:fill="auto"/>
            <w:vAlign w:val="center"/>
          </w:tcPr>
          <w:p w14:paraId="00D6CDF9" w14:textId="77777777" w:rsidR="00580C7B" w:rsidRDefault="00580C7B" w:rsidP="008B2231">
            <w:pPr>
              <w:rPr>
                <w:color w:val="000000"/>
                <w:sz w:val="20"/>
                <w:szCs w:val="20"/>
                <w:lang w:bidi="ar"/>
              </w:rPr>
            </w:pPr>
            <w:r>
              <w:t>当</w:t>
            </w:r>
            <w:r>
              <w:t>reg_step</w:t>
            </w:r>
            <w:r>
              <w:t>等</w:t>
            </w:r>
            <w:r>
              <w:t>2</w:t>
            </w:r>
            <w:r>
              <w:t>时必填</w:t>
            </w:r>
          </w:p>
        </w:tc>
      </w:tr>
      <w:tr w:rsidR="00580C7B" w14:paraId="69802489" w14:textId="77777777" w:rsidTr="008B2231">
        <w:tc>
          <w:tcPr>
            <w:tcW w:w="1828" w:type="dxa"/>
            <w:shd w:val="clear" w:color="auto" w:fill="auto"/>
          </w:tcPr>
          <w:p w14:paraId="1813026B" w14:textId="77777777" w:rsidR="00580C7B" w:rsidRDefault="00580C7B" w:rsidP="008B2231">
            <w:r>
              <w:t>reg_step      </w:t>
            </w:r>
          </w:p>
        </w:tc>
        <w:tc>
          <w:tcPr>
            <w:tcW w:w="1858" w:type="dxa"/>
            <w:shd w:val="clear" w:color="auto" w:fill="auto"/>
          </w:tcPr>
          <w:p w14:paraId="2C506FD4" w14:textId="77777777" w:rsidR="00580C7B" w:rsidRDefault="00580C7B" w:rsidP="008B2231">
            <w:r>
              <w:t>VARCHAR2(2)</w:t>
            </w:r>
          </w:p>
        </w:tc>
        <w:tc>
          <w:tcPr>
            <w:tcW w:w="1984" w:type="dxa"/>
            <w:shd w:val="clear" w:color="auto" w:fill="auto"/>
          </w:tcPr>
          <w:p w14:paraId="24DEF142" w14:textId="77777777" w:rsidR="00580C7B" w:rsidRDefault="00580C7B" w:rsidP="008B2231">
            <w:r>
              <w:t>注册标识</w:t>
            </w:r>
          </w:p>
        </w:tc>
        <w:tc>
          <w:tcPr>
            <w:tcW w:w="1119" w:type="dxa"/>
            <w:shd w:val="clear" w:color="auto" w:fill="auto"/>
            <w:vAlign w:val="center"/>
          </w:tcPr>
          <w:p w14:paraId="17DA3145" w14:textId="77777777" w:rsidR="00580C7B" w:rsidRDefault="00580C7B" w:rsidP="008B2231">
            <w:pPr>
              <w:jc w:val="center"/>
              <w:rPr>
                <w:rStyle w:val="ae"/>
              </w:rPr>
            </w:pPr>
            <w:r>
              <w:rPr>
                <w:rStyle w:val="ae"/>
                <w:rFonts w:hint="eastAsia"/>
              </w:rPr>
              <w:t>是</w:t>
            </w:r>
          </w:p>
        </w:tc>
        <w:tc>
          <w:tcPr>
            <w:tcW w:w="1824" w:type="dxa"/>
            <w:shd w:val="clear" w:color="auto" w:fill="auto"/>
            <w:vAlign w:val="center"/>
          </w:tcPr>
          <w:p w14:paraId="28A0D1B3"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1</w:t>
            </w:r>
            <w:r>
              <w:rPr>
                <w:rFonts w:hint="eastAsia"/>
                <w:szCs w:val="21"/>
              </w:rPr>
              <w:t>”为</w:t>
            </w:r>
            <w:r>
              <w:rPr>
                <w:szCs w:val="21"/>
              </w:rPr>
              <w:t>两步注册第一步</w:t>
            </w:r>
          </w:p>
          <w:p w14:paraId="3C998B42" w14:textId="77777777" w:rsidR="00580C7B" w:rsidRDefault="00580C7B" w:rsidP="008B2231">
            <w:pPr>
              <w:spacing w:before="100" w:beforeAutospacing="1" w:after="100" w:afterAutospacing="1"/>
              <w:rPr>
                <w:szCs w:val="21"/>
              </w:rPr>
            </w:pPr>
            <w:r>
              <w:rPr>
                <w:rFonts w:hint="eastAsia"/>
                <w:szCs w:val="21"/>
              </w:rPr>
              <w:t>值“</w:t>
            </w:r>
            <w:r>
              <w:rPr>
                <w:rFonts w:hint="eastAsia"/>
                <w:szCs w:val="21"/>
              </w:rPr>
              <w:t>2</w:t>
            </w:r>
            <w:r>
              <w:rPr>
                <w:rFonts w:hint="eastAsia"/>
                <w:szCs w:val="21"/>
              </w:rPr>
              <w:t>”为</w:t>
            </w:r>
            <w:r>
              <w:rPr>
                <w:szCs w:val="21"/>
              </w:rPr>
              <w:t>两步注册第二步</w:t>
            </w:r>
          </w:p>
        </w:tc>
      </w:tr>
      <w:tr w:rsidR="00580C7B" w14:paraId="617DC846" w14:textId="77777777" w:rsidTr="008B2231">
        <w:tc>
          <w:tcPr>
            <w:tcW w:w="1828" w:type="dxa"/>
            <w:shd w:val="clear" w:color="auto" w:fill="auto"/>
          </w:tcPr>
          <w:p w14:paraId="7406997F" w14:textId="77777777" w:rsidR="00580C7B" w:rsidRDefault="00580C7B" w:rsidP="008B2231">
            <w:r>
              <w:t>bank_reg</w:t>
            </w:r>
            <w:r>
              <w:rPr>
                <w:rFonts w:hint="eastAsia"/>
              </w:rPr>
              <w:t>_</w:t>
            </w:r>
            <w:r>
              <w:t>flag</w:t>
            </w:r>
          </w:p>
        </w:tc>
        <w:tc>
          <w:tcPr>
            <w:tcW w:w="1858" w:type="dxa"/>
            <w:shd w:val="clear" w:color="auto" w:fill="auto"/>
          </w:tcPr>
          <w:p w14:paraId="3C3B9566" w14:textId="77777777" w:rsidR="00580C7B" w:rsidRDefault="00580C7B" w:rsidP="008B2231">
            <w:r>
              <w:t>VARCHAR2(2)</w:t>
            </w:r>
          </w:p>
        </w:tc>
        <w:tc>
          <w:tcPr>
            <w:tcW w:w="1984" w:type="dxa"/>
            <w:shd w:val="clear" w:color="auto" w:fill="auto"/>
          </w:tcPr>
          <w:p w14:paraId="54DF320F" w14:textId="77777777" w:rsidR="00580C7B" w:rsidRDefault="00580C7B" w:rsidP="008B2231">
            <w:r>
              <w:rPr>
                <w:rFonts w:hint="eastAsia"/>
              </w:rPr>
              <w:t>银行签约标识</w:t>
            </w:r>
          </w:p>
        </w:tc>
        <w:tc>
          <w:tcPr>
            <w:tcW w:w="1119" w:type="dxa"/>
            <w:shd w:val="clear" w:color="auto" w:fill="auto"/>
            <w:vAlign w:val="center"/>
          </w:tcPr>
          <w:p w14:paraId="119058A5" w14:textId="77777777" w:rsidR="00580C7B" w:rsidRDefault="00580C7B" w:rsidP="008B2231">
            <w:pPr>
              <w:spacing w:before="100" w:beforeAutospacing="1" w:after="100" w:afterAutospacing="1"/>
              <w:rPr>
                <w:szCs w:val="21"/>
              </w:rPr>
            </w:pPr>
          </w:p>
        </w:tc>
        <w:tc>
          <w:tcPr>
            <w:tcW w:w="1824" w:type="dxa"/>
            <w:shd w:val="clear" w:color="auto" w:fill="auto"/>
            <w:vAlign w:val="center"/>
          </w:tcPr>
          <w:p w14:paraId="69A57AB2" w14:textId="77777777" w:rsidR="00580C7B" w:rsidRDefault="00580C7B" w:rsidP="008B2231">
            <w:pPr>
              <w:spacing w:before="100" w:beforeAutospacing="1" w:after="100" w:afterAutospacing="1"/>
              <w:rPr>
                <w:rFonts w:ascii="Tahoma" w:hAnsi="Tahoma" w:cs="Tahoma"/>
              </w:rPr>
            </w:pPr>
            <w:r>
              <w:rPr>
                <w:rFonts w:ascii="Tahoma" w:hAnsi="Tahoma" w:cs="Tahoma" w:hint="eastAsia"/>
              </w:rPr>
              <w:t>两步注册</w:t>
            </w:r>
          </w:p>
          <w:p w14:paraId="0C60E6D1" w14:textId="77777777" w:rsidR="00580C7B" w:rsidRDefault="00580C7B" w:rsidP="008B2231">
            <w:pPr>
              <w:spacing w:before="100" w:beforeAutospacing="1" w:after="100" w:afterAutospacing="1"/>
              <w:rPr>
                <w:rFonts w:ascii="Tahoma" w:hAnsi="Tahoma" w:cs="Tahoma"/>
              </w:rPr>
            </w:pPr>
            <w:r>
              <w:rPr>
                <w:rFonts w:ascii="Tahoma" w:hAnsi="Tahoma" w:cs="Tahoma" w:hint="eastAsia"/>
              </w:rPr>
              <w:t>第一步返回</w:t>
            </w:r>
          </w:p>
          <w:p w14:paraId="7C83A5D5" w14:textId="77777777" w:rsidR="00580C7B" w:rsidRDefault="00580C7B" w:rsidP="008B2231">
            <w:pPr>
              <w:spacing w:before="100" w:beforeAutospacing="1" w:after="100" w:afterAutospacing="1"/>
              <w:rPr>
                <w:szCs w:val="21"/>
              </w:rPr>
            </w:pPr>
            <w:r>
              <w:rPr>
                <w:rFonts w:ascii="Tahoma" w:hAnsi="Tahoma" w:cs="Tahoma" w:hint="eastAsia"/>
              </w:rPr>
              <w:t>第二步必传</w:t>
            </w:r>
          </w:p>
        </w:tc>
      </w:tr>
      <w:tr w:rsidR="00580C7B" w14:paraId="7EC838EF" w14:textId="77777777" w:rsidTr="008B2231">
        <w:tc>
          <w:tcPr>
            <w:tcW w:w="1828" w:type="dxa"/>
            <w:shd w:val="clear" w:color="auto" w:fill="auto"/>
            <w:vAlign w:val="center"/>
          </w:tcPr>
          <w:p w14:paraId="317914D9" w14:textId="77777777" w:rsidR="00580C7B" w:rsidRDefault="00580C7B" w:rsidP="008B2231">
            <w:r>
              <w:rPr>
                <w:rFonts w:hint="eastAsia"/>
              </w:rPr>
              <w:t>ProductNo</w:t>
            </w:r>
          </w:p>
        </w:tc>
        <w:tc>
          <w:tcPr>
            <w:tcW w:w="1858" w:type="dxa"/>
            <w:shd w:val="clear" w:color="auto" w:fill="auto"/>
            <w:vAlign w:val="center"/>
          </w:tcPr>
          <w:p w14:paraId="0D21A67F" w14:textId="19D9A1CA" w:rsidR="00580C7B" w:rsidRDefault="00580C7B" w:rsidP="00FF3AA3">
            <w:r>
              <w:rPr>
                <w:rFonts w:ascii="宋体" w:hAnsi="宋体" w:cs="宋体" w:hint="eastAsia"/>
                <w:color w:val="000000"/>
                <w:kern w:val="0"/>
                <w:szCs w:val="21"/>
              </w:rPr>
              <w:t>VARCHAR2(</w:t>
            </w:r>
            <w:r w:rsidR="00FF3AA3">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5EFD0B8F" w14:textId="77777777" w:rsidR="00580C7B" w:rsidRDefault="00580C7B" w:rsidP="008B2231">
            <w:r>
              <w:rPr>
                <w:rFonts w:hint="eastAsia"/>
              </w:rPr>
              <w:t>产品标识</w:t>
            </w:r>
          </w:p>
        </w:tc>
        <w:tc>
          <w:tcPr>
            <w:tcW w:w="1119" w:type="dxa"/>
            <w:shd w:val="clear" w:color="auto" w:fill="auto"/>
            <w:vAlign w:val="center"/>
          </w:tcPr>
          <w:p w14:paraId="2CB15A59" w14:textId="77777777" w:rsidR="00580C7B" w:rsidRDefault="0028038A" w:rsidP="0028038A">
            <w:pPr>
              <w:spacing w:before="100" w:beforeAutospacing="1" w:after="100" w:afterAutospacing="1"/>
              <w:jc w:val="center"/>
              <w:rPr>
                <w:szCs w:val="21"/>
              </w:rPr>
            </w:pPr>
            <w:r>
              <w:rPr>
                <w:rStyle w:val="ae"/>
              </w:rPr>
              <w:t>否</w:t>
            </w:r>
          </w:p>
        </w:tc>
        <w:tc>
          <w:tcPr>
            <w:tcW w:w="1824" w:type="dxa"/>
            <w:shd w:val="clear" w:color="auto" w:fill="auto"/>
            <w:vAlign w:val="center"/>
          </w:tcPr>
          <w:p w14:paraId="2AE3C34D" w14:textId="26489728" w:rsidR="00580C7B" w:rsidRDefault="00F2328B" w:rsidP="008B2231">
            <w:pPr>
              <w:spacing w:before="100" w:beforeAutospacing="1" w:after="100" w:afterAutospacing="1"/>
              <w:rPr>
                <w:rFonts w:ascii="Tahoma" w:hAnsi="Tahoma" w:cs="Tahoma"/>
              </w:rPr>
            </w:pPr>
            <w:r>
              <w:rPr>
                <w:rFonts w:ascii="宋体" w:hAnsi="宋体" w:cs="宋体" w:hint="eastAsia"/>
                <w:color w:val="000000"/>
                <w:kern w:val="0"/>
                <w:sz w:val="18"/>
                <w:szCs w:val="18"/>
              </w:rPr>
              <w:t>有</w:t>
            </w:r>
            <w:r w:rsidR="007F489E">
              <w:rPr>
                <w:rFonts w:ascii="宋体" w:hAnsi="宋体" w:cs="宋体" w:hint="eastAsia"/>
                <w:color w:val="000000"/>
                <w:kern w:val="0"/>
                <w:sz w:val="18"/>
                <w:szCs w:val="18"/>
              </w:rPr>
              <w:t>签约</w:t>
            </w:r>
            <w:r>
              <w:rPr>
                <w:rFonts w:ascii="宋体" w:hAnsi="宋体" w:cs="宋体" w:hint="eastAsia"/>
                <w:color w:val="000000"/>
                <w:kern w:val="0"/>
                <w:sz w:val="18"/>
                <w:szCs w:val="18"/>
              </w:rPr>
              <w:t>渠道规则限定时必输</w:t>
            </w:r>
          </w:p>
        </w:tc>
      </w:tr>
      <w:tr w:rsidR="001D0D2E" w14:paraId="52E04C78" w14:textId="77777777" w:rsidTr="008B2231">
        <w:tc>
          <w:tcPr>
            <w:tcW w:w="1828" w:type="dxa"/>
            <w:shd w:val="clear" w:color="auto" w:fill="auto"/>
            <w:vAlign w:val="center"/>
          </w:tcPr>
          <w:p w14:paraId="7C60BC3B" w14:textId="75889685" w:rsidR="001D0D2E" w:rsidRDefault="00A70806" w:rsidP="001D0D2E">
            <w:r>
              <w:rPr>
                <w:rFonts w:hint="eastAsia"/>
              </w:rPr>
              <w:t>Product</w:t>
            </w:r>
            <w:r>
              <w:t>B</w:t>
            </w:r>
            <w:r>
              <w:rPr>
                <w:rFonts w:hint="eastAsia"/>
              </w:rPr>
              <w:t>ussNo</w:t>
            </w:r>
          </w:p>
        </w:tc>
        <w:tc>
          <w:tcPr>
            <w:tcW w:w="1858" w:type="dxa"/>
            <w:shd w:val="clear" w:color="auto" w:fill="auto"/>
            <w:vAlign w:val="center"/>
          </w:tcPr>
          <w:p w14:paraId="26222D14" w14:textId="45179C74" w:rsidR="001D0D2E" w:rsidRDefault="001D0D2E" w:rsidP="00A70806">
            <w:pPr>
              <w:rPr>
                <w:rFonts w:ascii="宋体" w:hAnsi="宋体" w:cs="宋体"/>
                <w:color w:val="000000"/>
                <w:kern w:val="0"/>
                <w:szCs w:val="21"/>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082825AC" w14:textId="222293ED" w:rsidR="001D0D2E" w:rsidRDefault="001B70B7" w:rsidP="001D0D2E">
            <w:r>
              <w:rPr>
                <w:rFonts w:hint="eastAsia"/>
              </w:rPr>
              <w:t>产品业务编码</w:t>
            </w:r>
          </w:p>
        </w:tc>
        <w:tc>
          <w:tcPr>
            <w:tcW w:w="1119" w:type="dxa"/>
            <w:shd w:val="clear" w:color="auto" w:fill="auto"/>
            <w:vAlign w:val="center"/>
          </w:tcPr>
          <w:p w14:paraId="0739DCF4" w14:textId="44DC8EA0" w:rsidR="001D0D2E" w:rsidRDefault="001D0D2E" w:rsidP="001D0D2E">
            <w:pPr>
              <w:spacing w:before="100" w:beforeAutospacing="1" w:after="100" w:afterAutospacing="1"/>
              <w:jc w:val="center"/>
              <w:rPr>
                <w:rStyle w:val="ae"/>
              </w:rPr>
            </w:pPr>
            <w:r>
              <w:rPr>
                <w:rStyle w:val="ae"/>
                <w:rFonts w:hint="eastAsia"/>
              </w:rPr>
              <w:t>否</w:t>
            </w:r>
          </w:p>
        </w:tc>
        <w:tc>
          <w:tcPr>
            <w:tcW w:w="1824" w:type="dxa"/>
            <w:shd w:val="clear" w:color="auto" w:fill="auto"/>
            <w:vAlign w:val="center"/>
          </w:tcPr>
          <w:p w14:paraId="51DE2939" w14:textId="6BE8D241" w:rsidR="001D0D2E" w:rsidRDefault="001D0D2E" w:rsidP="001B70B7">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符合质押条件时必传</w:t>
            </w:r>
            <w:r w:rsidR="00527B76">
              <w:rPr>
                <w:rFonts w:ascii="宋体" w:hAnsi="宋体" w:cs="宋体" w:hint="eastAsia"/>
                <w:color w:val="000000"/>
                <w:kern w:val="0"/>
                <w:sz w:val="18"/>
                <w:szCs w:val="18"/>
              </w:rPr>
              <w:t>，</w:t>
            </w:r>
            <w:r>
              <w:rPr>
                <w:rFonts w:ascii="宋体" w:hAnsi="宋体" w:cs="宋体" w:hint="eastAsia"/>
                <w:color w:val="000000"/>
                <w:kern w:val="0"/>
                <w:sz w:val="18"/>
                <w:szCs w:val="18"/>
              </w:rPr>
              <w:t>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623D3277" w14:textId="77777777" w:rsidR="00000B1A" w:rsidRDefault="00000B1A"/>
    <w:p w14:paraId="60C5F2FE" w14:textId="77777777" w:rsidR="00000B1A" w:rsidRDefault="00EC5CF6">
      <w:pPr>
        <w:rPr>
          <w:rStyle w:val="ae"/>
          <w:b w:val="0"/>
          <w:color w:val="FF0000"/>
          <w:sz w:val="28"/>
          <w:szCs w:val="28"/>
        </w:rPr>
      </w:pPr>
      <w:r>
        <w:rPr>
          <w:rFonts w:hint="eastAsia"/>
          <w:b/>
          <w:color w:val="FF0000"/>
          <w:sz w:val="28"/>
          <w:szCs w:val="28"/>
        </w:rPr>
        <w:t>备注：</w:t>
      </w:r>
    </w:p>
    <w:p w14:paraId="2507EC77" w14:textId="77777777" w:rsidR="00000B1A" w:rsidRDefault="00EC5CF6">
      <w:r>
        <w:rPr>
          <w:rStyle w:val="ae"/>
          <w:color w:val="FF0000"/>
        </w:rPr>
        <w:t>第一次发送请求报文时</w:t>
      </w:r>
      <w:r>
        <w:rPr>
          <w:rStyle w:val="ae"/>
          <w:color w:val="FF0000"/>
        </w:rPr>
        <w:t>reg_step</w:t>
      </w:r>
      <w:r>
        <w:rPr>
          <w:rStyle w:val="ae"/>
          <w:color w:val="FF0000"/>
        </w:rPr>
        <w:t>字段值为</w:t>
      </w:r>
      <w:r>
        <w:rPr>
          <w:rStyle w:val="ae"/>
          <w:color w:val="FF0000"/>
        </w:rPr>
        <w:t>1,verify_code</w:t>
      </w:r>
      <w:r>
        <w:rPr>
          <w:rStyle w:val="ae"/>
          <w:color w:val="FF0000"/>
        </w:rPr>
        <w:t>不填值。报文成功响应后后返回一直验证码的值这个时候需要把响应的验证码的值赋给</w:t>
      </w:r>
      <w:r>
        <w:rPr>
          <w:rStyle w:val="ae"/>
          <w:color w:val="FF0000"/>
        </w:rPr>
        <w:t>verify_code</w:t>
      </w:r>
      <w:r>
        <w:rPr>
          <w:rStyle w:val="ae"/>
          <w:color w:val="FF0000"/>
        </w:rPr>
        <w:t>并且</w:t>
      </w:r>
      <w:r>
        <w:rPr>
          <w:rStyle w:val="ae"/>
          <w:color w:val="FF0000"/>
        </w:rPr>
        <w:t>reg_step</w:t>
      </w:r>
      <w:r>
        <w:rPr>
          <w:rStyle w:val="ae"/>
          <w:color w:val="FF0000"/>
        </w:rPr>
        <w:t>为</w:t>
      </w:r>
      <w:r>
        <w:rPr>
          <w:rStyle w:val="ae"/>
          <w:color w:val="FF0000"/>
        </w:rPr>
        <w:t>2</w:t>
      </w:r>
    </w:p>
    <w:p w14:paraId="3C07642D" w14:textId="77777777" w:rsidR="00000B1A" w:rsidRDefault="00000B1A"/>
    <w:p w14:paraId="029AEF1D" w14:textId="77777777" w:rsidR="00000B1A" w:rsidRDefault="00EC5CF6">
      <w:pPr>
        <w:pStyle w:val="3"/>
      </w:pPr>
      <w:r>
        <w:rPr>
          <w:rFonts w:hint="eastAsia"/>
        </w:rPr>
        <w:t>返回报文</w:t>
      </w:r>
    </w:p>
    <w:p w14:paraId="0CD3DA12" w14:textId="77777777" w:rsidR="00000B1A" w:rsidRDefault="00EC5CF6">
      <w:r>
        <w:t>Reg_step</w:t>
      </w:r>
      <w:r>
        <w:rPr>
          <w:rFonts w:hint="eastAsia"/>
        </w:rPr>
        <w:t>值为“</w:t>
      </w:r>
      <w:r>
        <w:rPr>
          <w:rFonts w:hint="eastAsia"/>
        </w:rPr>
        <w:t>1</w:t>
      </w:r>
      <w:r>
        <w:rPr>
          <w:rFonts w:hint="eastAsia"/>
        </w:rPr>
        <w:t>”的时候的返回报文：</w:t>
      </w:r>
    </w:p>
    <w:p w14:paraId="3661904D" w14:textId="77777777" w:rsidR="00000B1A" w:rsidRDefault="00000B1A"/>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37BD42B4" w14:textId="77777777">
        <w:trPr>
          <w:jc w:val="center"/>
        </w:trPr>
        <w:tc>
          <w:tcPr>
            <w:tcW w:w="1958" w:type="dxa"/>
            <w:shd w:val="clear" w:color="auto" w:fill="74D280"/>
          </w:tcPr>
          <w:p w14:paraId="57E9A770"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9C95D90"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7D172A09"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7CB49B78" w14:textId="77777777" w:rsidR="00000B1A" w:rsidRDefault="00EC5CF6">
            <w:pPr>
              <w:jc w:val="center"/>
              <w:rPr>
                <w:rFonts w:cs="Times New Roman"/>
                <w:b/>
                <w:szCs w:val="20"/>
              </w:rPr>
            </w:pPr>
            <w:r>
              <w:rPr>
                <w:rFonts w:cs="Times New Roman" w:hint="eastAsia"/>
                <w:b/>
                <w:szCs w:val="20"/>
              </w:rPr>
              <w:t>备注</w:t>
            </w:r>
          </w:p>
        </w:tc>
      </w:tr>
      <w:tr w:rsidR="00000B1A" w14:paraId="7539751E" w14:textId="77777777">
        <w:trPr>
          <w:jc w:val="center"/>
        </w:trPr>
        <w:tc>
          <w:tcPr>
            <w:tcW w:w="1958" w:type="dxa"/>
            <w:shd w:val="clear" w:color="auto" w:fill="auto"/>
          </w:tcPr>
          <w:p w14:paraId="72B4D3D2" w14:textId="77777777" w:rsidR="00000B1A" w:rsidRDefault="00EC5CF6">
            <w:r>
              <w:rPr>
                <w:rFonts w:hint="eastAsia"/>
              </w:rPr>
              <w:t>one</w:t>
            </w:r>
            <w:r>
              <w:t>_code</w:t>
            </w:r>
          </w:p>
        </w:tc>
        <w:tc>
          <w:tcPr>
            <w:tcW w:w="2138" w:type="dxa"/>
            <w:shd w:val="clear" w:color="auto" w:fill="auto"/>
          </w:tcPr>
          <w:p w14:paraId="1E2F16BA" w14:textId="6B9604F9" w:rsidR="00000B1A" w:rsidRDefault="00EC5CF6">
            <w:pPr>
              <w:textAlignment w:val="center"/>
            </w:pPr>
            <w:r>
              <w:t>VARCHAR2(</w:t>
            </w:r>
            <w:r w:rsidR="000A3BCD">
              <w:rPr>
                <w:rFonts w:hint="eastAsia"/>
              </w:rPr>
              <w:t>15</w:t>
            </w:r>
            <w:r>
              <w:t>)</w:t>
            </w:r>
          </w:p>
        </w:tc>
        <w:tc>
          <w:tcPr>
            <w:tcW w:w="2102" w:type="dxa"/>
            <w:shd w:val="clear" w:color="auto" w:fill="auto"/>
          </w:tcPr>
          <w:p w14:paraId="0F87A5BB" w14:textId="77777777" w:rsidR="00000B1A" w:rsidRDefault="00EC5CF6">
            <w:pPr>
              <w:textAlignment w:val="center"/>
            </w:pPr>
            <w:r>
              <w:rPr>
                <w:rFonts w:hint="eastAsia"/>
              </w:rPr>
              <w:t>返回码</w:t>
            </w:r>
          </w:p>
        </w:tc>
        <w:tc>
          <w:tcPr>
            <w:tcW w:w="2078" w:type="dxa"/>
            <w:shd w:val="clear" w:color="auto" w:fill="auto"/>
          </w:tcPr>
          <w:p w14:paraId="61EDA756" w14:textId="77777777" w:rsidR="00000B1A" w:rsidRDefault="00EC5CF6">
            <w:pPr>
              <w:textAlignment w:val="center"/>
            </w:pPr>
            <w:r>
              <w:rPr>
                <w:rFonts w:hint="eastAsia"/>
              </w:rPr>
              <w:t>详见编码表</w:t>
            </w:r>
          </w:p>
        </w:tc>
      </w:tr>
      <w:tr w:rsidR="00000B1A" w14:paraId="54B8363E" w14:textId="77777777">
        <w:trPr>
          <w:jc w:val="center"/>
        </w:trPr>
        <w:tc>
          <w:tcPr>
            <w:tcW w:w="1958" w:type="dxa"/>
            <w:shd w:val="clear" w:color="auto" w:fill="auto"/>
          </w:tcPr>
          <w:p w14:paraId="384EE8CD" w14:textId="77777777" w:rsidR="00000B1A" w:rsidRDefault="00EC5CF6">
            <w:r>
              <w:rPr>
                <w:rFonts w:hint="eastAsia"/>
              </w:rPr>
              <w:lastRenderedPageBreak/>
              <w:t>channel_code</w:t>
            </w:r>
          </w:p>
        </w:tc>
        <w:tc>
          <w:tcPr>
            <w:tcW w:w="2138" w:type="dxa"/>
            <w:shd w:val="clear" w:color="auto" w:fill="auto"/>
          </w:tcPr>
          <w:p w14:paraId="4645BF56" w14:textId="77777777" w:rsidR="00000B1A" w:rsidRDefault="00EC5CF6">
            <w:pPr>
              <w:textAlignment w:val="center"/>
            </w:pPr>
            <w:r>
              <w:t>VARCHAR2(</w:t>
            </w:r>
            <w:r>
              <w:rPr>
                <w:rFonts w:hint="eastAsia"/>
              </w:rPr>
              <w:t>8</w:t>
            </w:r>
            <w:r>
              <w:t>)</w:t>
            </w:r>
          </w:p>
        </w:tc>
        <w:tc>
          <w:tcPr>
            <w:tcW w:w="2102" w:type="dxa"/>
            <w:shd w:val="clear" w:color="auto" w:fill="auto"/>
          </w:tcPr>
          <w:p w14:paraId="7CCA2F4A" w14:textId="77777777" w:rsidR="00000B1A" w:rsidRDefault="00EC5CF6">
            <w:pPr>
              <w:textAlignment w:val="center"/>
            </w:pPr>
            <w:r>
              <w:rPr>
                <w:rFonts w:hint="eastAsia"/>
              </w:rPr>
              <w:t>渠道码</w:t>
            </w:r>
          </w:p>
        </w:tc>
        <w:tc>
          <w:tcPr>
            <w:tcW w:w="2078" w:type="dxa"/>
            <w:shd w:val="clear" w:color="auto" w:fill="auto"/>
          </w:tcPr>
          <w:p w14:paraId="73851D0B" w14:textId="77777777" w:rsidR="00000B1A" w:rsidRDefault="00000B1A">
            <w:pPr>
              <w:textAlignment w:val="center"/>
            </w:pPr>
          </w:p>
        </w:tc>
      </w:tr>
      <w:tr w:rsidR="00000B1A" w14:paraId="326083CC" w14:textId="77777777">
        <w:trPr>
          <w:jc w:val="center"/>
        </w:trPr>
        <w:tc>
          <w:tcPr>
            <w:tcW w:w="1958" w:type="dxa"/>
            <w:shd w:val="clear" w:color="auto" w:fill="auto"/>
          </w:tcPr>
          <w:p w14:paraId="3A05BD1E" w14:textId="77777777" w:rsidR="00000B1A" w:rsidRDefault="00EC5CF6">
            <w:r>
              <w:t>bank_reg</w:t>
            </w:r>
            <w:r>
              <w:rPr>
                <w:rFonts w:hint="eastAsia"/>
              </w:rPr>
              <w:t>_</w:t>
            </w:r>
            <w:r>
              <w:t>flag</w:t>
            </w:r>
          </w:p>
        </w:tc>
        <w:tc>
          <w:tcPr>
            <w:tcW w:w="2138" w:type="dxa"/>
            <w:shd w:val="clear" w:color="auto" w:fill="auto"/>
          </w:tcPr>
          <w:p w14:paraId="09350483" w14:textId="77777777" w:rsidR="00000B1A" w:rsidRDefault="00EC5CF6">
            <w:pPr>
              <w:textAlignment w:val="center"/>
            </w:pPr>
            <w:r>
              <w:t>VARCHAR2(</w:t>
            </w:r>
            <w:r>
              <w:rPr>
                <w:rFonts w:hint="eastAsia"/>
              </w:rPr>
              <w:t>2</w:t>
            </w:r>
            <w:r>
              <w:t>)</w:t>
            </w:r>
          </w:p>
        </w:tc>
        <w:tc>
          <w:tcPr>
            <w:tcW w:w="2102" w:type="dxa"/>
            <w:shd w:val="clear" w:color="auto" w:fill="auto"/>
          </w:tcPr>
          <w:p w14:paraId="51FADC8C" w14:textId="77777777" w:rsidR="00000B1A" w:rsidRDefault="00EC5CF6">
            <w:pPr>
              <w:textAlignment w:val="center"/>
            </w:pPr>
            <w:r>
              <w:rPr>
                <w:rFonts w:hint="eastAsia"/>
              </w:rPr>
              <w:t>银行签约标识</w:t>
            </w:r>
          </w:p>
        </w:tc>
        <w:tc>
          <w:tcPr>
            <w:tcW w:w="2078" w:type="dxa"/>
            <w:shd w:val="clear" w:color="auto" w:fill="auto"/>
          </w:tcPr>
          <w:p w14:paraId="1FEBC13A" w14:textId="77777777" w:rsidR="00000B1A" w:rsidRDefault="00000B1A">
            <w:pPr>
              <w:textAlignment w:val="center"/>
            </w:pPr>
          </w:p>
        </w:tc>
      </w:tr>
      <w:tr w:rsidR="00000B1A" w14:paraId="75004A9F" w14:textId="77777777">
        <w:trPr>
          <w:jc w:val="center"/>
        </w:trPr>
        <w:tc>
          <w:tcPr>
            <w:tcW w:w="1958" w:type="dxa"/>
            <w:shd w:val="clear" w:color="auto" w:fill="auto"/>
          </w:tcPr>
          <w:p w14:paraId="3BACE5A7" w14:textId="77777777" w:rsidR="00000B1A" w:rsidRDefault="00EC5CF6">
            <w:r>
              <w:rPr>
                <w:rFonts w:hint="eastAsia"/>
              </w:rPr>
              <w:t>one</w:t>
            </w:r>
            <w:r>
              <w:t>_</w:t>
            </w:r>
            <w:r>
              <w:rPr>
                <w:rFonts w:hint="eastAsia"/>
              </w:rPr>
              <w:t>msg</w:t>
            </w:r>
          </w:p>
        </w:tc>
        <w:tc>
          <w:tcPr>
            <w:tcW w:w="2138" w:type="dxa"/>
            <w:shd w:val="clear" w:color="auto" w:fill="auto"/>
          </w:tcPr>
          <w:p w14:paraId="72F30883" w14:textId="77777777" w:rsidR="00000B1A" w:rsidRDefault="00EC5CF6" w:rsidP="003B3933">
            <w:pPr>
              <w:textAlignment w:val="center"/>
            </w:pPr>
            <w:r>
              <w:t>VARCHAR2(</w:t>
            </w:r>
            <w:r w:rsidR="003B3933">
              <w:t>256</w:t>
            </w:r>
            <w:r>
              <w:t>)</w:t>
            </w:r>
          </w:p>
        </w:tc>
        <w:tc>
          <w:tcPr>
            <w:tcW w:w="2102" w:type="dxa"/>
            <w:shd w:val="clear" w:color="auto" w:fill="auto"/>
          </w:tcPr>
          <w:p w14:paraId="709A896A" w14:textId="77777777" w:rsidR="00000B1A" w:rsidRDefault="00EC5CF6">
            <w:pPr>
              <w:textAlignment w:val="center"/>
            </w:pPr>
            <w:r>
              <w:rPr>
                <w:rFonts w:hint="eastAsia"/>
              </w:rPr>
              <w:t>返回信息</w:t>
            </w:r>
          </w:p>
        </w:tc>
        <w:tc>
          <w:tcPr>
            <w:tcW w:w="2078" w:type="dxa"/>
            <w:shd w:val="clear" w:color="auto" w:fill="auto"/>
          </w:tcPr>
          <w:p w14:paraId="7396A336" w14:textId="77777777" w:rsidR="00000B1A" w:rsidRDefault="00EC5CF6">
            <w:pPr>
              <w:textAlignment w:val="center"/>
            </w:pPr>
            <w:r>
              <w:rPr>
                <w:rFonts w:hint="eastAsia"/>
              </w:rPr>
              <w:t>返回信息描述</w:t>
            </w:r>
          </w:p>
        </w:tc>
      </w:tr>
      <w:tr w:rsidR="0033277A" w14:paraId="0A1DAFC6" w14:textId="77777777">
        <w:trPr>
          <w:jc w:val="center"/>
        </w:trPr>
        <w:tc>
          <w:tcPr>
            <w:tcW w:w="1958" w:type="dxa"/>
            <w:shd w:val="clear" w:color="auto" w:fill="auto"/>
          </w:tcPr>
          <w:p w14:paraId="5007F9DC" w14:textId="15A04D89" w:rsidR="0033277A" w:rsidRDefault="006A52CB">
            <w:r>
              <w:rPr>
                <w:rFonts w:hint="eastAsia"/>
              </w:rPr>
              <w:t>business</w:t>
            </w:r>
            <w:r>
              <w:t>_</w:t>
            </w:r>
            <w:r>
              <w:rPr>
                <w:rFonts w:hint="eastAsia"/>
              </w:rPr>
              <w:t>code</w:t>
            </w:r>
          </w:p>
        </w:tc>
        <w:tc>
          <w:tcPr>
            <w:tcW w:w="2138" w:type="dxa"/>
            <w:shd w:val="clear" w:color="auto" w:fill="auto"/>
          </w:tcPr>
          <w:p w14:paraId="5D095080" w14:textId="0FF8053E" w:rsidR="0033277A" w:rsidRDefault="0033277A" w:rsidP="00A70806">
            <w:pPr>
              <w:textAlignment w:val="center"/>
            </w:pPr>
            <w:r>
              <w:t>VARCHAR2(</w:t>
            </w:r>
            <w:r w:rsidR="00A70806">
              <w:t>12</w:t>
            </w:r>
            <w:r>
              <w:t>)</w:t>
            </w:r>
          </w:p>
        </w:tc>
        <w:tc>
          <w:tcPr>
            <w:tcW w:w="2102" w:type="dxa"/>
            <w:shd w:val="clear" w:color="auto" w:fill="auto"/>
          </w:tcPr>
          <w:p w14:paraId="496227B3" w14:textId="1186A9F0" w:rsidR="0033277A" w:rsidRDefault="00F26C45">
            <w:pPr>
              <w:textAlignment w:val="center"/>
            </w:pPr>
            <w:r>
              <w:rPr>
                <w:rFonts w:hint="eastAsia"/>
              </w:rPr>
              <w:t>渠道</w:t>
            </w:r>
            <w:r w:rsidR="001B70B7">
              <w:rPr>
                <w:rFonts w:hint="eastAsia"/>
              </w:rPr>
              <w:t>业务编码</w:t>
            </w:r>
          </w:p>
        </w:tc>
        <w:tc>
          <w:tcPr>
            <w:tcW w:w="2078" w:type="dxa"/>
            <w:shd w:val="clear" w:color="auto" w:fill="auto"/>
          </w:tcPr>
          <w:p w14:paraId="5599D8C4" w14:textId="77777777" w:rsidR="0033277A" w:rsidRDefault="0033277A">
            <w:pPr>
              <w:textAlignment w:val="center"/>
            </w:pPr>
          </w:p>
        </w:tc>
      </w:tr>
    </w:tbl>
    <w:p w14:paraId="273BA748" w14:textId="77777777" w:rsidR="00000B1A" w:rsidRDefault="00000B1A"/>
    <w:p w14:paraId="368D2FD3" w14:textId="77777777" w:rsidR="00000B1A" w:rsidRDefault="00EC5CF6">
      <w:r>
        <w:t>Reg_step</w:t>
      </w:r>
      <w:r>
        <w:rPr>
          <w:rFonts w:hint="eastAsia"/>
        </w:rPr>
        <w:t>值为“</w:t>
      </w:r>
      <w:r>
        <w:rPr>
          <w:rFonts w:hint="eastAsia"/>
        </w:rPr>
        <w:t>2</w:t>
      </w:r>
      <w:r>
        <w:rPr>
          <w:rFonts w:hint="eastAsia"/>
        </w:rPr>
        <w:t>”的时候的返回报文：</w:t>
      </w:r>
    </w:p>
    <w:tbl>
      <w:tblPr>
        <w:tblW w:w="8276" w:type="dxa"/>
        <w:jc w:val="center"/>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958"/>
        <w:gridCol w:w="2138"/>
        <w:gridCol w:w="2102"/>
        <w:gridCol w:w="2078"/>
      </w:tblGrid>
      <w:tr w:rsidR="00000B1A" w14:paraId="6E56A200" w14:textId="77777777">
        <w:trPr>
          <w:jc w:val="center"/>
        </w:trPr>
        <w:tc>
          <w:tcPr>
            <w:tcW w:w="1958" w:type="dxa"/>
            <w:shd w:val="clear" w:color="auto" w:fill="74D280"/>
          </w:tcPr>
          <w:p w14:paraId="6170941B" w14:textId="77777777" w:rsidR="00000B1A" w:rsidRDefault="00EC5CF6">
            <w:pPr>
              <w:jc w:val="center"/>
              <w:rPr>
                <w:rFonts w:cs="Times New Roman"/>
                <w:b/>
                <w:szCs w:val="20"/>
              </w:rPr>
            </w:pPr>
            <w:r>
              <w:rPr>
                <w:rFonts w:cs="Times New Roman" w:hint="eastAsia"/>
                <w:b/>
                <w:szCs w:val="20"/>
              </w:rPr>
              <w:t>变量名称</w:t>
            </w:r>
          </w:p>
        </w:tc>
        <w:tc>
          <w:tcPr>
            <w:tcW w:w="2138" w:type="dxa"/>
            <w:shd w:val="clear" w:color="auto" w:fill="74D280"/>
          </w:tcPr>
          <w:p w14:paraId="36EEC393" w14:textId="77777777" w:rsidR="00000B1A" w:rsidRDefault="00EC5CF6">
            <w:pPr>
              <w:jc w:val="center"/>
              <w:rPr>
                <w:rFonts w:cs="Times New Roman"/>
                <w:b/>
                <w:szCs w:val="20"/>
              </w:rPr>
            </w:pPr>
            <w:r>
              <w:rPr>
                <w:rFonts w:cs="Times New Roman" w:hint="eastAsia"/>
                <w:b/>
                <w:szCs w:val="20"/>
              </w:rPr>
              <w:t>数据类型</w:t>
            </w:r>
          </w:p>
        </w:tc>
        <w:tc>
          <w:tcPr>
            <w:tcW w:w="2102" w:type="dxa"/>
            <w:shd w:val="clear" w:color="auto" w:fill="74D280"/>
          </w:tcPr>
          <w:p w14:paraId="00D1AA3C" w14:textId="77777777" w:rsidR="00000B1A" w:rsidRDefault="00EC5CF6">
            <w:pPr>
              <w:jc w:val="center"/>
              <w:rPr>
                <w:rFonts w:cs="Times New Roman"/>
                <w:b/>
                <w:szCs w:val="20"/>
              </w:rPr>
            </w:pPr>
            <w:r>
              <w:rPr>
                <w:rFonts w:cs="Times New Roman" w:hint="eastAsia"/>
                <w:b/>
                <w:szCs w:val="20"/>
              </w:rPr>
              <w:t>中文描述</w:t>
            </w:r>
          </w:p>
        </w:tc>
        <w:tc>
          <w:tcPr>
            <w:tcW w:w="2078" w:type="dxa"/>
            <w:shd w:val="clear" w:color="auto" w:fill="74D280"/>
          </w:tcPr>
          <w:p w14:paraId="067C6C62" w14:textId="77777777" w:rsidR="00000B1A" w:rsidRDefault="00EC5CF6">
            <w:pPr>
              <w:jc w:val="center"/>
              <w:rPr>
                <w:rFonts w:cs="Times New Roman"/>
                <w:b/>
                <w:szCs w:val="20"/>
              </w:rPr>
            </w:pPr>
            <w:r>
              <w:rPr>
                <w:rFonts w:cs="Times New Roman" w:hint="eastAsia"/>
                <w:b/>
                <w:szCs w:val="20"/>
              </w:rPr>
              <w:t>备注</w:t>
            </w:r>
          </w:p>
        </w:tc>
      </w:tr>
      <w:tr w:rsidR="00000B1A" w14:paraId="30E75AD2" w14:textId="77777777">
        <w:trPr>
          <w:jc w:val="center"/>
        </w:trPr>
        <w:tc>
          <w:tcPr>
            <w:tcW w:w="1958" w:type="dxa"/>
            <w:shd w:val="clear" w:color="auto" w:fill="auto"/>
          </w:tcPr>
          <w:p w14:paraId="0C91BA65" w14:textId="77777777" w:rsidR="00000B1A" w:rsidRDefault="00EC5CF6">
            <w:r>
              <w:t>code</w:t>
            </w:r>
          </w:p>
        </w:tc>
        <w:tc>
          <w:tcPr>
            <w:tcW w:w="2138" w:type="dxa"/>
            <w:shd w:val="clear" w:color="auto" w:fill="auto"/>
          </w:tcPr>
          <w:p w14:paraId="4DA86791" w14:textId="4A6C21DB" w:rsidR="00000B1A" w:rsidRDefault="00EC5CF6">
            <w:pPr>
              <w:textAlignment w:val="center"/>
            </w:pPr>
            <w:r>
              <w:t>VARCHAR2(</w:t>
            </w:r>
            <w:r w:rsidR="00FF655D">
              <w:rPr>
                <w:rFonts w:hint="eastAsia"/>
              </w:rPr>
              <w:t>15</w:t>
            </w:r>
            <w:r>
              <w:t>)</w:t>
            </w:r>
          </w:p>
        </w:tc>
        <w:tc>
          <w:tcPr>
            <w:tcW w:w="2102" w:type="dxa"/>
            <w:shd w:val="clear" w:color="auto" w:fill="auto"/>
          </w:tcPr>
          <w:p w14:paraId="509A0C54" w14:textId="77777777" w:rsidR="00000B1A" w:rsidRDefault="00EC5CF6">
            <w:pPr>
              <w:textAlignment w:val="center"/>
            </w:pPr>
            <w:r>
              <w:rPr>
                <w:rFonts w:hint="eastAsia"/>
              </w:rPr>
              <w:t>返回码</w:t>
            </w:r>
          </w:p>
        </w:tc>
        <w:tc>
          <w:tcPr>
            <w:tcW w:w="2078" w:type="dxa"/>
            <w:shd w:val="clear" w:color="auto" w:fill="auto"/>
          </w:tcPr>
          <w:p w14:paraId="40D7C683" w14:textId="77777777" w:rsidR="00000B1A" w:rsidRDefault="007F21DC">
            <w:pPr>
              <w:textAlignment w:val="center"/>
            </w:pPr>
            <w:r>
              <w:rPr>
                <w:rFonts w:hint="eastAsia"/>
              </w:rPr>
              <w:t>01</w:t>
            </w:r>
            <w:r w:rsidR="00EC5CF6">
              <w:rPr>
                <w:rFonts w:hint="eastAsia"/>
              </w:rPr>
              <w:t>标识注册成功</w:t>
            </w:r>
            <w:r w:rsidR="00EC5CF6">
              <w:rPr>
                <w:rFonts w:hint="eastAsia"/>
              </w:rPr>
              <w:t>,</w:t>
            </w:r>
            <w:r w:rsidR="00EC5CF6">
              <w:rPr>
                <w:rFonts w:hint="eastAsia"/>
              </w:rPr>
              <w:t>其他表示失败</w:t>
            </w:r>
            <w:r w:rsidR="00EC5CF6">
              <w:t xml:space="preserve"> </w:t>
            </w:r>
          </w:p>
        </w:tc>
      </w:tr>
      <w:tr w:rsidR="00000B1A" w14:paraId="05E46117" w14:textId="77777777">
        <w:trPr>
          <w:jc w:val="center"/>
        </w:trPr>
        <w:tc>
          <w:tcPr>
            <w:tcW w:w="1958" w:type="dxa"/>
            <w:shd w:val="clear" w:color="auto" w:fill="auto"/>
          </w:tcPr>
          <w:p w14:paraId="3693EBDA" w14:textId="77777777" w:rsidR="00000B1A" w:rsidRDefault="00EC5CF6">
            <w:r>
              <w:t>msg</w:t>
            </w:r>
          </w:p>
        </w:tc>
        <w:tc>
          <w:tcPr>
            <w:tcW w:w="2138" w:type="dxa"/>
            <w:shd w:val="clear" w:color="auto" w:fill="auto"/>
          </w:tcPr>
          <w:p w14:paraId="63CBE18F" w14:textId="77777777" w:rsidR="00000B1A" w:rsidRDefault="00EC5CF6" w:rsidP="003B3933">
            <w:pPr>
              <w:textAlignment w:val="center"/>
            </w:pPr>
            <w:r>
              <w:t>VARCHAR2(</w:t>
            </w:r>
            <w:r w:rsidR="003B3933">
              <w:t>256</w:t>
            </w:r>
            <w:r>
              <w:t>)</w:t>
            </w:r>
          </w:p>
        </w:tc>
        <w:tc>
          <w:tcPr>
            <w:tcW w:w="2102" w:type="dxa"/>
            <w:shd w:val="clear" w:color="auto" w:fill="auto"/>
          </w:tcPr>
          <w:p w14:paraId="1F992336" w14:textId="77777777" w:rsidR="00000B1A" w:rsidRDefault="00EC5CF6">
            <w:pPr>
              <w:textAlignment w:val="center"/>
            </w:pPr>
            <w:r>
              <w:rPr>
                <w:rFonts w:hint="eastAsia"/>
              </w:rPr>
              <w:t>返回信息</w:t>
            </w:r>
          </w:p>
        </w:tc>
        <w:tc>
          <w:tcPr>
            <w:tcW w:w="2078" w:type="dxa"/>
            <w:shd w:val="clear" w:color="auto" w:fill="auto"/>
          </w:tcPr>
          <w:p w14:paraId="50E8968C" w14:textId="77777777" w:rsidR="00000B1A" w:rsidRDefault="00EC5CF6">
            <w:pPr>
              <w:textAlignment w:val="center"/>
            </w:pPr>
            <w:r>
              <w:rPr>
                <w:rFonts w:hint="eastAsia"/>
              </w:rPr>
              <w:t>返回信息描述</w:t>
            </w:r>
          </w:p>
        </w:tc>
      </w:tr>
      <w:tr w:rsidR="00000B1A" w14:paraId="73D426C1" w14:textId="77777777">
        <w:trPr>
          <w:jc w:val="center"/>
        </w:trPr>
        <w:tc>
          <w:tcPr>
            <w:tcW w:w="1958" w:type="dxa"/>
            <w:shd w:val="clear" w:color="auto" w:fill="auto"/>
          </w:tcPr>
          <w:p w14:paraId="256D55DF" w14:textId="77777777" w:rsidR="00000B1A" w:rsidRDefault="00EC5CF6">
            <w:commentRangeStart w:id="15"/>
            <w:r>
              <w:rPr>
                <w:rFonts w:hint="eastAsia"/>
              </w:rPr>
              <w:t>channel_code</w:t>
            </w:r>
            <w:commentRangeEnd w:id="15"/>
            <w:r>
              <w:rPr>
                <w:rStyle w:val="af"/>
              </w:rPr>
              <w:commentReference w:id="15"/>
            </w:r>
          </w:p>
        </w:tc>
        <w:tc>
          <w:tcPr>
            <w:tcW w:w="2138" w:type="dxa"/>
            <w:shd w:val="clear" w:color="auto" w:fill="auto"/>
          </w:tcPr>
          <w:p w14:paraId="6E840D6C" w14:textId="77777777" w:rsidR="00000B1A" w:rsidRDefault="00EC5CF6">
            <w:pPr>
              <w:textAlignment w:val="center"/>
            </w:pPr>
            <w:r>
              <w:t>VARCHAR2(</w:t>
            </w:r>
            <w:r>
              <w:rPr>
                <w:rFonts w:hint="eastAsia"/>
              </w:rPr>
              <w:t>8</w:t>
            </w:r>
            <w:r>
              <w:t>)</w:t>
            </w:r>
          </w:p>
        </w:tc>
        <w:tc>
          <w:tcPr>
            <w:tcW w:w="2102" w:type="dxa"/>
            <w:shd w:val="clear" w:color="auto" w:fill="auto"/>
          </w:tcPr>
          <w:p w14:paraId="5B03D807" w14:textId="77777777" w:rsidR="00000B1A" w:rsidRDefault="00EC5CF6">
            <w:pPr>
              <w:textAlignment w:val="center"/>
            </w:pPr>
            <w:r>
              <w:rPr>
                <w:rFonts w:hint="eastAsia"/>
              </w:rPr>
              <w:t>渠道码</w:t>
            </w:r>
          </w:p>
        </w:tc>
        <w:tc>
          <w:tcPr>
            <w:tcW w:w="2078" w:type="dxa"/>
            <w:shd w:val="clear" w:color="auto" w:fill="auto"/>
          </w:tcPr>
          <w:p w14:paraId="3D835EAF" w14:textId="77777777" w:rsidR="00000B1A" w:rsidRDefault="00000B1A">
            <w:pPr>
              <w:textAlignment w:val="center"/>
            </w:pPr>
          </w:p>
        </w:tc>
      </w:tr>
      <w:tr w:rsidR="0033277A" w14:paraId="7E1EEC45" w14:textId="77777777">
        <w:trPr>
          <w:jc w:val="center"/>
        </w:trPr>
        <w:tc>
          <w:tcPr>
            <w:tcW w:w="1958" w:type="dxa"/>
            <w:shd w:val="clear" w:color="auto" w:fill="auto"/>
          </w:tcPr>
          <w:p w14:paraId="70DB4AC7" w14:textId="2AD12FDF" w:rsidR="0033277A" w:rsidRDefault="006A52CB" w:rsidP="0033277A">
            <w:r>
              <w:rPr>
                <w:rFonts w:hint="eastAsia"/>
              </w:rPr>
              <w:t>business</w:t>
            </w:r>
            <w:r>
              <w:t>_</w:t>
            </w:r>
            <w:r>
              <w:rPr>
                <w:rFonts w:hint="eastAsia"/>
              </w:rPr>
              <w:t>code</w:t>
            </w:r>
          </w:p>
        </w:tc>
        <w:tc>
          <w:tcPr>
            <w:tcW w:w="2138" w:type="dxa"/>
            <w:shd w:val="clear" w:color="auto" w:fill="auto"/>
          </w:tcPr>
          <w:p w14:paraId="27D0A97C" w14:textId="51F7D8E1" w:rsidR="0033277A" w:rsidRDefault="0033277A" w:rsidP="00A70806">
            <w:pPr>
              <w:textAlignment w:val="center"/>
            </w:pPr>
            <w:r>
              <w:t>VARCHAR2(</w:t>
            </w:r>
            <w:r w:rsidR="00A70806">
              <w:t>12</w:t>
            </w:r>
            <w:r>
              <w:t>)</w:t>
            </w:r>
          </w:p>
        </w:tc>
        <w:tc>
          <w:tcPr>
            <w:tcW w:w="2102" w:type="dxa"/>
            <w:shd w:val="clear" w:color="auto" w:fill="auto"/>
          </w:tcPr>
          <w:p w14:paraId="0B02B0D3" w14:textId="410AC166" w:rsidR="0033277A" w:rsidRDefault="00F26C45" w:rsidP="0033277A">
            <w:pPr>
              <w:textAlignment w:val="center"/>
            </w:pPr>
            <w:r>
              <w:rPr>
                <w:rFonts w:hint="eastAsia"/>
              </w:rPr>
              <w:t>渠道</w:t>
            </w:r>
            <w:r w:rsidR="001B70B7">
              <w:rPr>
                <w:rFonts w:hint="eastAsia"/>
              </w:rPr>
              <w:t>业务编码</w:t>
            </w:r>
          </w:p>
        </w:tc>
        <w:tc>
          <w:tcPr>
            <w:tcW w:w="2078" w:type="dxa"/>
            <w:shd w:val="clear" w:color="auto" w:fill="auto"/>
          </w:tcPr>
          <w:p w14:paraId="014639AA" w14:textId="77777777" w:rsidR="0033277A" w:rsidRDefault="0033277A" w:rsidP="0033277A">
            <w:pPr>
              <w:textAlignment w:val="center"/>
            </w:pPr>
          </w:p>
        </w:tc>
      </w:tr>
    </w:tbl>
    <w:p w14:paraId="2CDFA962" w14:textId="77777777" w:rsidR="00000B1A" w:rsidRDefault="00000B1A"/>
    <w:p w14:paraId="1B71E467" w14:textId="77777777" w:rsidR="00000B1A" w:rsidRDefault="00EC5CF6">
      <w:pPr>
        <w:pStyle w:val="3"/>
      </w:pPr>
      <w:r>
        <w:rPr>
          <w:rFonts w:hint="eastAsia"/>
        </w:rPr>
        <w:t>补充说明</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294"/>
        <w:gridCol w:w="5386"/>
      </w:tblGrid>
      <w:tr w:rsidR="00000B1A" w14:paraId="05B99462" w14:textId="77777777">
        <w:tc>
          <w:tcPr>
            <w:tcW w:w="828" w:type="dxa"/>
            <w:shd w:val="clear" w:color="auto" w:fill="8DB3E2"/>
          </w:tcPr>
          <w:p w14:paraId="7B54080D" w14:textId="77777777" w:rsidR="00000B1A" w:rsidRDefault="00EC5CF6">
            <w:pPr>
              <w:jc w:val="center"/>
              <w:rPr>
                <w:rFonts w:cs="Times New Roman"/>
                <w:b/>
                <w:szCs w:val="20"/>
              </w:rPr>
            </w:pPr>
            <w:r>
              <w:rPr>
                <w:rFonts w:cs="Times New Roman" w:hint="eastAsia"/>
                <w:b/>
                <w:szCs w:val="20"/>
              </w:rPr>
              <w:t>序号</w:t>
            </w:r>
          </w:p>
        </w:tc>
        <w:tc>
          <w:tcPr>
            <w:tcW w:w="1294" w:type="dxa"/>
            <w:shd w:val="clear" w:color="auto" w:fill="8DB3E2"/>
            <w:vAlign w:val="center"/>
          </w:tcPr>
          <w:p w14:paraId="61C5C33F" w14:textId="77777777" w:rsidR="00000B1A" w:rsidRDefault="00EC5CF6">
            <w:pPr>
              <w:jc w:val="center"/>
              <w:rPr>
                <w:rFonts w:cs="Times New Roman"/>
                <w:b/>
                <w:szCs w:val="20"/>
              </w:rPr>
            </w:pPr>
            <w:r>
              <w:rPr>
                <w:rFonts w:cs="Times New Roman" w:hint="eastAsia"/>
                <w:b/>
                <w:szCs w:val="20"/>
              </w:rPr>
              <w:t>返回码</w:t>
            </w:r>
          </w:p>
        </w:tc>
        <w:tc>
          <w:tcPr>
            <w:tcW w:w="5386" w:type="dxa"/>
            <w:shd w:val="clear" w:color="auto" w:fill="8DB3E2"/>
            <w:vAlign w:val="center"/>
          </w:tcPr>
          <w:p w14:paraId="7AE030B5" w14:textId="77777777" w:rsidR="00000B1A" w:rsidRDefault="00EC5CF6">
            <w:pPr>
              <w:jc w:val="center"/>
              <w:rPr>
                <w:rFonts w:cs="Times New Roman"/>
                <w:b/>
                <w:szCs w:val="20"/>
              </w:rPr>
            </w:pPr>
            <w:r>
              <w:rPr>
                <w:rFonts w:cs="Times New Roman"/>
                <w:b/>
                <w:szCs w:val="20"/>
              </w:rPr>
              <w:t>说明</w:t>
            </w:r>
          </w:p>
        </w:tc>
      </w:tr>
      <w:tr w:rsidR="00000B1A" w14:paraId="7488ABF7" w14:textId="77777777">
        <w:tc>
          <w:tcPr>
            <w:tcW w:w="828" w:type="dxa"/>
          </w:tcPr>
          <w:p w14:paraId="3B7E143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1</w:t>
            </w:r>
          </w:p>
        </w:tc>
        <w:tc>
          <w:tcPr>
            <w:tcW w:w="1294" w:type="dxa"/>
            <w:vAlign w:val="center"/>
          </w:tcPr>
          <w:p w14:paraId="6ED99C86"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szCs w:val="21"/>
              </w:rPr>
              <w:t>00</w:t>
            </w:r>
          </w:p>
        </w:tc>
        <w:tc>
          <w:tcPr>
            <w:tcW w:w="5386" w:type="dxa"/>
            <w:vAlign w:val="center"/>
          </w:tcPr>
          <w:p w14:paraId="2D56C322"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报文发送成功，待收验证码</w:t>
            </w:r>
          </w:p>
        </w:tc>
      </w:tr>
      <w:tr w:rsidR="00000B1A" w14:paraId="0A8B2CCC" w14:textId="77777777">
        <w:tc>
          <w:tcPr>
            <w:tcW w:w="828" w:type="dxa"/>
          </w:tcPr>
          <w:p w14:paraId="3A3A20E9"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2</w:t>
            </w:r>
          </w:p>
        </w:tc>
        <w:tc>
          <w:tcPr>
            <w:tcW w:w="1294" w:type="dxa"/>
            <w:vAlign w:val="center"/>
          </w:tcPr>
          <w:p w14:paraId="630D5FFC"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01</w:t>
            </w:r>
          </w:p>
        </w:tc>
        <w:tc>
          <w:tcPr>
            <w:tcW w:w="5386" w:type="dxa"/>
            <w:vAlign w:val="center"/>
          </w:tcPr>
          <w:p w14:paraId="1328427B" w14:textId="77777777" w:rsidR="00000B1A" w:rsidRDefault="00EC5CF6">
            <w:pPr>
              <w:spacing w:line="240" w:lineRule="atLeast"/>
              <w:rPr>
                <w:rFonts w:ascii="微软雅黑" w:eastAsia="微软雅黑" w:hAnsi="微软雅黑" w:cs="Tahoma"/>
                <w:szCs w:val="21"/>
              </w:rPr>
            </w:pPr>
            <w:r>
              <w:rPr>
                <w:rFonts w:ascii="微软雅黑" w:eastAsia="微软雅黑" w:hAnsi="微软雅黑" w:cs="Tahoma" w:hint="eastAsia"/>
                <w:szCs w:val="21"/>
              </w:rPr>
              <w:t>用户签约成功</w:t>
            </w:r>
          </w:p>
        </w:tc>
      </w:tr>
    </w:tbl>
    <w:p w14:paraId="184245DC" w14:textId="77777777" w:rsidR="00000B1A" w:rsidRDefault="00000B1A"/>
    <w:p w14:paraId="417EC1CB" w14:textId="77777777" w:rsidR="00000B1A" w:rsidRDefault="00EC5CF6">
      <w:pPr>
        <w:pStyle w:val="2"/>
      </w:pPr>
      <w:r>
        <w:rPr>
          <w:rFonts w:hint="eastAsia"/>
        </w:rPr>
        <w:t>支付（单笔代扣）</w:t>
      </w:r>
    </w:p>
    <w:p w14:paraId="36DD5D6A" w14:textId="77777777" w:rsidR="00000B1A" w:rsidRDefault="00EC5CF6">
      <w:r>
        <w:t>X</w:t>
      </w:r>
      <w:r>
        <w:rPr>
          <w:rFonts w:hint="eastAsia"/>
        </w:rPr>
        <w:t>ml</w:t>
      </w:r>
      <w:r>
        <w:rPr>
          <w:rFonts w:hint="eastAsia"/>
        </w:rPr>
        <w:t>格式</w:t>
      </w:r>
    </w:p>
    <w:p w14:paraId="65558F16"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F83CA6" w14:paraId="199064CA" w14:textId="77777777" w:rsidTr="008B2231">
        <w:tc>
          <w:tcPr>
            <w:tcW w:w="992" w:type="dxa"/>
            <w:shd w:val="clear" w:color="auto" w:fill="74D280"/>
          </w:tcPr>
          <w:p w14:paraId="1E5F2832" w14:textId="77777777" w:rsidR="00F83CA6" w:rsidRDefault="00F83CA6" w:rsidP="008B2231">
            <w:pPr>
              <w:jc w:val="center"/>
              <w:rPr>
                <w:rFonts w:cs="Times New Roman"/>
                <w:b/>
                <w:szCs w:val="20"/>
              </w:rPr>
            </w:pPr>
            <w:r>
              <w:rPr>
                <w:rFonts w:cs="Times New Roman" w:hint="eastAsia"/>
                <w:b/>
                <w:szCs w:val="20"/>
              </w:rPr>
              <w:t>接口</w:t>
            </w:r>
          </w:p>
        </w:tc>
        <w:tc>
          <w:tcPr>
            <w:tcW w:w="1828" w:type="dxa"/>
            <w:shd w:val="clear" w:color="auto" w:fill="74D280"/>
          </w:tcPr>
          <w:p w14:paraId="4395BA8A" w14:textId="77777777" w:rsidR="00F83CA6" w:rsidRDefault="00F83CA6" w:rsidP="008B2231">
            <w:pPr>
              <w:jc w:val="center"/>
              <w:rPr>
                <w:rFonts w:cs="Times New Roman"/>
                <w:b/>
                <w:szCs w:val="20"/>
              </w:rPr>
            </w:pPr>
            <w:r>
              <w:rPr>
                <w:rFonts w:cs="Times New Roman" w:hint="eastAsia"/>
                <w:b/>
                <w:szCs w:val="20"/>
              </w:rPr>
              <w:t>变量名称</w:t>
            </w:r>
          </w:p>
        </w:tc>
        <w:tc>
          <w:tcPr>
            <w:tcW w:w="1858" w:type="dxa"/>
            <w:shd w:val="clear" w:color="auto" w:fill="74D280"/>
          </w:tcPr>
          <w:p w14:paraId="622218B2" w14:textId="77777777" w:rsidR="00F83CA6" w:rsidRDefault="00F83CA6" w:rsidP="008B2231">
            <w:pPr>
              <w:jc w:val="center"/>
              <w:rPr>
                <w:rFonts w:cs="Times New Roman"/>
                <w:b/>
                <w:szCs w:val="20"/>
              </w:rPr>
            </w:pPr>
            <w:r>
              <w:rPr>
                <w:rFonts w:cs="Times New Roman" w:hint="eastAsia"/>
                <w:b/>
                <w:szCs w:val="20"/>
              </w:rPr>
              <w:t>数据类型</w:t>
            </w:r>
          </w:p>
        </w:tc>
        <w:tc>
          <w:tcPr>
            <w:tcW w:w="1984" w:type="dxa"/>
            <w:shd w:val="clear" w:color="auto" w:fill="74D280"/>
          </w:tcPr>
          <w:p w14:paraId="511A5954" w14:textId="77777777" w:rsidR="00F83CA6" w:rsidRDefault="00F83CA6" w:rsidP="008B2231">
            <w:pPr>
              <w:jc w:val="center"/>
              <w:rPr>
                <w:rFonts w:cs="Times New Roman"/>
                <w:b/>
                <w:szCs w:val="20"/>
              </w:rPr>
            </w:pPr>
            <w:r>
              <w:rPr>
                <w:rFonts w:cs="Times New Roman" w:hint="eastAsia"/>
                <w:b/>
                <w:szCs w:val="20"/>
              </w:rPr>
              <w:t>中文描述</w:t>
            </w:r>
          </w:p>
        </w:tc>
        <w:tc>
          <w:tcPr>
            <w:tcW w:w="1119" w:type="dxa"/>
            <w:shd w:val="clear" w:color="auto" w:fill="74D280"/>
          </w:tcPr>
          <w:p w14:paraId="7AE1BE3C" w14:textId="77777777" w:rsidR="00F83CA6" w:rsidRDefault="00F83CA6" w:rsidP="008B2231">
            <w:pPr>
              <w:jc w:val="center"/>
              <w:rPr>
                <w:rFonts w:cs="Times New Roman"/>
                <w:b/>
                <w:szCs w:val="20"/>
              </w:rPr>
            </w:pPr>
            <w:r>
              <w:rPr>
                <w:rFonts w:cs="Times New Roman" w:hint="eastAsia"/>
                <w:b/>
                <w:szCs w:val="20"/>
              </w:rPr>
              <w:t>是否必输</w:t>
            </w:r>
          </w:p>
        </w:tc>
        <w:tc>
          <w:tcPr>
            <w:tcW w:w="1824" w:type="dxa"/>
            <w:shd w:val="clear" w:color="auto" w:fill="74D280"/>
          </w:tcPr>
          <w:p w14:paraId="414BF204" w14:textId="77777777" w:rsidR="00F83CA6" w:rsidRDefault="00F83CA6" w:rsidP="008B2231">
            <w:pPr>
              <w:jc w:val="center"/>
              <w:rPr>
                <w:rFonts w:cs="Times New Roman"/>
                <w:b/>
                <w:szCs w:val="20"/>
              </w:rPr>
            </w:pPr>
            <w:r>
              <w:rPr>
                <w:rFonts w:cs="Times New Roman" w:hint="eastAsia"/>
                <w:b/>
                <w:szCs w:val="20"/>
              </w:rPr>
              <w:t>备注</w:t>
            </w:r>
          </w:p>
        </w:tc>
      </w:tr>
      <w:tr w:rsidR="00F83CA6" w14:paraId="7A319CDE" w14:textId="77777777" w:rsidTr="008B2231">
        <w:tc>
          <w:tcPr>
            <w:tcW w:w="992" w:type="dxa"/>
            <w:vMerge w:val="restart"/>
          </w:tcPr>
          <w:p w14:paraId="53774AFC" w14:textId="77777777" w:rsidR="00F83CA6" w:rsidRDefault="00F83CA6" w:rsidP="008B2231">
            <w:r>
              <w:rPr>
                <w:rFonts w:hint="eastAsia"/>
              </w:rPr>
              <w:t>header</w:t>
            </w:r>
          </w:p>
        </w:tc>
        <w:tc>
          <w:tcPr>
            <w:tcW w:w="1828" w:type="dxa"/>
            <w:shd w:val="clear" w:color="auto" w:fill="auto"/>
          </w:tcPr>
          <w:p w14:paraId="228488D4" w14:textId="77777777" w:rsidR="00F83CA6" w:rsidRDefault="00F83CA6" w:rsidP="008B2231">
            <w:r>
              <w:rPr>
                <w:rFonts w:hint="eastAsia"/>
                <w:szCs w:val="20"/>
              </w:rPr>
              <w:t>tx_seq</w:t>
            </w:r>
          </w:p>
        </w:tc>
        <w:tc>
          <w:tcPr>
            <w:tcW w:w="1858" w:type="dxa"/>
            <w:shd w:val="clear" w:color="auto" w:fill="auto"/>
          </w:tcPr>
          <w:p w14:paraId="5181FA57" w14:textId="77777777" w:rsidR="00F83CA6" w:rsidRDefault="00F83CA6" w:rsidP="008B2231">
            <w:r>
              <w:rPr>
                <w:rFonts w:hint="eastAsia"/>
              </w:rPr>
              <w:t>VARCHAR2(32)</w:t>
            </w:r>
          </w:p>
        </w:tc>
        <w:tc>
          <w:tcPr>
            <w:tcW w:w="1984" w:type="dxa"/>
            <w:shd w:val="clear" w:color="auto" w:fill="auto"/>
          </w:tcPr>
          <w:p w14:paraId="026DC6D5" w14:textId="77777777" w:rsidR="00F83CA6" w:rsidRDefault="00F83CA6" w:rsidP="008B2231">
            <w:pPr>
              <w:jc w:val="center"/>
            </w:pPr>
            <w:r>
              <w:rPr>
                <w:rFonts w:hint="eastAsia"/>
              </w:rPr>
              <w:t>请求流水号</w:t>
            </w:r>
          </w:p>
        </w:tc>
        <w:tc>
          <w:tcPr>
            <w:tcW w:w="1119" w:type="dxa"/>
            <w:shd w:val="clear" w:color="auto" w:fill="auto"/>
          </w:tcPr>
          <w:p w14:paraId="48718A15" w14:textId="77777777" w:rsidR="00F83CA6" w:rsidRDefault="00F83CA6"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6CB2405" w14:textId="77777777" w:rsidR="00F83CA6" w:rsidRDefault="00F83CA6"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F83CA6" w14:paraId="53AF7B39" w14:textId="77777777" w:rsidTr="008B2231">
        <w:tc>
          <w:tcPr>
            <w:tcW w:w="992" w:type="dxa"/>
            <w:vMerge/>
          </w:tcPr>
          <w:p w14:paraId="5C5BF4AC" w14:textId="77777777" w:rsidR="00F83CA6" w:rsidRDefault="00F83CA6" w:rsidP="008B2231"/>
        </w:tc>
        <w:tc>
          <w:tcPr>
            <w:tcW w:w="1828" w:type="dxa"/>
            <w:shd w:val="clear" w:color="auto" w:fill="auto"/>
          </w:tcPr>
          <w:p w14:paraId="4EC6466C" w14:textId="77777777" w:rsidR="00F83CA6" w:rsidRDefault="00F83CA6" w:rsidP="008B2231">
            <w:r>
              <w:rPr>
                <w:rFonts w:hint="eastAsia"/>
                <w:szCs w:val="20"/>
              </w:rPr>
              <w:t>tradeTime</w:t>
            </w:r>
          </w:p>
        </w:tc>
        <w:tc>
          <w:tcPr>
            <w:tcW w:w="1858" w:type="dxa"/>
            <w:shd w:val="clear" w:color="auto" w:fill="auto"/>
          </w:tcPr>
          <w:p w14:paraId="27887234" w14:textId="77777777" w:rsidR="00F83CA6" w:rsidRDefault="00F83CA6" w:rsidP="008B2231">
            <w:r>
              <w:rPr>
                <w:rFonts w:hint="eastAsia"/>
              </w:rPr>
              <w:t>VARCHAR2(20)</w:t>
            </w:r>
          </w:p>
        </w:tc>
        <w:tc>
          <w:tcPr>
            <w:tcW w:w="1984" w:type="dxa"/>
            <w:shd w:val="clear" w:color="auto" w:fill="auto"/>
          </w:tcPr>
          <w:p w14:paraId="38920DFB" w14:textId="77777777" w:rsidR="00F83CA6" w:rsidRDefault="00F83CA6" w:rsidP="008B2231">
            <w:pPr>
              <w:jc w:val="center"/>
            </w:pPr>
            <w:r>
              <w:rPr>
                <w:rFonts w:hint="eastAsia"/>
              </w:rPr>
              <w:t>交易时间</w:t>
            </w:r>
          </w:p>
        </w:tc>
        <w:tc>
          <w:tcPr>
            <w:tcW w:w="1119" w:type="dxa"/>
            <w:shd w:val="clear" w:color="auto" w:fill="auto"/>
            <w:vAlign w:val="center"/>
          </w:tcPr>
          <w:p w14:paraId="562F2EE6"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6B2709CA" w14:textId="77777777" w:rsidR="00F83CA6" w:rsidRDefault="00F83CA6" w:rsidP="008B2231">
            <w:pPr>
              <w:rPr>
                <w:b/>
                <w:sz w:val="18"/>
                <w:szCs w:val="18"/>
              </w:rPr>
            </w:pPr>
            <w:r>
              <w:rPr>
                <w:rFonts w:hint="eastAsia"/>
                <w:szCs w:val="21"/>
              </w:rPr>
              <w:t>YYYY-MM-DD hh-mm-ss</w:t>
            </w:r>
            <w:r>
              <w:rPr>
                <w:szCs w:val="21"/>
              </w:rPr>
              <w:t xml:space="preserve"> </w:t>
            </w:r>
          </w:p>
        </w:tc>
      </w:tr>
      <w:tr w:rsidR="00F83CA6" w14:paraId="0EB9BCA8" w14:textId="77777777" w:rsidTr="008B2231">
        <w:trPr>
          <w:trHeight w:val="347"/>
        </w:trPr>
        <w:tc>
          <w:tcPr>
            <w:tcW w:w="992" w:type="dxa"/>
            <w:vMerge w:val="restart"/>
          </w:tcPr>
          <w:p w14:paraId="0E1728D4" w14:textId="77777777" w:rsidR="00F83CA6" w:rsidRDefault="00F83CA6" w:rsidP="008B2231"/>
        </w:tc>
        <w:tc>
          <w:tcPr>
            <w:tcW w:w="1828" w:type="dxa"/>
            <w:shd w:val="clear" w:color="auto" w:fill="auto"/>
          </w:tcPr>
          <w:p w14:paraId="29860ECE" w14:textId="77777777" w:rsidR="00F83CA6" w:rsidRDefault="00F83CA6" w:rsidP="008B2231">
            <w:pPr>
              <w:rPr>
                <w:szCs w:val="21"/>
              </w:rPr>
            </w:pPr>
            <w:r>
              <w:rPr>
                <w:rFonts w:hint="eastAsia"/>
                <w:szCs w:val="21"/>
              </w:rPr>
              <w:t>AccountNo</w:t>
            </w:r>
          </w:p>
        </w:tc>
        <w:tc>
          <w:tcPr>
            <w:tcW w:w="1858" w:type="dxa"/>
            <w:shd w:val="clear" w:color="auto" w:fill="auto"/>
          </w:tcPr>
          <w:p w14:paraId="16F2BABF" w14:textId="77777777" w:rsidR="00F83CA6" w:rsidRDefault="00F83CA6" w:rsidP="008B2231">
            <w:r>
              <w:rPr>
                <w:rFonts w:hint="eastAsia"/>
              </w:rPr>
              <w:t>VARCHAR2(32)</w:t>
            </w:r>
          </w:p>
        </w:tc>
        <w:tc>
          <w:tcPr>
            <w:tcW w:w="1984" w:type="dxa"/>
            <w:shd w:val="clear" w:color="auto" w:fill="auto"/>
          </w:tcPr>
          <w:p w14:paraId="78F2F6EB" w14:textId="77777777" w:rsidR="00F83CA6" w:rsidRDefault="00F83CA6" w:rsidP="008B2231">
            <w:pPr>
              <w:jc w:val="center"/>
            </w:pPr>
            <w:r>
              <w:rPr>
                <w:rFonts w:hint="eastAsia"/>
              </w:rPr>
              <w:t>账户号</w:t>
            </w:r>
          </w:p>
        </w:tc>
        <w:tc>
          <w:tcPr>
            <w:tcW w:w="1119" w:type="dxa"/>
            <w:shd w:val="clear" w:color="auto" w:fill="auto"/>
          </w:tcPr>
          <w:p w14:paraId="1BF784CB" w14:textId="77777777" w:rsidR="00F83CA6" w:rsidRDefault="00F83CA6" w:rsidP="008B2231">
            <w:pPr>
              <w:jc w:val="center"/>
              <w:rPr>
                <w:b/>
                <w:color w:val="000000"/>
                <w:sz w:val="20"/>
                <w:szCs w:val="20"/>
                <w:lang w:bidi="ar"/>
              </w:rPr>
            </w:pPr>
            <w:commentRangeStart w:id="16"/>
            <w:r>
              <w:rPr>
                <w:rFonts w:hint="eastAsia"/>
                <w:b/>
                <w:color w:val="000000"/>
                <w:sz w:val="20"/>
                <w:szCs w:val="20"/>
                <w:lang w:bidi="ar"/>
              </w:rPr>
              <w:t>是</w:t>
            </w:r>
            <w:commentRangeEnd w:id="16"/>
            <w:r>
              <w:rPr>
                <w:rStyle w:val="af"/>
              </w:rPr>
              <w:commentReference w:id="16"/>
            </w:r>
          </w:p>
        </w:tc>
        <w:tc>
          <w:tcPr>
            <w:tcW w:w="1824" w:type="dxa"/>
            <w:shd w:val="clear" w:color="auto" w:fill="auto"/>
            <w:vAlign w:val="center"/>
          </w:tcPr>
          <w:p w14:paraId="01AE171F" w14:textId="77777777" w:rsidR="00F83CA6" w:rsidRDefault="00F83CA6" w:rsidP="008B2231">
            <w:pPr>
              <w:rPr>
                <w:sz w:val="18"/>
                <w:szCs w:val="18"/>
              </w:rPr>
            </w:pPr>
          </w:p>
        </w:tc>
      </w:tr>
      <w:tr w:rsidR="00F83CA6" w14:paraId="380EDD0A" w14:textId="77777777" w:rsidTr="008B2231">
        <w:tc>
          <w:tcPr>
            <w:tcW w:w="992" w:type="dxa"/>
            <w:vMerge/>
          </w:tcPr>
          <w:p w14:paraId="06873BF3" w14:textId="77777777" w:rsidR="00F83CA6" w:rsidRDefault="00F83CA6" w:rsidP="008B2231"/>
        </w:tc>
        <w:tc>
          <w:tcPr>
            <w:tcW w:w="1828" w:type="dxa"/>
            <w:shd w:val="clear" w:color="auto" w:fill="auto"/>
          </w:tcPr>
          <w:p w14:paraId="0D138544" w14:textId="77777777" w:rsidR="00F83CA6" w:rsidRDefault="00F83CA6" w:rsidP="008B2231">
            <w:pPr>
              <w:rPr>
                <w:szCs w:val="21"/>
              </w:rPr>
            </w:pPr>
            <w:r>
              <w:rPr>
                <w:rFonts w:hint="eastAsia"/>
                <w:szCs w:val="21"/>
              </w:rPr>
              <w:t>AccountName</w:t>
            </w:r>
          </w:p>
        </w:tc>
        <w:tc>
          <w:tcPr>
            <w:tcW w:w="1858" w:type="dxa"/>
            <w:shd w:val="clear" w:color="auto" w:fill="auto"/>
          </w:tcPr>
          <w:p w14:paraId="40EC26B8" w14:textId="77777777" w:rsidR="00F83CA6" w:rsidRDefault="00F83CA6" w:rsidP="008B2231">
            <w:r>
              <w:rPr>
                <w:rFonts w:hint="eastAsia"/>
              </w:rPr>
              <w:t>VARCHAR2(32)</w:t>
            </w:r>
          </w:p>
        </w:tc>
        <w:tc>
          <w:tcPr>
            <w:tcW w:w="1984" w:type="dxa"/>
            <w:shd w:val="clear" w:color="auto" w:fill="auto"/>
          </w:tcPr>
          <w:p w14:paraId="3E963058" w14:textId="77777777" w:rsidR="00F83CA6" w:rsidRDefault="00F83CA6" w:rsidP="008B2231">
            <w:pPr>
              <w:jc w:val="center"/>
            </w:pPr>
            <w:r>
              <w:rPr>
                <w:rFonts w:hint="eastAsia"/>
              </w:rPr>
              <w:t>账户名</w:t>
            </w:r>
          </w:p>
        </w:tc>
        <w:tc>
          <w:tcPr>
            <w:tcW w:w="1119" w:type="dxa"/>
            <w:shd w:val="clear" w:color="auto" w:fill="auto"/>
            <w:vAlign w:val="center"/>
          </w:tcPr>
          <w:p w14:paraId="22C96F18" w14:textId="77777777" w:rsidR="00F83CA6" w:rsidRDefault="00F83CA6" w:rsidP="008B2231">
            <w:pPr>
              <w:jc w:val="center"/>
              <w:rPr>
                <w:b/>
                <w:sz w:val="18"/>
                <w:szCs w:val="18"/>
              </w:rPr>
            </w:pPr>
            <w:r>
              <w:rPr>
                <w:rFonts w:hint="eastAsia"/>
                <w:b/>
                <w:sz w:val="18"/>
                <w:szCs w:val="18"/>
              </w:rPr>
              <w:t>是</w:t>
            </w:r>
          </w:p>
        </w:tc>
        <w:tc>
          <w:tcPr>
            <w:tcW w:w="1824" w:type="dxa"/>
            <w:shd w:val="clear" w:color="auto" w:fill="auto"/>
            <w:vAlign w:val="center"/>
          </w:tcPr>
          <w:p w14:paraId="24B7BE5E" w14:textId="77777777" w:rsidR="00F83CA6" w:rsidRDefault="00F83CA6" w:rsidP="008B2231">
            <w:pPr>
              <w:rPr>
                <w:sz w:val="18"/>
                <w:szCs w:val="18"/>
              </w:rPr>
            </w:pPr>
          </w:p>
        </w:tc>
      </w:tr>
      <w:tr w:rsidR="00F83CA6" w14:paraId="62C238DC" w14:textId="77777777" w:rsidTr="008B2231">
        <w:tc>
          <w:tcPr>
            <w:tcW w:w="992" w:type="dxa"/>
            <w:vMerge/>
          </w:tcPr>
          <w:p w14:paraId="2D4287A6" w14:textId="77777777" w:rsidR="00F83CA6" w:rsidRDefault="00F83CA6" w:rsidP="008B2231"/>
        </w:tc>
        <w:tc>
          <w:tcPr>
            <w:tcW w:w="1828" w:type="dxa"/>
            <w:shd w:val="clear" w:color="auto" w:fill="auto"/>
          </w:tcPr>
          <w:p w14:paraId="6C5ABBED" w14:textId="77777777" w:rsidR="00F83CA6" w:rsidRDefault="00F83CA6" w:rsidP="008B2231">
            <w:pPr>
              <w:rPr>
                <w:szCs w:val="21"/>
              </w:rPr>
            </w:pPr>
            <w:r>
              <w:rPr>
                <w:rFonts w:hint="eastAsia"/>
                <w:szCs w:val="21"/>
              </w:rPr>
              <w:t>Amount</w:t>
            </w:r>
          </w:p>
        </w:tc>
        <w:tc>
          <w:tcPr>
            <w:tcW w:w="1858" w:type="dxa"/>
            <w:shd w:val="clear" w:color="auto" w:fill="auto"/>
          </w:tcPr>
          <w:p w14:paraId="6FE85E05" w14:textId="77777777" w:rsidR="00F83CA6" w:rsidRDefault="00F83CA6" w:rsidP="008B2231">
            <w:r>
              <w:rPr>
                <w:rFonts w:hint="eastAsia"/>
              </w:rPr>
              <w:t>VARCHAR2(12)</w:t>
            </w:r>
          </w:p>
        </w:tc>
        <w:tc>
          <w:tcPr>
            <w:tcW w:w="1984" w:type="dxa"/>
            <w:shd w:val="clear" w:color="auto" w:fill="auto"/>
          </w:tcPr>
          <w:p w14:paraId="406BC773" w14:textId="77777777" w:rsidR="00F83CA6" w:rsidRDefault="00F83CA6" w:rsidP="008B2231">
            <w:pPr>
              <w:jc w:val="center"/>
              <w:rPr>
                <w:szCs w:val="21"/>
              </w:rPr>
            </w:pPr>
            <w:r>
              <w:rPr>
                <w:rFonts w:hint="eastAsia"/>
                <w:szCs w:val="21"/>
              </w:rPr>
              <w:t>金额</w:t>
            </w:r>
          </w:p>
        </w:tc>
        <w:tc>
          <w:tcPr>
            <w:tcW w:w="1119" w:type="dxa"/>
            <w:shd w:val="clear" w:color="auto" w:fill="auto"/>
          </w:tcPr>
          <w:p w14:paraId="01CF5455"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09E2F449" w14:textId="77777777" w:rsidR="00F83CA6" w:rsidRDefault="00F83CA6" w:rsidP="008B2231">
            <w:pPr>
              <w:rPr>
                <w:sz w:val="18"/>
                <w:szCs w:val="18"/>
              </w:rPr>
            </w:pPr>
            <w:r>
              <w:rPr>
                <w:rFonts w:hint="eastAsia"/>
                <w:sz w:val="18"/>
                <w:szCs w:val="18"/>
              </w:rPr>
              <w:t>单位：分</w:t>
            </w:r>
          </w:p>
        </w:tc>
      </w:tr>
      <w:tr w:rsidR="00F83CA6" w14:paraId="29EE8554" w14:textId="77777777" w:rsidTr="008B2231">
        <w:trPr>
          <w:trHeight w:val="317"/>
        </w:trPr>
        <w:tc>
          <w:tcPr>
            <w:tcW w:w="992" w:type="dxa"/>
            <w:vMerge/>
          </w:tcPr>
          <w:p w14:paraId="500C446D" w14:textId="77777777" w:rsidR="00F83CA6" w:rsidRDefault="00F83CA6" w:rsidP="008B2231"/>
        </w:tc>
        <w:tc>
          <w:tcPr>
            <w:tcW w:w="1828" w:type="dxa"/>
            <w:shd w:val="clear" w:color="auto" w:fill="auto"/>
          </w:tcPr>
          <w:p w14:paraId="01A9E577" w14:textId="77777777" w:rsidR="00F83CA6" w:rsidRDefault="00F83CA6" w:rsidP="008B2231">
            <w:pPr>
              <w:rPr>
                <w:szCs w:val="21"/>
              </w:rPr>
            </w:pPr>
            <w:r>
              <w:rPr>
                <w:rFonts w:hint="eastAsia"/>
                <w:szCs w:val="21"/>
              </w:rPr>
              <w:t>IdNum</w:t>
            </w:r>
          </w:p>
        </w:tc>
        <w:tc>
          <w:tcPr>
            <w:tcW w:w="1858" w:type="dxa"/>
            <w:shd w:val="clear" w:color="auto" w:fill="auto"/>
          </w:tcPr>
          <w:p w14:paraId="6DD4ADDD" w14:textId="77777777" w:rsidR="00F83CA6" w:rsidRDefault="00F83CA6" w:rsidP="008B2231">
            <w:r>
              <w:rPr>
                <w:rFonts w:hint="eastAsia"/>
              </w:rPr>
              <w:t>VARCHAR2(</w:t>
            </w:r>
            <w:r>
              <w:rPr>
                <w:color w:val="FF0000"/>
              </w:rPr>
              <w:t>20</w:t>
            </w:r>
            <w:r>
              <w:rPr>
                <w:rFonts w:hint="eastAsia"/>
              </w:rPr>
              <w:t>)</w:t>
            </w:r>
          </w:p>
        </w:tc>
        <w:tc>
          <w:tcPr>
            <w:tcW w:w="1984" w:type="dxa"/>
            <w:shd w:val="clear" w:color="auto" w:fill="auto"/>
          </w:tcPr>
          <w:p w14:paraId="131EFADD" w14:textId="77777777" w:rsidR="00F83CA6" w:rsidRDefault="00F83CA6" w:rsidP="008B2231">
            <w:pPr>
              <w:jc w:val="center"/>
              <w:rPr>
                <w:szCs w:val="21"/>
              </w:rPr>
            </w:pPr>
            <w:r>
              <w:rPr>
                <w:rFonts w:hint="eastAsia"/>
                <w:szCs w:val="21"/>
              </w:rPr>
              <w:t>身份证号</w:t>
            </w:r>
          </w:p>
        </w:tc>
        <w:tc>
          <w:tcPr>
            <w:tcW w:w="1119" w:type="dxa"/>
            <w:shd w:val="clear" w:color="auto" w:fill="auto"/>
          </w:tcPr>
          <w:p w14:paraId="268AADCE" w14:textId="77777777" w:rsidR="00F83CA6" w:rsidRDefault="00F83CA6" w:rsidP="008B2231">
            <w:pPr>
              <w:jc w:val="center"/>
            </w:pPr>
            <w:r>
              <w:rPr>
                <w:rFonts w:hint="eastAsia"/>
                <w:b/>
                <w:color w:val="000000"/>
                <w:sz w:val="20"/>
                <w:szCs w:val="20"/>
                <w:lang w:bidi="ar"/>
              </w:rPr>
              <w:t>是</w:t>
            </w:r>
          </w:p>
        </w:tc>
        <w:tc>
          <w:tcPr>
            <w:tcW w:w="1824" w:type="dxa"/>
            <w:shd w:val="clear" w:color="auto" w:fill="auto"/>
            <w:vAlign w:val="center"/>
          </w:tcPr>
          <w:p w14:paraId="313A702F" w14:textId="77777777" w:rsidR="00F83CA6" w:rsidRDefault="00F83CA6" w:rsidP="008B2231">
            <w:pPr>
              <w:rPr>
                <w:sz w:val="18"/>
                <w:szCs w:val="18"/>
              </w:rPr>
            </w:pPr>
          </w:p>
        </w:tc>
      </w:tr>
      <w:tr w:rsidR="00F83CA6" w14:paraId="5CBFDA56" w14:textId="77777777" w:rsidTr="008B2231">
        <w:tc>
          <w:tcPr>
            <w:tcW w:w="992" w:type="dxa"/>
            <w:vMerge/>
          </w:tcPr>
          <w:p w14:paraId="3E7DC194" w14:textId="77777777" w:rsidR="00F83CA6" w:rsidRDefault="00F83CA6" w:rsidP="008B2231"/>
        </w:tc>
        <w:tc>
          <w:tcPr>
            <w:tcW w:w="1828" w:type="dxa"/>
            <w:shd w:val="clear" w:color="auto" w:fill="auto"/>
          </w:tcPr>
          <w:p w14:paraId="79783157" w14:textId="77777777" w:rsidR="00F83CA6" w:rsidRDefault="00F83CA6" w:rsidP="008B2231">
            <w:pPr>
              <w:rPr>
                <w:szCs w:val="21"/>
              </w:rPr>
            </w:pPr>
            <w:r>
              <w:rPr>
                <w:rFonts w:hint="eastAsia"/>
                <w:szCs w:val="21"/>
              </w:rPr>
              <w:t>Remark</w:t>
            </w:r>
          </w:p>
        </w:tc>
        <w:tc>
          <w:tcPr>
            <w:tcW w:w="1858" w:type="dxa"/>
            <w:shd w:val="clear" w:color="auto" w:fill="auto"/>
          </w:tcPr>
          <w:p w14:paraId="1309CA00" w14:textId="77777777" w:rsidR="00F83CA6" w:rsidRDefault="00F83CA6" w:rsidP="008B2231">
            <w:r>
              <w:rPr>
                <w:rFonts w:hint="eastAsia"/>
              </w:rPr>
              <w:t>VARCHAR2(256)</w:t>
            </w:r>
          </w:p>
        </w:tc>
        <w:tc>
          <w:tcPr>
            <w:tcW w:w="1984" w:type="dxa"/>
            <w:shd w:val="clear" w:color="auto" w:fill="auto"/>
          </w:tcPr>
          <w:p w14:paraId="79970AFC" w14:textId="77777777" w:rsidR="00F83CA6" w:rsidRDefault="00F83CA6" w:rsidP="008B2231">
            <w:pPr>
              <w:jc w:val="center"/>
              <w:rPr>
                <w:szCs w:val="21"/>
              </w:rPr>
            </w:pPr>
            <w:r>
              <w:rPr>
                <w:rFonts w:hint="eastAsia"/>
                <w:szCs w:val="21"/>
              </w:rPr>
              <w:t>备注</w:t>
            </w:r>
          </w:p>
        </w:tc>
        <w:tc>
          <w:tcPr>
            <w:tcW w:w="1119" w:type="dxa"/>
            <w:shd w:val="clear" w:color="auto" w:fill="auto"/>
          </w:tcPr>
          <w:p w14:paraId="328D4D19" w14:textId="77777777" w:rsidR="00F83CA6" w:rsidRDefault="00F83CA6" w:rsidP="008B223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1D3931E" w14:textId="77777777" w:rsidR="00F83CA6" w:rsidRDefault="00F83CA6" w:rsidP="008B2231">
            <w:pPr>
              <w:rPr>
                <w:sz w:val="18"/>
                <w:szCs w:val="18"/>
              </w:rPr>
            </w:pPr>
          </w:p>
        </w:tc>
      </w:tr>
      <w:tr w:rsidR="00F83CA6" w14:paraId="523C86EB" w14:textId="77777777" w:rsidTr="008B2231">
        <w:tc>
          <w:tcPr>
            <w:tcW w:w="992" w:type="dxa"/>
            <w:vMerge/>
          </w:tcPr>
          <w:p w14:paraId="4727F992" w14:textId="77777777" w:rsidR="00F83CA6" w:rsidRDefault="00F83CA6" w:rsidP="008B2231"/>
        </w:tc>
        <w:tc>
          <w:tcPr>
            <w:tcW w:w="1828" w:type="dxa"/>
            <w:shd w:val="clear" w:color="auto" w:fill="auto"/>
            <w:vAlign w:val="center"/>
          </w:tcPr>
          <w:p w14:paraId="639E3831" w14:textId="77777777" w:rsidR="00F83CA6" w:rsidRDefault="00F83CA6" w:rsidP="008B2231">
            <w:pPr>
              <w:rPr>
                <w:szCs w:val="21"/>
              </w:rPr>
            </w:pPr>
            <w:r>
              <w:rPr>
                <w:rFonts w:hint="eastAsia"/>
              </w:rPr>
              <w:t>ProductNo</w:t>
            </w:r>
          </w:p>
        </w:tc>
        <w:tc>
          <w:tcPr>
            <w:tcW w:w="1858" w:type="dxa"/>
            <w:shd w:val="clear" w:color="auto" w:fill="auto"/>
            <w:vAlign w:val="center"/>
          </w:tcPr>
          <w:p w14:paraId="47DEAE0E" w14:textId="00F7F74B" w:rsidR="00F83CA6" w:rsidRDefault="00F83CA6" w:rsidP="009F7F0A">
            <w:r>
              <w:rPr>
                <w:rFonts w:ascii="宋体" w:hAnsi="宋体" w:cs="宋体" w:hint="eastAsia"/>
                <w:color w:val="000000"/>
                <w:kern w:val="0"/>
                <w:szCs w:val="21"/>
              </w:rPr>
              <w:t>VARCHAR2(</w:t>
            </w:r>
            <w:r w:rsidR="009F7F0A">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vAlign w:val="center"/>
          </w:tcPr>
          <w:p w14:paraId="44C82B66" w14:textId="77777777" w:rsidR="00F83CA6" w:rsidRDefault="00F83CA6" w:rsidP="008B2231">
            <w:pPr>
              <w:jc w:val="center"/>
              <w:rPr>
                <w:szCs w:val="21"/>
              </w:rPr>
            </w:pPr>
            <w:r>
              <w:rPr>
                <w:rFonts w:hint="eastAsia"/>
              </w:rPr>
              <w:t>产品标识</w:t>
            </w:r>
          </w:p>
        </w:tc>
        <w:tc>
          <w:tcPr>
            <w:tcW w:w="1119" w:type="dxa"/>
            <w:shd w:val="clear" w:color="auto" w:fill="auto"/>
            <w:vAlign w:val="center"/>
          </w:tcPr>
          <w:p w14:paraId="4E35B980" w14:textId="77777777" w:rsidR="00F83CA6" w:rsidRDefault="0028038A" w:rsidP="008B2231">
            <w:pPr>
              <w:jc w:val="center"/>
              <w:rPr>
                <w:b/>
                <w:color w:val="000000"/>
                <w:sz w:val="20"/>
                <w:szCs w:val="20"/>
                <w:lang w:bidi="ar"/>
              </w:rPr>
            </w:pPr>
            <w:r>
              <w:rPr>
                <w:rStyle w:val="ae"/>
              </w:rPr>
              <w:t>否</w:t>
            </w:r>
          </w:p>
        </w:tc>
        <w:tc>
          <w:tcPr>
            <w:tcW w:w="1824" w:type="dxa"/>
            <w:shd w:val="clear" w:color="auto" w:fill="auto"/>
            <w:vAlign w:val="center"/>
          </w:tcPr>
          <w:p w14:paraId="7E1A4E58" w14:textId="1BEC796C" w:rsidR="00F83CA6" w:rsidRDefault="00D00FBE" w:rsidP="008B2231">
            <w:pPr>
              <w:rPr>
                <w:sz w:val="18"/>
                <w:szCs w:val="18"/>
              </w:rPr>
            </w:pPr>
            <w:r>
              <w:rPr>
                <w:rFonts w:ascii="宋体" w:hAnsi="宋体" w:cs="宋体" w:hint="eastAsia"/>
                <w:color w:val="000000"/>
                <w:kern w:val="0"/>
                <w:sz w:val="18"/>
                <w:szCs w:val="18"/>
              </w:rPr>
              <w:t>有支付渠道规则限定时必输</w:t>
            </w:r>
          </w:p>
        </w:tc>
      </w:tr>
      <w:tr w:rsidR="0033277A" w14:paraId="77A84B15" w14:textId="77777777" w:rsidTr="008B2231">
        <w:tc>
          <w:tcPr>
            <w:tcW w:w="992" w:type="dxa"/>
          </w:tcPr>
          <w:p w14:paraId="1B8CBF98" w14:textId="77777777" w:rsidR="0033277A" w:rsidRDefault="0033277A" w:rsidP="0033277A"/>
        </w:tc>
        <w:tc>
          <w:tcPr>
            <w:tcW w:w="1828" w:type="dxa"/>
            <w:shd w:val="clear" w:color="auto" w:fill="auto"/>
            <w:vAlign w:val="center"/>
          </w:tcPr>
          <w:p w14:paraId="019EE4E4" w14:textId="2C365CA0" w:rsidR="0033277A" w:rsidRDefault="00A70806" w:rsidP="00F26C45">
            <w:r>
              <w:t>P</w:t>
            </w:r>
            <w:r>
              <w:rPr>
                <w:rFonts w:hint="eastAsia"/>
              </w:rPr>
              <w:t>roduct</w:t>
            </w:r>
            <w:r>
              <w:t>Bus</w:t>
            </w:r>
            <w:r>
              <w:rPr>
                <w:rFonts w:hint="eastAsia"/>
              </w:rPr>
              <w:t>s</w:t>
            </w:r>
            <w:r>
              <w:t>N</w:t>
            </w:r>
            <w:r>
              <w:rPr>
                <w:rFonts w:hint="eastAsia"/>
              </w:rPr>
              <w:t>o</w:t>
            </w:r>
          </w:p>
        </w:tc>
        <w:tc>
          <w:tcPr>
            <w:tcW w:w="1858" w:type="dxa"/>
            <w:shd w:val="clear" w:color="auto" w:fill="auto"/>
            <w:vAlign w:val="center"/>
          </w:tcPr>
          <w:p w14:paraId="47BFBAEC" w14:textId="1554AEF2" w:rsidR="0033277A" w:rsidRDefault="0033277A" w:rsidP="0033277A">
            <w:pPr>
              <w:rPr>
                <w:rFonts w:ascii="宋体" w:hAnsi="宋体" w:cs="宋体"/>
                <w:color w:val="000000"/>
                <w:kern w:val="0"/>
                <w:szCs w:val="21"/>
              </w:rPr>
            </w:pPr>
            <w:r>
              <w:rPr>
                <w:rFonts w:ascii="宋体" w:hAnsi="宋体" w:cs="宋体" w:hint="eastAsia"/>
                <w:color w:val="000000"/>
                <w:kern w:val="0"/>
                <w:szCs w:val="21"/>
              </w:rPr>
              <w:t>VARCHAR2(</w:t>
            </w:r>
            <w:r w:rsidR="00F1549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2172BD23" w14:textId="58788C12" w:rsidR="0033277A" w:rsidRDefault="001B70B7" w:rsidP="0033277A">
            <w:pPr>
              <w:jc w:val="center"/>
            </w:pPr>
            <w:r>
              <w:rPr>
                <w:rFonts w:hint="eastAsia"/>
              </w:rPr>
              <w:t>产品业务编码</w:t>
            </w:r>
          </w:p>
        </w:tc>
        <w:tc>
          <w:tcPr>
            <w:tcW w:w="1119" w:type="dxa"/>
            <w:shd w:val="clear" w:color="auto" w:fill="auto"/>
            <w:vAlign w:val="center"/>
          </w:tcPr>
          <w:p w14:paraId="49CEBF02" w14:textId="646EBE13" w:rsidR="0033277A" w:rsidRDefault="0033277A" w:rsidP="0033277A">
            <w:pPr>
              <w:jc w:val="center"/>
              <w:rPr>
                <w:rStyle w:val="ae"/>
              </w:rPr>
            </w:pPr>
            <w:r>
              <w:rPr>
                <w:rStyle w:val="ae"/>
                <w:rFonts w:hint="eastAsia"/>
              </w:rPr>
              <w:t>否</w:t>
            </w:r>
          </w:p>
        </w:tc>
        <w:tc>
          <w:tcPr>
            <w:tcW w:w="1824" w:type="dxa"/>
            <w:shd w:val="clear" w:color="auto" w:fill="auto"/>
            <w:vAlign w:val="center"/>
          </w:tcPr>
          <w:p w14:paraId="1B827AA8" w14:textId="41D362FB" w:rsidR="0033277A" w:rsidRDefault="00F26C45" w:rsidP="006A52CB">
            <w:pPr>
              <w:spacing w:before="100" w:beforeAutospacing="1" w:after="100" w:afterAutospacing="1"/>
              <w:rPr>
                <w:rFonts w:ascii="宋体" w:hAnsi="宋体" w:cs="宋体"/>
                <w:color w:val="000000"/>
                <w:kern w:val="0"/>
                <w:sz w:val="18"/>
                <w:szCs w:val="18"/>
              </w:rPr>
            </w:pPr>
            <w:r>
              <w:rPr>
                <w:rFonts w:ascii="宋体" w:hAnsi="宋体" w:cs="宋体" w:hint="eastAsia"/>
                <w:color w:val="000000"/>
                <w:kern w:val="0"/>
                <w:sz w:val="18"/>
                <w:szCs w:val="18"/>
              </w:rPr>
              <w:t>符合质押条件时必</w:t>
            </w:r>
            <w:r>
              <w:rPr>
                <w:rFonts w:ascii="宋体" w:hAnsi="宋体" w:cs="宋体" w:hint="eastAsia"/>
                <w:color w:val="000000"/>
                <w:kern w:val="0"/>
                <w:sz w:val="18"/>
                <w:szCs w:val="18"/>
              </w:rPr>
              <w:lastRenderedPageBreak/>
              <w:t>传，金城银行质押产品：1</w:t>
            </w:r>
            <w:r>
              <w:rPr>
                <w:rFonts w:ascii="宋体" w:hAnsi="宋体" w:cs="宋体"/>
                <w:color w:val="000000"/>
                <w:kern w:val="0"/>
                <w:sz w:val="18"/>
                <w:szCs w:val="18"/>
              </w:rPr>
              <w:t>017</w:t>
            </w:r>
          </w:p>
        </w:tc>
      </w:tr>
    </w:tbl>
    <w:p w14:paraId="7710D66F" w14:textId="77777777" w:rsidR="00000B1A" w:rsidRDefault="00000B1A"/>
    <w:p w14:paraId="5BFF6432"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26E8974" w14:textId="77777777">
        <w:tc>
          <w:tcPr>
            <w:tcW w:w="992" w:type="dxa"/>
            <w:shd w:val="clear" w:color="auto" w:fill="74D280"/>
          </w:tcPr>
          <w:p w14:paraId="6FB3C660"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5ECE4683"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A73F053"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CD766BC"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E8D182F"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75E58D66" w14:textId="77777777" w:rsidR="00000B1A" w:rsidRDefault="00EC5CF6">
            <w:pPr>
              <w:jc w:val="center"/>
              <w:rPr>
                <w:rFonts w:cs="Times New Roman"/>
                <w:b/>
                <w:szCs w:val="20"/>
              </w:rPr>
            </w:pPr>
            <w:r>
              <w:rPr>
                <w:rFonts w:cs="Times New Roman" w:hint="eastAsia"/>
                <w:b/>
                <w:szCs w:val="20"/>
              </w:rPr>
              <w:t>备注</w:t>
            </w:r>
          </w:p>
        </w:tc>
      </w:tr>
      <w:tr w:rsidR="00000B1A" w14:paraId="6E0B19F2" w14:textId="77777777">
        <w:tc>
          <w:tcPr>
            <w:tcW w:w="992" w:type="dxa"/>
            <w:vMerge w:val="restart"/>
          </w:tcPr>
          <w:p w14:paraId="659BE34E" w14:textId="77777777" w:rsidR="00000B1A" w:rsidRDefault="00EC5CF6">
            <w:r>
              <w:rPr>
                <w:rFonts w:hint="eastAsia"/>
              </w:rPr>
              <w:t>header</w:t>
            </w:r>
          </w:p>
        </w:tc>
        <w:tc>
          <w:tcPr>
            <w:tcW w:w="1828" w:type="dxa"/>
            <w:shd w:val="clear" w:color="auto" w:fill="auto"/>
          </w:tcPr>
          <w:p w14:paraId="286C2213" w14:textId="77777777" w:rsidR="00000B1A" w:rsidRDefault="00EC5CF6">
            <w:r>
              <w:rPr>
                <w:rFonts w:hint="eastAsia"/>
                <w:szCs w:val="20"/>
              </w:rPr>
              <w:t>tx_seq</w:t>
            </w:r>
          </w:p>
        </w:tc>
        <w:tc>
          <w:tcPr>
            <w:tcW w:w="1858" w:type="dxa"/>
            <w:shd w:val="clear" w:color="auto" w:fill="auto"/>
          </w:tcPr>
          <w:p w14:paraId="5763EB3F" w14:textId="77777777" w:rsidR="00000B1A" w:rsidRDefault="00EC5CF6">
            <w:r>
              <w:rPr>
                <w:rFonts w:hint="eastAsia"/>
              </w:rPr>
              <w:t>VARCHAR2(32)</w:t>
            </w:r>
          </w:p>
        </w:tc>
        <w:tc>
          <w:tcPr>
            <w:tcW w:w="1984" w:type="dxa"/>
            <w:shd w:val="clear" w:color="auto" w:fill="auto"/>
          </w:tcPr>
          <w:p w14:paraId="2F44C081" w14:textId="77777777" w:rsidR="00000B1A" w:rsidRDefault="00EC5CF6">
            <w:pPr>
              <w:jc w:val="center"/>
            </w:pPr>
            <w:r>
              <w:rPr>
                <w:rFonts w:hint="eastAsia"/>
              </w:rPr>
              <w:t>请求流水号</w:t>
            </w:r>
          </w:p>
        </w:tc>
        <w:tc>
          <w:tcPr>
            <w:tcW w:w="1119" w:type="dxa"/>
            <w:shd w:val="clear" w:color="auto" w:fill="auto"/>
          </w:tcPr>
          <w:p w14:paraId="7B99EEEC"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B6FE0A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161D4EB" w14:textId="77777777">
        <w:tc>
          <w:tcPr>
            <w:tcW w:w="992" w:type="dxa"/>
            <w:vMerge/>
          </w:tcPr>
          <w:p w14:paraId="3AEF5598" w14:textId="77777777" w:rsidR="00000B1A" w:rsidRDefault="00000B1A"/>
        </w:tc>
        <w:tc>
          <w:tcPr>
            <w:tcW w:w="1828" w:type="dxa"/>
            <w:shd w:val="clear" w:color="auto" w:fill="auto"/>
          </w:tcPr>
          <w:p w14:paraId="0AB38BA7" w14:textId="77777777" w:rsidR="00000B1A" w:rsidRDefault="00EC5CF6">
            <w:r>
              <w:rPr>
                <w:rFonts w:hint="eastAsia"/>
                <w:szCs w:val="20"/>
              </w:rPr>
              <w:t>tradeTime</w:t>
            </w:r>
          </w:p>
        </w:tc>
        <w:tc>
          <w:tcPr>
            <w:tcW w:w="1858" w:type="dxa"/>
            <w:shd w:val="clear" w:color="auto" w:fill="auto"/>
          </w:tcPr>
          <w:p w14:paraId="25013A92" w14:textId="77777777" w:rsidR="00000B1A" w:rsidRDefault="00EC5CF6">
            <w:r>
              <w:rPr>
                <w:rFonts w:hint="eastAsia"/>
              </w:rPr>
              <w:t>VARCHAR2(20)</w:t>
            </w:r>
          </w:p>
        </w:tc>
        <w:tc>
          <w:tcPr>
            <w:tcW w:w="1984" w:type="dxa"/>
            <w:shd w:val="clear" w:color="auto" w:fill="auto"/>
          </w:tcPr>
          <w:p w14:paraId="3B30AFA8" w14:textId="77777777" w:rsidR="00000B1A" w:rsidRDefault="00EC5CF6">
            <w:pPr>
              <w:jc w:val="center"/>
            </w:pPr>
            <w:r>
              <w:rPr>
                <w:rFonts w:hint="eastAsia"/>
              </w:rPr>
              <w:t>交易时间</w:t>
            </w:r>
          </w:p>
        </w:tc>
        <w:tc>
          <w:tcPr>
            <w:tcW w:w="1119" w:type="dxa"/>
            <w:shd w:val="clear" w:color="auto" w:fill="auto"/>
            <w:vAlign w:val="center"/>
          </w:tcPr>
          <w:p w14:paraId="55CF97D9"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1801352E" w14:textId="77777777" w:rsidR="00000B1A" w:rsidRDefault="00EC5CF6">
            <w:pPr>
              <w:rPr>
                <w:b/>
                <w:sz w:val="18"/>
                <w:szCs w:val="18"/>
              </w:rPr>
            </w:pPr>
            <w:r>
              <w:rPr>
                <w:rFonts w:hint="eastAsia"/>
                <w:szCs w:val="21"/>
              </w:rPr>
              <w:t>YYYY-MM-DD hh-mm-ss</w:t>
            </w:r>
          </w:p>
        </w:tc>
      </w:tr>
      <w:tr w:rsidR="00666FDA" w14:paraId="7CCD3BEB" w14:textId="77777777">
        <w:tc>
          <w:tcPr>
            <w:tcW w:w="992" w:type="dxa"/>
            <w:vMerge w:val="restart"/>
          </w:tcPr>
          <w:p w14:paraId="2131FF7C" w14:textId="77777777" w:rsidR="00666FDA" w:rsidRDefault="00666FDA"/>
        </w:tc>
        <w:tc>
          <w:tcPr>
            <w:tcW w:w="1828" w:type="dxa"/>
            <w:shd w:val="clear" w:color="auto" w:fill="auto"/>
          </w:tcPr>
          <w:p w14:paraId="1622EFCC" w14:textId="77777777" w:rsidR="00666FDA" w:rsidRDefault="00666FDA">
            <w:pPr>
              <w:rPr>
                <w:sz w:val="18"/>
                <w:szCs w:val="18"/>
              </w:rPr>
            </w:pPr>
            <w:r>
              <w:rPr>
                <w:rFonts w:hint="eastAsia"/>
                <w:sz w:val="18"/>
                <w:szCs w:val="18"/>
              </w:rPr>
              <w:t>repCode</w:t>
            </w:r>
          </w:p>
        </w:tc>
        <w:tc>
          <w:tcPr>
            <w:tcW w:w="1858" w:type="dxa"/>
            <w:shd w:val="clear" w:color="auto" w:fill="auto"/>
          </w:tcPr>
          <w:p w14:paraId="5556297B" w14:textId="0669F4F7" w:rsidR="00666FDA" w:rsidRDefault="00666FDA">
            <w:r>
              <w:rPr>
                <w:rFonts w:hint="eastAsia"/>
              </w:rPr>
              <w:t>VARCHAR2(15)</w:t>
            </w:r>
          </w:p>
        </w:tc>
        <w:tc>
          <w:tcPr>
            <w:tcW w:w="1984" w:type="dxa"/>
            <w:shd w:val="clear" w:color="auto" w:fill="auto"/>
          </w:tcPr>
          <w:p w14:paraId="65823700" w14:textId="77777777" w:rsidR="00666FDA" w:rsidRDefault="00666FDA">
            <w:pPr>
              <w:jc w:val="center"/>
            </w:pPr>
            <w:r>
              <w:rPr>
                <w:rFonts w:hint="eastAsia"/>
              </w:rPr>
              <w:t>返回码</w:t>
            </w:r>
          </w:p>
        </w:tc>
        <w:tc>
          <w:tcPr>
            <w:tcW w:w="1119" w:type="dxa"/>
            <w:shd w:val="clear" w:color="auto" w:fill="auto"/>
            <w:vAlign w:val="center"/>
          </w:tcPr>
          <w:p w14:paraId="4F84DEF4"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76A1C52" w14:textId="77777777" w:rsidR="00666FDA" w:rsidRDefault="00666FDA">
            <w:pPr>
              <w:rPr>
                <w:b/>
                <w:sz w:val="18"/>
                <w:szCs w:val="18"/>
              </w:rPr>
            </w:pPr>
          </w:p>
        </w:tc>
      </w:tr>
      <w:tr w:rsidR="00666FDA" w14:paraId="256C6AA3" w14:textId="77777777">
        <w:tc>
          <w:tcPr>
            <w:tcW w:w="992" w:type="dxa"/>
            <w:vMerge/>
          </w:tcPr>
          <w:p w14:paraId="6880A72C" w14:textId="77777777" w:rsidR="00666FDA" w:rsidRDefault="00666FDA"/>
        </w:tc>
        <w:tc>
          <w:tcPr>
            <w:tcW w:w="1828" w:type="dxa"/>
            <w:shd w:val="clear" w:color="auto" w:fill="auto"/>
          </w:tcPr>
          <w:p w14:paraId="2A9A261E" w14:textId="77777777" w:rsidR="00666FDA" w:rsidRDefault="00666FDA">
            <w:pPr>
              <w:rPr>
                <w:b/>
                <w:bCs/>
                <w:sz w:val="18"/>
                <w:szCs w:val="18"/>
              </w:rPr>
            </w:pPr>
            <w:r>
              <w:rPr>
                <w:rFonts w:hint="eastAsia"/>
                <w:sz w:val="18"/>
                <w:szCs w:val="18"/>
              </w:rPr>
              <w:t xml:space="preserve">repMsg </w:t>
            </w:r>
          </w:p>
        </w:tc>
        <w:tc>
          <w:tcPr>
            <w:tcW w:w="1858" w:type="dxa"/>
            <w:shd w:val="clear" w:color="auto" w:fill="auto"/>
          </w:tcPr>
          <w:p w14:paraId="76B50C49" w14:textId="77777777" w:rsidR="00666FDA" w:rsidRDefault="00666FDA">
            <w:r>
              <w:rPr>
                <w:rFonts w:hint="eastAsia"/>
              </w:rPr>
              <w:t>VARCHAR2(256)</w:t>
            </w:r>
          </w:p>
        </w:tc>
        <w:tc>
          <w:tcPr>
            <w:tcW w:w="1984" w:type="dxa"/>
            <w:shd w:val="clear" w:color="auto" w:fill="auto"/>
          </w:tcPr>
          <w:p w14:paraId="1AA53FFD" w14:textId="77777777" w:rsidR="00666FDA" w:rsidRDefault="00666FDA">
            <w:pPr>
              <w:jc w:val="center"/>
            </w:pPr>
            <w:r>
              <w:rPr>
                <w:rFonts w:hint="eastAsia"/>
              </w:rPr>
              <w:t>返回信息</w:t>
            </w:r>
          </w:p>
        </w:tc>
        <w:tc>
          <w:tcPr>
            <w:tcW w:w="1119" w:type="dxa"/>
            <w:shd w:val="clear" w:color="auto" w:fill="auto"/>
          </w:tcPr>
          <w:p w14:paraId="50947CF0" w14:textId="77777777" w:rsidR="00666FDA" w:rsidRDefault="00666FDA">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B89ED95" w14:textId="77777777" w:rsidR="00666FDA" w:rsidRDefault="00666FDA">
            <w:pPr>
              <w:rPr>
                <w:sz w:val="18"/>
                <w:szCs w:val="18"/>
              </w:rPr>
            </w:pPr>
          </w:p>
        </w:tc>
      </w:tr>
      <w:tr w:rsidR="00666FDA" w14:paraId="193F1F82" w14:textId="77777777">
        <w:tc>
          <w:tcPr>
            <w:tcW w:w="992" w:type="dxa"/>
            <w:vMerge/>
          </w:tcPr>
          <w:p w14:paraId="4B43AC48" w14:textId="77777777" w:rsidR="00666FDA" w:rsidRDefault="00666FDA"/>
        </w:tc>
        <w:tc>
          <w:tcPr>
            <w:tcW w:w="1828" w:type="dxa"/>
            <w:shd w:val="clear" w:color="auto" w:fill="auto"/>
          </w:tcPr>
          <w:p w14:paraId="7E35216A" w14:textId="77777777" w:rsidR="00666FDA" w:rsidRDefault="00666FDA">
            <w:pPr>
              <w:rPr>
                <w:sz w:val="18"/>
                <w:szCs w:val="18"/>
              </w:rPr>
            </w:pPr>
            <w:r>
              <w:rPr>
                <w:rFonts w:hint="eastAsia"/>
                <w:sz w:val="18"/>
                <w:szCs w:val="18"/>
              </w:rPr>
              <w:t>ChannelCode</w:t>
            </w:r>
          </w:p>
        </w:tc>
        <w:tc>
          <w:tcPr>
            <w:tcW w:w="1858" w:type="dxa"/>
            <w:shd w:val="clear" w:color="auto" w:fill="auto"/>
          </w:tcPr>
          <w:p w14:paraId="574FE8DA" w14:textId="77777777" w:rsidR="00666FDA" w:rsidRDefault="00666FDA">
            <w:r>
              <w:rPr>
                <w:rFonts w:hint="eastAsia"/>
              </w:rPr>
              <w:t>VARCHAR2(4)</w:t>
            </w:r>
          </w:p>
        </w:tc>
        <w:tc>
          <w:tcPr>
            <w:tcW w:w="1984" w:type="dxa"/>
            <w:shd w:val="clear" w:color="auto" w:fill="auto"/>
          </w:tcPr>
          <w:p w14:paraId="2FA4CB16" w14:textId="77777777" w:rsidR="00666FDA" w:rsidRDefault="00666FDA">
            <w:pPr>
              <w:jc w:val="center"/>
            </w:pPr>
            <w:r>
              <w:rPr>
                <w:rFonts w:hint="eastAsia"/>
              </w:rPr>
              <w:t>渠道</w:t>
            </w:r>
          </w:p>
        </w:tc>
        <w:tc>
          <w:tcPr>
            <w:tcW w:w="1119" w:type="dxa"/>
            <w:shd w:val="clear" w:color="auto" w:fill="auto"/>
          </w:tcPr>
          <w:p w14:paraId="600FE74D" w14:textId="77777777" w:rsidR="00666FDA" w:rsidRDefault="00666FDA">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5D296CC8" w14:textId="77777777" w:rsidR="00666FDA" w:rsidRDefault="00666FDA">
            <w:pPr>
              <w:rPr>
                <w:sz w:val="18"/>
                <w:szCs w:val="18"/>
              </w:rPr>
            </w:pPr>
            <w:r>
              <w:rPr>
                <w:rFonts w:hint="eastAsia"/>
                <w:sz w:val="18"/>
                <w:szCs w:val="18"/>
                <w:highlight w:val="red"/>
              </w:rPr>
              <w:t>成功必输</w:t>
            </w:r>
          </w:p>
        </w:tc>
      </w:tr>
      <w:tr w:rsidR="00666FDA" w14:paraId="638B9805" w14:textId="77777777">
        <w:tc>
          <w:tcPr>
            <w:tcW w:w="992" w:type="dxa"/>
            <w:vMerge/>
          </w:tcPr>
          <w:p w14:paraId="25A87274" w14:textId="77777777" w:rsidR="00666FDA" w:rsidRDefault="00666FDA"/>
        </w:tc>
        <w:tc>
          <w:tcPr>
            <w:tcW w:w="1828" w:type="dxa"/>
            <w:shd w:val="clear" w:color="auto" w:fill="auto"/>
          </w:tcPr>
          <w:p w14:paraId="4A3B96C5" w14:textId="77777777" w:rsidR="00666FDA" w:rsidRDefault="00666FDA">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B13DA1B" w14:textId="77777777" w:rsidR="00666FDA" w:rsidRDefault="00666FDA">
            <w:pPr>
              <w:rPr>
                <w:color w:val="FF0000"/>
              </w:rPr>
            </w:pPr>
            <w:r>
              <w:rPr>
                <w:rFonts w:hint="eastAsia"/>
                <w:color w:val="FF0000"/>
              </w:rPr>
              <w:t>VARCHAR2(4)</w:t>
            </w:r>
          </w:p>
        </w:tc>
        <w:tc>
          <w:tcPr>
            <w:tcW w:w="1984" w:type="dxa"/>
            <w:shd w:val="clear" w:color="auto" w:fill="auto"/>
          </w:tcPr>
          <w:p w14:paraId="73A33624" w14:textId="77777777" w:rsidR="00666FDA" w:rsidRDefault="00666FDA">
            <w:pPr>
              <w:jc w:val="center"/>
              <w:rPr>
                <w:color w:val="FF0000"/>
              </w:rPr>
            </w:pPr>
            <w:r>
              <w:rPr>
                <w:rFonts w:hint="eastAsia"/>
                <w:color w:val="FF0000"/>
              </w:rPr>
              <w:t>订单状态</w:t>
            </w:r>
          </w:p>
        </w:tc>
        <w:tc>
          <w:tcPr>
            <w:tcW w:w="1119" w:type="dxa"/>
            <w:shd w:val="clear" w:color="auto" w:fill="auto"/>
          </w:tcPr>
          <w:p w14:paraId="5760F87D" w14:textId="77777777" w:rsidR="00666FDA" w:rsidRDefault="00666FDA">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3E29C587" w14:textId="77777777" w:rsidR="00666FDA" w:rsidRDefault="00666FDA">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66FDA" w14:paraId="6C7E4D4B" w14:textId="77777777" w:rsidTr="007E586D">
        <w:tc>
          <w:tcPr>
            <w:tcW w:w="992" w:type="dxa"/>
            <w:vMerge/>
          </w:tcPr>
          <w:p w14:paraId="0170FA09" w14:textId="77777777" w:rsidR="00666FDA" w:rsidRDefault="00666FDA" w:rsidP="00666FDA"/>
        </w:tc>
        <w:tc>
          <w:tcPr>
            <w:tcW w:w="1828" w:type="dxa"/>
            <w:shd w:val="clear" w:color="auto" w:fill="auto"/>
            <w:vAlign w:val="center"/>
          </w:tcPr>
          <w:p w14:paraId="6634E197" w14:textId="023EE7B0" w:rsidR="00666FDA" w:rsidRDefault="006B7C9F" w:rsidP="00F26C45">
            <w:pPr>
              <w:rPr>
                <w:color w:val="FF0000"/>
                <w:sz w:val="18"/>
                <w:szCs w:val="18"/>
              </w:rPr>
            </w:pPr>
            <w:r>
              <w:t>Business</w:t>
            </w:r>
            <w:r w:rsidR="00F26C45">
              <w:t>C</w:t>
            </w:r>
            <w:r w:rsidR="00F26C45">
              <w:rPr>
                <w:rFonts w:hint="eastAsia"/>
              </w:rPr>
              <w:t>ode</w:t>
            </w:r>
          </w:p>
        </w:tc>
        <w:tc>
          <w:tcPr>
            <w:tcW w:w="1858" w:type="dxa"/>
            <w:shd w:val="clear" w:color="auto" w:fill="auto"/>
            <w:vAlign w:val="center"/>
          </w:tcPr>
          <w:p w14:paraId="15BF5226" w14:textId="79E3B7FA" w:rsidR="00666FDA" w:rsidRDefault="00666FDA"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7BF3725" w14:textId="57E92A15" w:rsidR="00666FDA" w:rsidRDefault="00F26C45" w:rsidP="00666FDA">
            <w:pPr>
              <w:jc w:val="center"/>
              <w:rPr>
                <w:color w:val="FF0000"/>
              </w:rPr>
            </w:pPr>
            <w:r>
              <w:rPr>
                <w:rFonts w:hint="eastAsia"/>
              </w:rPr>
              <w:t>渠道</w:t>
            </w:r>
            <w:r w:rsidR="001B70B7">
              <w:rPr>
                <w:rFonts w:hint="eastAsia"/>
              </w:rPr>
              <w:t>业务编码</w:t>
            </w:r>
          </w:p>
        </w:tc>
        <w:tc>
          <w:tcPr>
            <w:tcW w:w="1119" w:type="dxa"/>
            <w:shd w:val="clear" w:color="auto" w:fill="auto"/>
            <w:vAlign w:val="center"/>
          </w:tcPr>
          <w:p w14:paraId="2DB38140" w14:textId="58773FD8" w:rsidR="00666FDA" w:rsidRDefault="00981B8B" w:rsidP="00666FDA">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5A7242EC" w14:textId="57FA353F" w:rsidR="00666FDA" w:rsidRDefault="00666FDA" w:rsidP="00666FDA">
            <w:pPr>
              <w:rPr>
                <w:color w:val="FF0000"/>
                <w:sz w:val="18"/>
                <w:szCs w:val="18"/>
              </w:rPr>
            </w:pPr>
          </w:p>
        </w:tc>
      </w:tr>
      <w:tr w:rsidR="00F63B42" w14:paraId="0957296C" w14:textId="77777777" w:rsidTr="005B1479">
        <w:tc>
          <w:tcPr>
            <w:tcW w:w="992" w:type="dxa"/>
            <w:vMerge/>
          </w:tcPr>
          <w:p w14:paraId="44683639" w14:textId="77777777" w:rsidR="00F63B42" w:rsidRDefault="00F63B42" w:rsidP="00F63B42"/>
        </w:tc>
        <w:tc>
          <w:tcPr>
            <w:tcW w:w="1828" w:type="dxa"/>
            <w:shd w:val="clear" w:color="auto" w:fill="auto"/>
          </w:tcPr>
          <w:p w14:paraId="6CF50BD6" w14:textId="7F2C0220" w:rsidR="00F63B42" w:rsidRPr="00666FDA"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0FD3F680" w14:textId="6107B310"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51A43363" w14:textId="64372817" w:rsidR="00F63B42" w:rsidRPr="00F63B42" w:rsidRDefault="00F63B42" w:rsidP="00F63B42">
            <w:pPr>
              <w:jc w:val="center"/>
              <w:rPr>
                <w:color w:val="000000" w:themeColor="text1"/>
              </w:rPr>
            </w:pPr>
            <w:r>
              <w:rPr>
                <w:rFonts w:hint="eastAsia"/>
                <w:color w:val="000000" w:themeColor="text1"/>
              </w:rPr>
              <w:t>记账日期</w:t>
            </w:r>
          </w:p>
        </w:tc>
        <w:tc>
          <w:tcPr>
            <w:tcW w:w="1119" w:type="dxa"/>
            <w:shd w:val="clear" w:color="auto" w:fill="auto"/>
          </w:tcPr>
          <w:p w14:paraId="23544139" w14:textId="49B9A704"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7256DC87" w14:textId="7ACB4D07" w:rsidR="00F63B42" w:rsidRDefault="00F63B42" w:rsidP="00F63B42">
            <w:pPr>
              <w:rPr>
                <w:color w:val="FF0000"/>
                <w:sz w:val="18"/>
                <w:szCs w:val="18"/>
              </w:rPr>
            </w:pPr>
          </w:p>
        </w:tc>
      </w:tr>
    </w:tbl>
    <w:p w14:paraId="7D53D8B2" w14:textId="77777777" w:rsidR="00000B1A" w:rsidRDefault="00000B1A"/>
    <w:p w14:paraId="14AD1F8D" w14:textId="77777777" w:rsidR="00000B1A" w:rsidRDefault="00EC5CF6">
      <w:pPr>
        <w:pStyle w:val="3"/>
      </w:pPr>
      <w:r>
        <w:rPr>
          <w:rFonts w:hint="eastAsia"/>
        </w:rPr>
        <w:t>补充说明</w:t>
      </w:r>
    </w:p>
    <w:p w14:paraId="50A01380" w14:textId="77777777" w:rsidR="00000B1A" w:rsidRDefault="00EC5CF6">
      <w:pPr>
        <w:pStyle w:val="2"/>
      </w:pPr>
      <w:r>
        <w:rPr>
          <w:rFonts w:hint="eastAsia"/>
        </w:rPr>
        <w:t>支付解约</w:t>
      </w:r>
    </w:p>
    <w:p w14:paraId="281906F1" w14:textId="77777777" w:rsidR="00000B1A" w:rsidRDefault="00EC5CF6">
      <w:r>
        <w:t>X</w:t>
      </w:r>
      <w:r>
        <w:rPr>
          <w:rFonts w:hint="eastAsia"/>
        </w:rPr>
        <w:t>ml</w:t>
      </w:r>
      <w:r>
        <w:rPr>
          <w:rFonts w:hint="eastAsia"/>
        </w:rPr>
        <w:t>格式</w:t>
      </w:r>
    </w:p>
    <w:p w14:paraId="632C258A" w14:textId="77777777" w:rsidR="00000B1A" w:rsidRDefault="00000B1A"/>
    <w:p w14:paraId="2FA8FEBE"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17462EF" w14:textId="77777777">
        <w:tc>
          <w:tcPr>
            <w:tcW w:w="992" w:type="dxa"/>
            <w:shd w:val="clear" w:color="auto" w:fill="74D280"/>
          </w:tcPr>
          <w:p w14:paraId="0141902D"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4B44B6F5"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262BC01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77493DB"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E593B88"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04DBDBA" w14:textId="77777777" w:rsidR="00000B1A" w:rsidRDefault="00EC5CF6">
            <w:pPr>
              <w:jc w:val="center"/>
              <w:rPr>
                <w:rFonts w:cs="Times New Roman"/>
                <w:b/>
                <w:szCs w:val="20"/>
              </w:rPr>
            </w:pPr>
            <w:r>
              <w:rPr>
                <w:rFonts w:cs="Times New Roman" w:hint="eastAsia"/>
                <w:b/>
                <w:szCs w:val="20"/>
              </w:rPr>
              <w:t>备注</w:t>
            </w:r>
          </w:p>
        </w:tc>
      </w:tr>
      <w:tr w:rsidR="00000B1A" w14:paraId="62581522" w14:textId="77777777">
        <w:tc>
          <w:tcPr>
            <w:tcW w:w="992" w:type="dxa"/>
            <w:vMerge w:val="restart"/>
          </w:tcPr>
          <w:p w14:paraId="790446E8" w14:textId="77777777" w:rsidR="00000B1A" w:rsidRDefault="00EC5CF6">
            <w:r>
              <w:rPr>
                <w:rFonts w:hint="eastAsia"/>
              </w:rPr>
              <w:t>header</w:t>
            </w:r>
          </w:p>
        </w:tc>
        <w:tc>
          <w:tcPr>
            <w:tcW w:w="1828" w:type="dxa"/>
            <w:shd w:val="clear" w:color="auto" w:fill="auto"/>
          </w:tcPr>
          <w:p w14:paraId="34213B8D" w14:textId="77777777" w:rsidR="00000B1A" w:rsidRDefault="00EC5CF6">
            <w:r>
              <w:rPr>
                <w:rFonts w:hint="eastAsia"/>
                <w:szCs w:val="20"/>
              </w:rPr>
              <w:t>tx_seq</w:t>
            </w:r>
          </w:p>
        </w:tc>
        <w:tc>
          <w:tcPr>
            <w:tcW w:w="1858" w:type="dxa"/>
            <w:shd w:val="clear" w:color="auto" w:fill="auto"/>
          </w:tcPr>
          <w:p w14:paraId="79F66111" w14:textId="77777777" w:rsidR="00000B1A" w:rsidRDefault="00EC5CF6">
            <w:r>
              <w:rPr>
                <w:rFonts w:hint="eastAsia"/>
              </w:rPr>
              <w:t>VARCHAR2(32)</w:t>
            </w:r>
          </w:p>
        </w:tc>
        <w:tc>
          <w:tcPr>
            <w:tcW w:w="1984" w:type="dxa"/>
            <w:shd w:val="clear" w:color="auto" w:fill="auto"/>
          </w:tcPr>
          <w:p w14:paraId="7BF6C900" w14:textId="77777777" w:rsidR="00000B1A" w:rsidRDefault="00EC5CF6">
            <w:pPr>
              <w:jc w:val="center"/>
            </w:pPr>
            <w:r>
              <w:rPr>
                <w:rFonts w:hint="eastAsia"/>
              </w:rPr>
              <w:t>请求流水号</w:t>
            </w:r>
          </w:p>
        </w:tc>
        <w:tc>
          <w:tcPr>
            <w:tcW w:w="1119" w:type="dxa"/>
            <w:shd w:val="clear" w:color="auto" w:fill="auto"/>
          </w:tcPr>
          <w:p w14:paraId="458A00B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A49F565"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7AAEB856" w14:textId="77777777">
        <w:tc>
          <w:tcPr>
            <w:tcW w:w="992" w:type="dxa"/>
            <w:vMerge/>
          </w:tcPr>
          <w:p w14:paraId="682F9357" w14:textId="77777777" w:rsidR="00000B1A" w:rsidRDefault="00000B1A"/>
        </w:tc>
        <w:tc>
          <w:tcPr>
            <w:tcW w:w="1828" w:type="dxa"/>
            <w:shd w:val="clear" w:color="auto" w:fill="auto"/>
          </w:tcPr>
          <w:p w14:paraId="04345038" w14:textId="77777777" w:rsidR="00000B1A" w:rsidRDefault="00EC5CF6">
            <w:r>
              <w:rPr>
                <w:rFonts w:hint="eastAsia"/>
                <w:szCs w:val="20"/>
              </w:rPr>
              <w:t>tradeTime</w:t>
            </w:r>
          </w:p>
        </w:tc>
        <w:tc>
          <w:tcPr>
            <w:tcW w:w="1858" w:type="dxa"/>
            <w:shd w:val="clear" w:color="auto" w:fill="auto"/>
          </w:tcPr>
          <w:p w14:paraId="65F61F20" w14:textId="77777777" w:rsidR="00000B1A" w:rsidRDefault="00EC5CF6">
            <w:r>
              <w:rPr>
                <w:rFonts w:hint="eastAsia"/>
              </w:rPr>
              <w:t>VARCHAR2(20)</w:t>
            </w:r>
          </w:p>
        </w:tc>
        <w:tc>
          <w:tcPr>
            <w:tcW w:w="1984" w:type="dxa"/>
            <w:shd w:val="clear" w:color="auto" w:fill="auto"/>
          </w:tcPr>
          <w:p w14:paraId="2E1503F7" w14:textId="77777777" w:rsidR="00000B1A" w:rsidRDefault="00EC5CF6">
            <w:pPr>
              <w:jc w:val="center"/>
            </w:pPr>
            <w:r>
              <w:rPr>
                <w:rFonts w:hint="eastAsia"/>
              </w:rPr>
              <w:t>交易时间</w:t>
            </w:r>
          </w:p>
        </w:tc>
        <w:tc>
          <w:tcPr>
            <w:tcW w:w="1119" w:type="dxa"/>
            <w:shd w:val="clear" w:color="auto" w:fill="auto"/>
            <w:vAlign w:val="center"/>
          </w:tcPr>
          <w:p w14:paraId="7745DF70"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E99BB2E" w14:textId="77777777" w:rsidR="00000B1A" w:rsidRDefault="00EC5CF6">
            <w:pPr>
              <w:rPr>
                <w:b/>
                <w:sz w:val="18"/>
                <w:szCs w:val="18"/>
              </w:rPr>
            </w:pPr>
            <w:r>
              <w:rPr>
                <w:rFonts w:hint="eastAsia"/>
                <w:szCs w:val="21"/>
              </w:rPr>
              <w:t>YYYY-MM-DD hh-mm-ss</w:t>
            </w:r>
          </w:p>
        </w:tc>
      </w:tr>
      <w:tr w:rsidR="00000B1A" w14:paraId="76F0B7B5" w14:textId="77777777">
        <w:tc>
          <w:tcPr>
            <w:tcW w:w="992" w:type="dxa"/>
            <w:vMerge w:val="restart"/>
          </w:tcPr>
          <w:p w14:paraId="1BE2B946" w14:textId="77777777" w:rsidR="00000B1A" w:rsidRDefault="00000B1A"/>
        </w:tc>
        <w:tc>
          <w:tcPr>
            <w:tcW w:w="1828" w:type="dxa"/>
            <w:shd w:val="clear" w:color="auto" w:fill="auto"/>
          </w:tcPr>
          <w:p w14:paraId="63EA79FC" w14:textId="77777777" w:rsidR="00000B1A" w:rsidRDefault="00EC5CF6">
            <w:pPr>
              <w:rPr>
                <w:szCs w:val="21"/>
              </w:rPr>
            </w:pPr>
            <w:r>
              <w:rPr>
                <w:rFonts w:hint="eastAsia"/>
                <w:szCs w:val="21"/>
              </w:rPr>
              <w:t>AccountNo</w:t>
            </w:r>
          </w:p>
        </w:tc>
        <w:tc>
          <w:tcPr>
            <w:tcW w:w="1858" w:type="dxa"/>
            <w:shd w:val="clear" w:color="auto" w:fill="auto"/>
          </w:tcPr>
          <w:p w14:paraId="3556A44B" w14:textId="77777777" w:rsidR="00000B1A" w:rsidRDefault="00EC5CF6">
            <w:r>
              <w:rPr>
                <w:rFonts w:hint="eastAsia"/>
              </w:rPr>
              <w:t>VARCHAR2(32)</w:t>
            </w:r>
          </w:p>
        </w:tc>
        <w:tc>
          <w:tcPr>
            <w:tcW w:w="1984" w:type="dxa"/>
            <w:shd w:val="clear" w:color="auto" w:fill="auto"/>
          </w:tcPr>
          <w:p w14:paraId="57E9B2BA" w14:textId="77777777" w:rsidR="00000B1A" w:rsidRDefault="00EC5CF6">
            <w:pPr>
              <w:jc w:val="center"/>
            </w:pPr>
            <w:r>
              <w:rPr>
                <w:rFonts w:hint="eastAsia"/>
              </w:rPr>
              <w:t>账户号</w:t>
            </w:r>
          </w:p>
        </w:tc>
        <w:tc>
          <w:tcPr>
            <w:tcW w:w="1119" w:type="dxa"/>
            <w:shd w:val="clear" w:color="auto" w:fill="auto"/>
          </w:tcPr>
          <w:p w14:paraId="3B7A6F79"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3134FFE" w14:textId="77777777" w:rsidR="00000B1A" w:rsidRDefault="00000B1A">
            <w:pPr>
              <w:rPr>
                <w:color w:val="000000"/>
                <w:sz w:val="18"/>
                <w:szCs w:val="18"/>
                <w:lang w:bidi="ar"/>
              </w:rPr>
            </w:pPr>
          </w:p>
        </w:tc>
      </w:tr>
      <w:tr w:rsidR="00000B1A" w14:paraId="6ECC1264" w14:textId="77777777">
        <w:tc>
          <w:tcPr>
            <w:tcW w:w="992" w:type="dxa"/>
            <w:vMerge/>
          </w:tcPr>
          <w:p w14:paraId="0BC4A54D" w14:textId="77777777" w:rsidR="00000B1A" w:rsidRDefault="00000B1A"/>
        </w:tc>
        <w:tc>
          <w:tcPr>
            <w:tcW w:w="1828" w:type="dxa"/>
            <w:shd w:val="clear" w:color="auto" w:fill="auto"/>
          </w:tcPr>
          <w:p w14:paraId="120628E8" w14:textId="77777777" w:rsidR="00000B1A" w:rsidRDefault="00EC5CF6">
            <w:pPr>
              <w:rPr>
                <w:szCs w:val="21"/>
              </w:rPr>
            </w:pPr>
            <w:r>
              <w:rPr>
                <w:rFonts w:hint="eastAsia"/>
                <w:szCs w:val="21"/>
              </w:rPr>
              <w:t>AccountName</w:t>
            </w:r>
          </w:p>
        </w:tc>
        <w:tc>
          <w:tcPr>
            <w:tcW w:w="1858" w:type="dxa"/>
            <w:shd w:val="clear" w:color="auto" w:fill="auto"/>
          </w:tcPr>
          <w:p w14:paraId="115C0D06" w14:textId="77777777" w:rsidR="00000B1A" w:rsidRDefault="00EC5CF6">
            <w:r>
              <w:rPr>
                <w:rFonts w:hint="eastAsia"/>
              </w:rPr>
              <w:t>VARCHAR2(32)</w:t>
            </w:r>
          </w:p>
        </w:tc>
        <w:tc>
          <w:tcPr>
            <w:tcW w:w="1984" w:type="dxa"/>
            <w:shd w:val="clear" w:color="auto" w:fill="auto"/>
          </w:tcPr>
          <w:p w14:paraId="136C5043" w14:textId="77777777" w:rsidR="00000B1A" w:rsidRDefault="00EC5CF6">
            <w:pPr>
              <w:jc w:val="center"/>
            </w:pPr>
            <w:r>
              <w:rPr>
                <w:rFonts w:hint="eastAsia"/>
              </w:rPr>
              <w:t>账户名</w:t>
            </w:r>
          </w:p>
        </w:tc>
        <w:tc>
          <w:tcPr>
            <w:tcW w:w="1119" w:type="dxa"/>
            <w:shd w:val="clear" w:color="auto" w:fill="auto"/>
          </w:tcPr>
          <w:p w14:paraId="3D4FCCD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9723E48" w14:textId="77777777" w:rsidR="00000B1A" w:rsidRDefault="00000B1A">
            <w:pPr>
              <w:rPr>
                <w:color w:val="000000"/>
                <w:sz w:val="18"/>
                <w:szCs w:val="18"/>
                <w:lang w:bidi="ar"/>
              </w:rPr>
            </w:pPr>
          </w:p>
        </w:tc>
      </w:tr>
      <w:tr w:rsidR="00000B1A" w14:paraId="37B444C0" w14:textId="77777777">
        <w:tc>
          <w:tcPr>
            <w:tcW w:w="992" w:type="dxa"/>
            <w:vMerge/>
          </w:tcPr>
          <w:p w14:paraId="25EA760C" w14:textId="77777777" w:rsidR="00000B1A" w:rsidRDefault="00000B1A"/>
        </w:tc>
        <w:tc>
          <w:tcPr>
            <w:tcW w:w="1828" w:type="dxa"/>
            <w:shd w:val="clear" w:color="auto" w:fill="auto"/>
          </w:tcPr>
          <w:p w14:paraId="2EBF7D9B" w14:textId="77777777" w:rsidR="00000B1A" w:rsidRDefault="00EC5CF6">
            <w:pPr>
              <w:rPr>
                <w:szCs w:val="21"/>
              </w:rPr>
            </w:pPr>
            <w:r>
              <w:rPr>
                <w:rFonts w:hint="eastAsia"/>
                <w:szCs w:val="21"/>
              </w:rPr>
              <w:t>Phone</w:t>
            </w:r>
          </w:p>
        </w:tc>
        <w:tc>
          <w:tcPr>
            <w:tcW w:w="1858" w:type="dxa"/>
            <w:shd w:val="clear" w:color="auto" w:fill="auto"/>
          </w:tcPr>
          <w:p w14:paraId="03427595" w14:textId="77777777" w:rsidR="00000B1A" w:rsidRDefault="00EC5CF6">
            <w:r>
              <w:rPr>
                <w:rFonts w:hint="eastAsia"/>
              </w:rPr>
              <w:t>VARCHAR2(11)</w:t>
            </w:r>
          </w:p>
        </w:tc>
        <w:tc>
          <w:tcPr>
            <w:tcW w:w="1984" w:type="dxa"/>
            <w:shd w:val="clear" w:color="auto" w:fill="auto"/>
          </w:tcPr>
          <w:p w14:paraId="27A5998A" w14:textId="77777777" w:rsidR="00000B1A" w:rsidRDefault="00EC5CF6">
            <w:pPr>
              <w:jc w:val="center"/>
              <w:rPr>
                <w:szCs w:val="21"/>
              </w:rPr>
            </w:pPr>
            <w:r>
              <w:rPr>
                <w:rFonts w:hint="eastAsia"/>
                <w:szCs w:val="21"/>
              </w:rPr>
              <w:t>手机号</w:t>
            </w:r>
          </w:p>
        </w:tc>
        <w:tc>
          <w:tcPr>
            <w:tcW w:w="1119" w:type="dxa"/>
            <w:shd w:val="clear" w:color="auto" w:fill="auto"/>
          </w:tcPr>
          <w:p w14:paraId="170016C2"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7975CFDD" w14:textId="77777777" w:rsidR="00000B1A" w:rsidRDefault="00000B1A">
            <w:pPr>
              <w:rPr>
                <w:sz w:val="18"/>
                <w:szCs w:val="18"/>
              </w:rPr>
            </w:pPr>
          </w:p>
        </w:tc>
      </w:tr>
      <w:tr w:rsidR="00000B1A" w14:paraId="770C5AE2" w14:textId="77777777">
        <w:tc>
          <w:tcPr>
            <w:tcW w:w="992" w:type="dxa"/>
            <w:vMerge/>
          </w:tcPr>
          <w:p w14:paraId="19BE5025" w14:textId="77777777" w:rsidR="00000B1A" w:rsidRDefault="00000B1A"/>
        </w:tc>
        <w:tc>
          <w:tcPr>
            <w:tcW w:w="1828" w:type="dxa"/>
            <w:shd w:val="clear" w:color="auto" w:fill="auto"/>
          </w:tcPr>
          <w:p w14:paraId="35155F7A" w14:textId="77777777" w:rsidR="00000B1A" w:rsidRDefault="00EC5CF6">
            <w:pPr>
              <w:rPr>
                <w:szCs w:val="21"/>
              </w:rPr>
            </w:pPr>
            <w:r>
              <w:rPr>
                <w:rFonts w:hint="eastAsia"/>
                <w:szCs w:val="21"/>
              </w:rPr>
              <w:t>IdNum</w:t>
            </w:r>
          </w:p>
        </w:tc>
        <w:tc>
          <w:tcPr>
            <w:tcW w:w="1858" w:type="dxa"/>
            <w:shd w:val="clear" w:color="auto" w:fill="auto"/>
          </w:tcPr>
          <w:p w14:paraId="0FFCA277" w14:textId="77777777" w:rsidR="00000B1A" w:rsidRDefault="00EC5CF6">
            <w:r>
              <w:rPr>
                <w:rFonts w:hint="eastAsia"/>
              </w:rPr>
              <w:t>VARCHAR2(15)</w:t>
            </w:r>
          </w:p>
        </w:tc>
        <w:tc>
          <w:tcPr>
            <w:tcW w:w="1984" w:type="dxa"/>
            <w:shd w:val="clear" w:color="auto" w:fill="auto"/>
          </w:tcPr>
          <w:p w14:paraId="69F16C38" w14:textId="77777777" w:rsidR="00000B1A" w:rsidRDefault="00EC5CF6">
            <w:pPr>
              <w:jc w:val="center"/>
              <w:rPr>
                <w:szCs w:val="21"/>
              </w:rPr>
            </w:pPr>
            <w:r>
              <w:rPr>
                <w:rFonts w:hint="eastAsia"/>
                <w:szCs w:val="21"/>
              </w:rPr>
              <w:t>身份证号</w:t>
            </w:r>
          </w:p>
        </w:tc>
        <w:tc>
          <w:tcPr>
            <w:tcW w:w="1119" w:type="dxa"/>
            <w:shd w:val="clear" w:color="auto" w:fill="auto"/>
          </w:tcPr>
          <w:p w14:paraId="6DD19B00"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1D34361B" w14:textId="77777777" w:rsidR="00000B1A" w:rsidRDefault="00000B1A">
            <w:pPr>
              <w:rPr>
                <w:sz w:val="18"/>
                <w:szCs w:val="18"/>
              </w:rPr>
            </w:pPr>
          </w:p>
        </w:tc>
      </w:tr>
    </w:tbl>
    <w:p w14:paraId="30078F55" w14:textId="77777777" w:rsidR="00000B1A" w:rsidRDefault="00000B1A"/>
    <w:p w14:paraId="2D1273D7"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7B140406" w14:textId="77777777">
        <w:tc>
          <w:tcPr>
            <w:tcW w:w="992" w:type="dxa"/>
            <w:shd w:val="clear" w:color="auto" w:fill="74D280"/>
          </w:tcPr>
          <w:p w14:paraId="37F2CF48" w14:textId="77777777" w:rsidR="00000B1A" w:rsidRDefault="00EC5CF6">
            <w:pPr>
              <w:jc w:val="center"/>
              <w:rPr>
                <w:rFonts w:ascii="宋体" w:hAnsi="宋体" w:cs="Times New Roman"/>
                <w:b/>
                <w:szCs w:val="20"/>
              </w:rPr>
            </w:pPr>
            <w:r>
              <w:rPr>
                <w:rFonts w:ascii="宋体" w:hAnsi="宋体" w:cs="Times New Roman" w:hint="eastAsia"/>
                <w:b/>
                <w:szCs w:val="20"/>
              </w:rPr>
              <w:t>接口</w:t>
            </w:r>
          </w:p>
        </w:tc>
        <w:tc>
          <w:tcPr>
            <w:tcW w:w="1828" w:type="dxa"/>
            <w:shd w:val="clear" w:color="auto" w:fill="74D280"/>
          </w:tcPr>
          <w:p w14:paraId="7906BE44" w14:textId="77777777" w:rsidR="00000B1A" w:rsidRDefault="00EC5CF6">
            <w:pPr>
              <w:jc w:val="center"/>
              <w:rPr>
                <w:rFonts w:ascii="宋体" w:hAnsi="宋体" w:cs="Times New Roman"/>
                <w:b/>
                <w:szCs w:val="20"/>
              </w:rPr>
            </w:pPr>
            <w:r>
              <w:rPr>
                <w:rFonts w:ascii="宋体" w:hAnsi="宋体" w:cs="Times New Roman" w:hint="eastAsia"/>
                <w:b/>
                <w:szCs w:val="20"/>
              </w:rPr>
              <w:t>变量名称</w:t>
            </w:r>
          </w:p>
        </w:tc>
        <w:tc>
          <w:tcPr>
            <w:tcW w:w="1858" w:type="dxa"/>
            <w:shd w:val="clear" w:color="auto" w:fill="74D280"/>
          </w:tcPr>
          <w:p w14:paraId="12BE30FD" w14:textId="77777777" w:rsidR="00000B1A" w:rsidRDefault="00EC5CF6">
            <w:pPr>
              <w:jc w:val="center"/>
              <w:rPr>
                <w:rFonts w:ascii="宋体" w:hAnsi="宋体" w:cs="Times New Roman"/>
                <w:b/>
                <w:szCs w:val="20"/>
              </w:rPr>
            </w:pPr>
            <w:r>
              <w:rPr>
                <w:rFonts w:ascii="宋体" w:hAnsi="宋体" w:cs="Times New Roman" w:hint="eastAsia"/>
                <w:b/>
                <w:szCs w:val="20"/>
              </w:rPr>
              <w:t>数据类型</w:t>
            </w:r>
          </w:p>
        </w:tc>
        <w:tc>
          <w:tcPr>
            <w:tcW w:w="1984" w:type="dxa"/>
            <w:shd w:val="clear" w:color="auto" w:fill="74D280"/>
          </w:tcPr>
          <w:p w14:paraId="256A1E2C" w14:textId="77777777" w:rsidR="00000B1A" w:rsidRDefault="00EC5CF6">
            <w:pPr>
              <w:jc w:val="center"/>
              <w:rPr>
                <w:rFonts w:ascii="宋体" w:hAnsi="宋体" w:cs="Times New Roman"/>
                <w:b/>
                <w:szCs w:val="20"/>
              </w:rPr>
            </w:pPr>
            <w:r>
              <w:rPr>
                <w:rFonts w:ascii="宋体" w:hAnsi="宋体" w:cs="Times New Roman" w:hint="eastAsia"/>
                <w:b/>
                <w:szCs w:val="20"/>
              </w:rPr>
              <w:t>中文描述</w:t>
            </w:r>
          </w:p>
        </w:tc>
        <w:tc>
          <w:tcPr>
            <w:tcW w:w="1119" w:type="dxa"/>
            <w:shd w:val="clear" w:color="auto" w:fill="74D280"/>
          </w:tcPr>
          <w:p w14:paraId="731443AA" w14:textId="77777777" w:rsidR="00000B1A" w:rsidRDefault="00EC5CF6">
            <w:pPr>
              <w:jc w:val="center"/>
              <w:rPr>
                <w:rFonts w:ascii="宋体" w:hAnsi="宋体" w:cs="Times New Roman"/>
                <w:b/>
                <w:szCs w:val="20"/>
              </w:rPr>
            </w:pPr>
            <w:r>
              <w:rPr>
                <w:rFonts w:ascii="宋体" w:hAnsi="宋体" w:cs="Times New Roman" w:hint="eastAsia"/>
                <w:b/>
                <w:szCs w:val="20"/>
              </w:rPr>
              <w:t>是否必输</w:t>
            </w:r>
          </w:p>
        </w:tc>
        <w:tc>
          <w:tcPr>
            <w:tcW w:w="1824" w:type="dxa"/>
            <w:shd w:val="clear" w:color="auto" w:fill="74D280"/>
          </w:tcPr>
          <w:p w14:paraId="6B74CE1C" w14:textId="77777777" w:rsidR="00000B1A" w:rsidRDefault="00EC5CF6">
            <w:pPr>
              <w:jc w:val="center"/>
              <w:rPr>
                <w:rFonts w:ascii="宋体" w:hAnsi="宋体" w:cs="Times New Roman"/>
                <w:b/>
                <w:szCs w:val="20"/>
              </w:rPr>
            </w:pPr>
            <w:r>
              <w:rPr>
                <w:rFonts w:ascii="宋体" w:hAnsi="宋体" w:cs="Times New Roman" w:hint="eastAsia"/>
                <w:b/>
                <w:szCs w:val="20"/>
              </w:rPr>
              <w:t>备注</w:t>
            </w:r>
          </w:p>
        </w:tc>
      </w:tr>
      <w:tr w:rsidR="00000B1A" w14:paraId="615EBCB1" w14:textId="77777777">
        <w:tc>
          <w:tcPr>
            <w:tcW w:w="992" w:type="dxa"/>
            <w:vMerge w:val="restart"/>
          </w:tcPr>
          <w:p w14:paraId="49EB641F" w14:textId="77777777" w:rsidR="00000B1A" w:rsidRDefault="00EC5CF6">
            <w:pPr>
              <w:rPr>
                <w:rFonts w:ascii="宋体" w:hAnsi="宋体" w:cs="宋体"/>
              </w:rPr>
            </w:pPr>
            <w:r>
              <w:rPr>
                <w:rFonts w:ascii="宋体" w:hAnsi="宋体" w:cs="宋体" w:hint="eastAsia"/>
              </w:rPr>
              <w:t>header</w:t>
            </w:r>
          </w:p>
        </w:tc>
        <w:tc>
          <w:tcPr>
            <w:tcW w:w="1828" w:type="dxa"/>
            <w:shd w:val="clear" w:color="auto" w:fill="auto"/>
          </w:tcPr>
          <w:p w14:paraId="666CE289" w14:textId="77777777" w:rsidR="00000B1A" w:rsidRDefault="00EC5CF6">
            <w:pPr>
              <w:rPr>
                <w:rFonts w:ascii="宋体" w:hAnsi="宋体" w:cs="宋体"/>
              </w:rPr>
            </w:pPr>
            <w:r>
              <w:rPr>
                <w:rFonts w:ascii="宋体" w:hAnsi="宋体" w:cs="宋体" w:hint="eastAsia"/>
                <w:szCs w:val="20"/>
              </w:rPr>
              <w:t>tx_seq</w:t>
            </w:r>
          </w:p>
        </w:tc>
        <w:tc>
          <w:tcPr>
            <w:tcW w:w="1858" w:type="dxa"/>
            <w:shd w:val="clear" w:color="auto" w:fill="auto"/>
          </w:tcPr>
          <w:p w14:paraId="7A3B8379" w14:textId="77777777" w:rsidR="00000B1A" w:rsidRDefault="00EC5CF6">
            <w:pPr>
              <w:rPr>
                <w:rFonts w:ascii="宋体" w:hAnsi="宋体" w:cs="宋体"/>
              </w:rPr>
            </w:pPr>
            <w:r>
              <w:rPr>
                <w:rFonts w:ascii="宋体" w:hAnsi="宋体" w:cs="宋体" w:hint="eastAsia"/>
              </w:rPr>
              <w:t>VARCHAR2(32)</w:t>
            </w:r>
          </w:p>
        </w:tc>
        <w:tc>
          <w:tcPr>
            <w:tcW w:w="1984" w:type="dxa"/>
            <w:shd w:val="clear" w:color="auto" w:fill="auto"/>
          </w:tcPr>
          <w:p w14:paraId="582FB3C3" w14:textId="77777777" w:rsidR="00000B1A" w:rsidRDefault="00EC5CF6">
            <w:pPr>
              <w:jc w:val="center"/>
              <w:rPr>
                <w:rFonts w:ascii="宋体" w:hAnsi="宋体" w:cs="宋体"/>
              </w:rPr>
            </w:pPr>
            <w:r>
              <w:rPr>
                <w:rFonts w:ascii="宋体" w:hAnsi="宋体" w:cs="宋体" w:hint="eastAsia"/>
              </w:rPr>
              <w:t>请求流水号</w:t>
            </w:r>
          </w:p>
        </w:tc>
        <w:tc>
          <w:tcPr>
            <w:tcW w:w="1119" w:type="dxa"/>
            <w:shd w:val="clear" w:color="auto" w:fill="auto"/>
          </w:tcPr>
          <w:p w14:paraId="391034F4"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tcPr>
          <w:p w14:paraId="3DCC4ACF" w14:textId="77777777" w:rsidR="00000B1A" w:rsidRDefault="00EC5CF6">
            <w:pPr>
              <w:jc w:val="left"/>
              <w:rPr>
                <w:rFonts w:ascii="宋体" w:hAnsi="宋体" w:cs="宋体"/>
                <w:color w:val="000000"/>
                <w:kern w:val="0"/>
                <w:sz w:val="18"/>
                <w:szCs w:val="18"/>
                <w:lang w:bidi="ar"/>
              </w:rPr>
            </w:pPr>
            <w:r>
              <w:rPr>
                <w:rFonts w:ascii="宋体" w:hAnsi="宋体" w:cs="宋体" w:hint="eastAsia"/>
                <w:color w:val="000000"/>
                <w:kern w:val="0"/>
                <w:sz w:val="18"/>
                <w:szCs w:val="18"/>
                <w:lang w:bidi="ar"/>
              </w:rPr>
              <w:t xml:space="preserve"> </w:t>
            </w:r>
            <w:r>
              <w:rPr>
                <w:rFonts w:ascii="宋体" w:hAnsi="宋体" w:cs="宋体" w:hint="eastAsia"/>
                <w:color w:val="FF0000"/>
                <w:kern w:val="0"/>
                <w:sz w:val="18"/>
                <w:szCs w:val="18"/>
                <w:lang w:bidi="ar"/>
              </w:rPr>
              <w:t>不可重复</w:t>
            </w:r>
          </w:p>
        </w:tc>
      </w:tr>
      <w:tr w:rsidR="00000B1A" w14:paraId="38538C2B" w14:textId="77777777">
        <w:tc>
          <w:tcPr>
            <w:tcW w:w="992" w:type="dxa"/>
            <w:vMerge/>
          </w:tcPr>
          <w:p w14:paraId="0A79B5CF" w14:textId="77777777" w:rsidR="00000B1A" w:rsidRDefault="00000B1A">
            <w:pPr>
              <w:rPr>
                <w:rFonts w:ascii="宋体" w:hAnsi="宋体" w:cs="宋体"/>
              </w:rPr>
            </w:pPr>
          </w:p>
        </w:tc>
        <w:tc>
          <w:tcPr>
            <w:tcW w:w="1828" w:type="dxa"/>
            <w:shd w:val="clear" w:color="auto" w:fill="auto"/>
          </w:tcPr>
          <w:p w14:paraId="7A408210" w14:textId="77777777" w:rsidR="00000B1A" w:rsidRDefault="00EC5CF6">
            <w:pPr>
              <w:rPr>
                <w:rFonts w:ascii="宋体" w:hAnsi="宋体" w:cs="宋体"/>
              </w:rPr>
            </w:pPr>
            <w:r>
              <w:rPr>
                <w:rFonts w:ascii="宋体" w:hAnsi="宋体" w:cs="宋体" w:hint="eastAsia"/>
                <w:szCs w:val="20"/>
              </w:rPr>
              <w:t>tradeTime</w:t>
            </w:r>
          </w:p>
        </w:tc>
        <w:tc>
          <w:tcPr>
            <w:tcW w:w="1858" w:type="dxa"/>
            <w:shd w:val="clear" w:color="auto" w:fill="auto"/>
          </w:tcPr>
          <w:p w14:paraId="17CAA50A" w14:textId="77777777" w:rsidR="00000B1A" w:rsidRDefault="00EC5CF6">
            <w:pPr>
              <w:rPr>
                <w:rFonts w:ascii="宋体" w:hAnsi="宋体" w:cs="宋体"/>
              </w:rPr>
            </w:pPr>
            <w:r>
              <w:rPr>
                <w:rFonts w:ascii="宋体" w:hAnsi="宋体" w:cs="宋体" w:hint="eastAsia"/>
              </w:rPr>
              <w:t>VARCHAR2(20)</w:t>
            </w:r>
          </w:p>
        </w:tc>
        <w:tc>
          <w:tcPr>
            <w:tcW w:w="1984" w:type="dxa"/>
            <w:shd w:val="clear" w:color="auto" w:fill="auto"/>
          </w:tcPr>
          <w:p w14:paraId="542A229C" w14:textId="77777777" w:rsidR="00000B1A" w:rsidRDefault="00EC5CF6">
            <w:pPr>
              <w:jc w:val="center"/>
              <w:rPr>
                <w:rFonts w:ascii="宋体" w:hAnsi="宋体" w:cs="宋体"/>
              </w:rPr>
            </w:pPr>
            <w:r>
              <w:rPr>
                <w:rFonts w:ascii="宋体" w:hAnsi="宋体" w:cs="宋体" w:hint="eastAsia"/>
              </w:rPr>
              <w:t>交易时间</w:t>
            </w:r>
          </w:p>
        </w:tc>
        <w:tc>
          <w:tcPr>
            <w:tcW w:w="1119" w:type="dxa"/>
            <w:shd w:val="clear" w:color="auto" w:fill="auto"/>
            <w:vAlign w:val="center"/>
          </w:tcPr>
          <w:p w14:paraId="6F7E9A6D" w14:textId="77777777" w:rsidR="00000B1A" w:rsidRDefault="00EC5CF6">
            <w:pPr>
              <w:jc w:val="center"/>
              <w:rPr>
                <w:rFonts w:ascii="宋体" w:hAnsi="宋体" w:cs="宋体"/>
                <w:b/>
                <w:sz w:val="18"/>
                <w:szCs w:val="18"/>
              </w:rPr>
            </w:pPr>
            <w:r>
              <w:rPr>
                <w:rFonts w:ascii="宋体" w:hAnsi="宋体" w:cs="宋体" w:hint="eastAsia"/>
                <w:b/>
                <w:sz w:val="18"/>
                <w:szCs w:val="18"/>
              </w:rPr>
              <w:t>是</w:t>
            </w:r>
          </w:p>
        </w:tc>
        <w:tc>
          <w:tcPr>
            <w:tcW w:w="1824" w:type="dxa"/>
            <w:shd w:val="clear" w:color="auto" w:fill="auto"/>
            <w:vAlign w:val="center"/>
          </w:tcPr>
          <w:p w14:paraId="66F74D0B" w14:textId="77777777" w:rsidR="00000B1A" w:rsidRDefault="00EC5CF6">
            <w:pPr>
              <w:jc w:val="left"/>
              <w:rPr>
                <w:rFonts w:ascii="宋体" w:hAnsi="宋体" w:cs="宋体"/>
                <w:b/>
                <w:sz w:val="18"/>
                <w:szCs w:val="18"/>
              </w:rPr>
            </w:pPr>
            <w:r>
              <w:rPr>
                <w:rFonts w:ascii="宋体" w:hAnsi="宋体" w:cs="宋体" w:hint="eastAsia"/>
                <w:szCs w:val="21"/>
              </w:rPr>
              <w:t>YYYY-MM-DD hh-mm-ss</w:t>
            </w:r>
          </w:p>
        </w:tc>
      </w:tr>
      <w:tr w:rsidR="00000B1A" w14:paraId="18831E5D" w14:textId="77777777">
        <w:tc>
          <w:tcPr>
            <w:tcW w:w="992" w:type="dxa"/>
            <w:vMerge w:val="restart"/>
          </w:tcPr>
          <w:p w14:paraId="78351A0B" w14:textId="77777777" w:rsidR="00000B1A" w:rsidRDefault="00000B1A">
            <w:pPr>
              <w:rPr>
                <w:rFonts w:ascii="宋体" w:hAnsi="宋体" w:cs="宋体"/>
              </w:rPr>
            </w:pPr>
          </w:p>
        </w:tc>
        <w:tc>
          <w:tcPr>
            <w:tcW w:w="1828" w:type="dxa"/>
            <w:shd w:val="clear" w:color="auto" w:fill="auto"/>
          </w:tcPr>
          <w:p w14:paraId="283522B1" w14:textId="77777777" w:rsidR="00000B1A" w:rsidRDefault="00EC5CF6">
            <w:pPr>
              <w:rPr>
                <w:rFonts w:ascii="宋体" w:hAnsi="宋体" w:cs="宋体"/>
                <w:sz w:val="18"/>
                <w:szCs w:val="18"/>
              </w:rPr>
            </w:pPr>
            <w:r>
              <w:rPr>
                <w:rFonts w:ascii="宋体" w:hAnsi="宋体" w:cs="宋体" w:hint="eastAsia"/>
                <w:sz w:val="18"/>
                <w:szCs w:val="18"/>
              </w:rPr>
              <w:t>repCode</w:t>
            </w:r>
          </w:p>
        </w:tc>
        <w:tc>
          <w:tcPr>
            <w:tcW w:w="1858" w:type="dxa"/>
            <w:shd w:val="clear" w:color="auto" w:fill="auto"/>
          </w:tcPr>
          <w:p w14:paraId="19809C2C" w14:textId="49A930C2" w:rsidR="00000B1A" w:rsidRDefault="00EC5CF6">
            <w:pPr>
              <w:rPr>
                <w:rFonts w:ascii="宋体" w:hAnsi="宋体" w:cs="宋体"/>
              </w:rPr>
            </w:pPr>
            <w:r>
              <w:rPr>
                <w:rFonts w:ascii="宋体" w:hAnsi="宋体" w:cs="宋体" w:hint="eastAsia"/>
              </w:rPr>
              <w:t>VARCHAR2(</w:t>
            </w:r>
            <w:r w:rsidR="000F7731">
              <w:rPr>
                <w:rFonts w:ascii="宋体" w:hAnsi="宋体" w:cs="宋体" w:hint="eastAsia"/>
              </w:rPr>
              <w:t>15</w:t>
            </w:r>
            <w:r>
              <w:rPr>
                <w:rFonts w:ascii="宋体" w:hAnsi="宋体" w:cs="宋体" w:hint="eastAsia"/>
              </w:rPr>
              <w:t>)</w:t>
            </w:r>
          </w:p>
        </w:tc>
        <w:tc>
          <w:tcPr>
            <w:tcW w:w="1984" w:type="dxa"/>
            <w:shd w:val="clear" w:color="auto" w:fill="auto"/>
          </w:tcPr>
          <w:p w14:paraId="75F3FC7A" w14:textId="77777777" w:rsidR="00000B1A" w:rsidRDefault="00EC5CF6">
            <w:pPr>
              <w:jc w:val="center"/>
              <w:rPr>
                <w:rFonts w:ascii="宋体" w:hAnsi="宋体" w:cs="宋体"/>
              </w:rPr>
            </w:pPr>
            <w:r>
              <w:rPr>
                <w:rFonts w:ascii="宋体" w:hAnsi="宋体" w:cs="宋体" w:hint="eastAsia"/>
              </w:rPr>
              <w:t>返回码</w:t>
            </w:r>
          </w:p>
        </w:tc>
        <w:tc>
          <w:tcPr>
            <w:tcW w:w="1119" w:type="dxa"/>
            <w:shd w:val="clear" w:color="auto" w:fill="auto"/>
            <w:vAlign w:val="center"/>
          </w:tcPr>
          <w:p w14:paraId="2C29D2E0"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B8BAD45" w14:textId="77777777" w:rsidR="00000B1A" w:rsidRDefault="00000B1A">
            <w:pPr>
              <w:jc w:val="left"/>
              <w:rPr>
                <w:rFonts w:ascii="宋体" w:hAnsi="宋体" w:cs="宋体"/>
                <w:b/>
                <w:sz w:val="18"/>
                <w:szCs w:val="18"/>
              </w:rPr>
            </w:pPr>
          </w:p>
        </w:tc>
      </w:tr>
      <w:tr w:rsidR="00000B1A" w14:paraId="01B7AC30" w14:textId="77777777">
        <w:tc>
          <w:tcPr>
            <w:tcW w:w="992" w:type="dxa"/>
            <w:vMerge/>
          </w:tcPr>
          <w:p w14:paraId="793097A5" w14:textId="77777777" w:rsidR="00000B1A" w:rsidRDefault="00000B1A">
            <w:pPr>
              <w:rPr>
                <w:rFonts w:ascii="宋体" w:hAnsi="宋体" w:cs="宋体"/>
              </w:rPr>
            </w:pPr>
          </w:p>
        </w:tc>
        <w:tc>
          <w:tcPr>
            <w:tcW w:w="1828" w:type="dxa"/>
            <w:shd w:val="clear" w:color="auto" w:fill="auto"/>
          </w:tcPr>
          <w:p w14:paraId="5836882E" w14:textId="77777777" w:rsidR="00000B1A" w:rsidRDefault="00EC5CF6">
            <w:pPr>
              <w:rPr>
                <w:rFonts w:ascii="宋体" w:hAnsi="宋体" w:cs="宋体"/>
                <w:b/>
                <w:bCs/>
                <w:sz w:val="18"/>
                <w:szCs w:val="18"/>
              </w:rPr>
            </w:pPr>
            <w:r>
              <w:rPr>
                <w:rFonts w:ascii="宋体" w:hAnsi="宋体" w:cs="宋体" w:hint="eastAsia"/>
                <w:sz w:val="18"/>
                <w:szCs w:val="18"/>
              </w:rPr>
              <w:t xml:space="preserve">repMsg </w:t>
            </w:r>
          </w:p>
        </w:tc>
        <w:tc>
          <w:tcPr>
            <w:tcW w:w="1858" w:type="dxa"/>
            <w:shd w:val="clear" w:color="auto" w:fill="auto"/>
          </w:tcPr>
          <w:p w14:paraId="3F1334A3" w14:textId="77777777" w:rsidR="00000B1A" w:rsidRDefault="00EC5CF6">
            <w:pPr>
              <w:rPr>
                <w:rFonts w:ascii="宋体" w:hAnsi="宋体" w:cs="宋体"/>
              </w:rPr>
            </w:pPr>
            <w:r>
              <w:rPr>
                <w:rFonts w:ascii="宋体" w:hAnsi="宋体" w:cs="宋体" w:hint="eastAsia"/>
              </w:rPr>
              <w:t>VARCHAR2(256)</w:t>
            </w:r>
          </w:p>
        </w:tc>
        <w:tc>
          <w:tcPr>
            <w:tcW w:w="1984" w:type="dxa"/>
            <w:shd w:val="clear" w:color="auto" w:fill="auto"/>
          </w:tcPr>
          <w:p w14:paraId="5ED72894" w14:textId="77777777" w:rsidR="00000B1A" w:rsidRDefault="00EC5CF6">
            <w:pPr>
              <w:jc w:val="center"/>
              <w:rPr>
                <w:rFonts w:ascii="宋体" w:hAnsi="宋体" w:cs="宋体"/>
              </w:rPr>
            </w:pPr>
            <w:r>
              <w:rPr>
                <w:rFonts w:ascii="宋体" w:hAnsi="宋体" w:cs="宋体" w:hint="eastAsia"/>
              </w:rPr>
              <w:t>返回信息</w:t>
            </w:r>
          </w:p>
        </w:tc>
        <w:tc>
          <w:tcPr>
            <w:tcW w:w="1119" w:type="dxa"/>
            <w:shd w:val="clear" w:color="auto" w:fill="auto"/>
          </w:tcPr>
          <w:p w14:paraId="7F3CAE06"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是</w:t>
            </w:r>
          </w:p>
        </w:tc>
        <w:tc>
          <w:tcPr>
            <w:tcW w:w="1824" w:type="dxa"/>
            <w:shd w:val="clear" w:color="auto" w:fill="auto"/>
            <w:vAlign w:val="center"/>
          </w:tcPr>
          <w:p w14:paraId="55ED0A79" w14:textId="77777777" w:rsidR="00000B1A" w:rsidRDefault="00000B1A">
            <w:pPr>
              <w:jc w:val="left"/>
              <w:rPr>
                <w:rFonts w:ascii="宋体" w:hAnsi="宋体" w:cs="宋体"/>
                <w:sz w:val="18"/>
                <w:szCs w:val="18"/>
              </w:rPr>
            </w:pPr>
          </w:p>
        </w:tc>
      </w:tr>
      <w:tr w:rsidR="00000B1A" w14:paraId="78560AA8" w14:textId="77777777">
        <w:tc>
          <w:tcPr>
            <w:tcW w:w="992" w:type="dxa"/>
            <w:vMerge/>
          </w:tcPr>
          <w:p w14:paraId="7E5553F2" w14:textId="77777777" w:rsidR="00000B1A" w:rsidRDefault="00000B1A">
            <w:pPr>
              <w:rPr>
                <w:rFonts w:ascii="宋体" w:hAnsi="宋体" w:cs="宋体"/>
              </w:rPr>
            </w:pPr>
          </w:p>
        </w:tc>
        <w:tc>
          <w:tcPr>
            <w:tcW w:w="1828" w:type="dxa"/>
            <w:shd w:val="clear" w:color="auto" w:fill="auto"/>
          </w:tcPr>
          <w:p w14:paraId="2A82790F" w14:textId="77777777" w:rsidR="00000B1A" w:rsidRDefault="00EC5CF6">
            <w:pPr>
              <w:rPr>
                <w:rFonts w:ascii="宋体" w:hAnsi="宋体" w:cs="宋体"/>
                <w:sz w:val="18"/>
                <w:szCs w:val="18"/>
              </w:rPr>
            </w:pPr>
            <w:r>
              <w:rPr>
                <w:rFonts w:ascii="宋体" w:hAnsi="宋体" w:cs="宋体" w:hint="eastAsia"/>
                <w:sz w:val="18"/>
                <w:szCs w:val="18"/>
              </w:rPr>
              <w:t>ChannelCode</w:t>
            </w:r>
          </w:p>
        </w:tc>
        <w:tc>
          <w:tcPr>
            <w:tcW w:w="1858" w:type="dxa"/>
            <w:shd w:val="clear" w:color="auto" w:fill="auto"/>
          </w:tcPr>
          <w:p w14:paraId="6A6AEE84" w14:textId="77777777" w:rsidR="00000B1A" w:rsidRDefault="00EC5CF6">
            <w:pPr>
              <w:rPr>
                <w:rFonts w:ascii="宋体" w:hAnsi="宋体" w:cs="宋体"/>
              </w:rPr>
            </w:pPr>
            <w:r>
              <w:rPr>
                <w:rFonts w:ascii="宋体" w:hAnsi="宋体" w:cs="宋体" w:hint="eastAsia"/>
              </w:rPr>
              <w:t>VARCHAR2(4)</w:t>
            </w:r>
          </w:p>
        </w:tc>
        <w:tc>
          <w:tcPr>
            <w:tcW w:w="1984" w:type="dxa"/>
            <w:shd w:val="clear" w:color="auto" w:fill="auto"/>
          </w:tcPr>
          <w:p w14:paraId="234D3564" w14:textId="77777777" w:rsidR="00000B1A" w:rsidRDefault="00EC5CF6">
            <w:pPr>
              <w:jc w:val="center"/>
              <w:rPr>
                <w:rFonts w:ascii="宋体" w:hAnsi="宋体" w:cs="宋体"/>
              </w:rPr>
            </w:pPr>
            <w:r>
              <w:rPr>
                <w:rFonts w:ascii="宋体" w:hAnsi="宋体" w:cs="宋体" w:hint="eastAsia"/>
              </w:rPr>
              <w:t>渠道</w:t>
            </w:r>
          </w:p>
        </w:tc>
        <w:tc>
          <w:tcPr>
            <w:tcW w:w="1119" w:type="dxa"/>
            <w:shd w:val="clear" w:color="auto" w:fill="auto"/>
          </w:tcPr>
          <w:p w14:paraId="64060555" w14:textId="77777777" w:rsidR="00000B1A" w:rsidRDefault="00EC5CF6">
            <w:pPr>
              <w:jc w:val="center"/>
              <w:rPr>
                <w:rFonts w:ascii="宋体" w:hAnsi="宋体" w:cs="宋体"/>
                <w:b/>
                <w:color w:val="000000"/>
                <w:kern w:val="0"/>
                <w:sz w:val="20"/>
                <w:szCs w:val="20"/>
                <w:lang w:bidi="ar"/>
              </w:rPr>
            </w:pPr>
            <w:r>
              <w:rPr>
                <w:rFonts w:ascii="宋体" w:hAnsi="宋体" w:cs="宋体" w:hint="eastAsia"/>
                <w:b/>
                <w:color w:val="000000"/>
                <w:kern w:val="0"/>
                <w:sz w:val="20"/>
                <w:szCs w:val="20"/>
                <w:lang w:bidi="ar"/>
              </w:rPr>
              <w:t>否</w:t>
            </w:r>
          </w:p>
        </w:tc>
        <w:tc>
          <w:tcPr>
            <w:tcW w:w="1824" w:type="dxa"/>
            <w:shd w:val="clear" w:color="auto" w:fill="auto"/>
            <w:vAlign w:val="center"/>
          </w:tcPr>
          <w:p w14:paraId="56077D12" w14:textId="77777777" w:rsidR="00000B1A" w:rsidRDefault="00EC5CF6">
            <w:pPr>
              <w:jc w:val="left"/>
              <w:rPr>
                <w:rFonts w:ascii="宋体" w:hAnsi="宋体" w:cs="宋体"/>
                <w:sz w:val="18"/>
                <w:szCs w:val="18"/>
              </w:rPr>
            </w:pPr>
            <w:r>
              <w:rPr>
                <w:rFonts w:ascii="宋体" w:hAnsi="宋体" w:cs="宋体" w:hint="eastAsia"/>
                <w:sz w:val="18"/>
                <w:szCs w:val="18"/>
                <w:highlight w:val="red"/>
              </w:rPr>
              <w:t>成功必输</w:t>
            </w:r>
          </w:p>
        </w:tc>
      </w:tr>
    </w:tbl>
    <w:p w14:paraId="17E3B72F" w14:textId="77777777" w:rsidR="00000B1A" w:rsidRDefault="00000B1A"/>
    <w:p w14:paraId="15F74C23" w14:textId="77777777" w:rsidR="00000B1A" w:rsidRDefault="00EC5CF6">
      <w:pPr>
        <w:pStyle w:val="3"/>
      </w:pPr>
      <w:r>
        <w:rPr>
          <w:rFonts w:hint="eastAsia"/>
        </w:rPr>
        <w:t>补充说明</w:t>
      </w:r>
    </w:p>
    <w:p w14:paraId="4B3087D2" w14:textId="77777777" w:rsidR="00000B1A" w:rsidRDefault="00EC5CF6">
      <w:pPr>
        <w:pStyle w:val="2"/>
      </w:pPr>
      <w:r>
        <w:rPr>
          <w:rFonts w:hint="eastAsia"/>
        </w:rPr>
        <w:t>单笔代付</w:t>
      </w:r>
    </w:p>
    <w:p w14:paraId="1FD76A78" w14:textId="77777777" w:rsidR="00000B1A" w:rsidRDefault="00EC5CF6">
      <w:r>
        <w:t>X</w:t>
      </w:r>
      <w:r>
        <w:rPr>
          <w:rFonts w:hint="eastAsia"/>
        </w:rPr>
        <w:t>ml</w:t>
      </w:r>
      <w:r>
        <w:rPr>
          <w:rFonts w:hint="eastAsia"/>
        </w:rPr>
        <w:t>格式</w:t>
      </w:r>
    </w:p>
    <w:p w14:paraId="261C35A4" w14:textId="77777777" w:rsidR="00000B1A" w:rsidRDefault="00000B1A"/>
    <w:p w14:paraId="2342A953" w14:textId="77777777" w:rsidR="00000B1A" w:rsidRDefault="00EC5CF6">
      <w:pPr>
        <w:pStyle w:val="3"/>
      </w:pPr>
      <w:r>
        <w:rPr>
          <w:rFonts w:hint="eastAsia"/>
        </w:rPr>
        <w:t>请求报文</w:t>
      </w:r>
    </w:p>
    <w:tbl>
      <w:tblPr>
        <w:tblW w:w="9708" w:type="dxa"/>
        <w:tblInd w:w="-15" w:type="dxa"/>
        <w:tblLayout w:type="fixed"/>
        <w:tblLook w:val="04A0" w:firstRow="1" w:lastRow="0" w:firstColumn="1" w:lastColumn="0" w:noHBand="0" w:noVBand="1"/>
      </w:tblPr>
      <w:tblGrid>
        <w:gridCol w:w="882"/>
        <w:gridCol w:w="2031"/>
        <w:gridCol w:w="2553"/>
        <w:gridCol w:w="1943"/>
        <w:gridCol w:w="823"/>
        <w:gridCol w:w="1476"/>
      </w:tblGrid>
      <w:tr w:rsidR="000078E0" w14:paraId="3A91927D" w14:textId="77777777" w:rsidTr="008B2231">
        <w:trPr>
          <w:trHeight w:val="312"/>
        </w:trPr>
        <w:tc>
          <w:tcPr>
            <w:tcW w:w="882" w:type="dxa"/>
            <w:tcBorders>
              <w:top w:val="single" w:sz="12" w:space="0" w:color="auto"/>
              <w:left w:val="single" w:sz="12" w:space="0" w:color="auto"/>
              <w:bottom w:val="single" w:sz="8" w:space="0" w:color="auto"/>
              <w:right w:val="single" w:sz="8" w:space="0" w:color="auto"/>
            </w:tcBorders>
            <w:shd w:val="clear" w:color="000000" w:fill="74D280"/>
            <w:vAlign w:val="center"/>
          </w:tcPr>
          <w:p w14:paraId="4F669956"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接口</w:t>
            </w:r>
          </w:p>
        </w:tc>
        <w:tc>
          <w:tcPr>
            <w:tcW w:w="2031" w:type="dxa"/>
            <w:tcBorders>
              <w:top w:val="single" w:sz="12" w:space="0" w:color="auto"/>
              <w:left w:val="nil"/>
              <w:bottom w:val="single" w:sz="8" w:space="0" w:color="auto"/>
              <w:right w:val="single" w:sz="8" w:space="0" w:color="auto"/>
            </w:tcBorders>
            <w:shd w:val="clear" w:color="000000" w:fill="74D280"/>
            <w:vAlign w:val="center"/>
          </w:tcPr>
          <w:p w14:paraId="2E155D52"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变量名称</w:t>
            </w:r>
          </w:p>
        </w:tc>
        <w:tc>
          <w:tcPr>
            <w:tcW w:w="2553" w:type="dxa"/>
            <w:tcBorders>
              <w:top w:val="single" w:sz="12" w:space="0" w:color="auto"/>
              <w:left w:val="nil"/>
              <w:bottom w:val="single" w:sz="8" w:space="0" w:color="auto"/>
              <w:right w:val="single" w:sz="8" w:space="0" w:color="auto"/>
            </w:tcBorders>
            <w:shd w:val="clear" w:color="000000" w:fill="74D280"/>
            <w:vAlign w:val="center"/>
          </w:tcPr>
          <w:p w14:paraId="04A9EDE8"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数据类型</w:t>
            </w:r>
          </w:p>
        </w:tc>
        <w:tc>
          <w:tcPr>
            <w:tcW w:w="1943" w:type="dxa"/>
            <w:tcBorders>
              <w:top w:val="single" w:sz="12" w:space="0" w:color="auto"/>
              <w:left w:val="nil"/>
              <w:bottom w:val="single" w:sz="8" w:space="0" w:color="auto"/>
              <w:right w:val="single" w:sz="8" w:space="0" w:color="auto"/>
            </w:tcBorders>
            <w:shd w:val="clear" w:color="000000" w:fill="74D280"/>
            <w:vAlign w:val="center"/>
          </w:tcPr>
          <w:p w14:paraId="06188BF7"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中文描述</w:t>
            </w:r>
          </w:p>
        </w:tc>
        <w:tc>
          <w:tcPr>
            <w:tcW w:w="823" w:type="dxa"/>
            <w:tcBorders>
              <w:top w:val="single" w:sz="12" w:space="0" w:color="auto"/>
              <w:left w:val="nil"/>
              <w:bottom w:val="single" w:sz="8" w:space="0" w:color="auto"/>
              <w:right w:val="single" w:sz="8" w:space="0" w:color="auto"/>
            </w:tcBorders>
            <w:shd w:val="clear" w:color="000000" w:fill="74D280"/>
            <w:vAlign w:val="center"/>
          </w:tcPr>
          <w:p w14:paraId="76BE3C6C"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是否必输</w:t>
            </w:r>
          </w:p>
        </w:tc>
        <w:tc>
          <w:tcPr>
            <w:tcW w:w="1476" w:type="dxa"/>
            <w:tcBorders>
              <w:top w:val="single" w:sz="12" w:space="0" w:color="auto"/>
              <w:left w:val="nil"/>
              <w:bottom w:val="single" w:sz="8" w:space="0" w:color="auto"/>
              <w:right w:val="single" w:sz="12" w:space="0" w:color="auto"/>
            </w:tcBorders>
            <w:shd w:val="clear" w:color="000000" w:fill="74D280"/>
            <w:vAlign w:val="center"/>
          </w:tcPr>
          <w:p w14:paraId="7B20F630" w14:textId="77777777" w:rsidR="000078E0" w:rsidRDefault="000078E0" w:rsidP="008B2231">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0078E0" w14:paraId="489CFD17" w14:textId="77777777" w:rsidTr="008B2231">
        <w:trPr>
          <w:trHeight w:val="297"/>
        </w:trPr>
        <w:tc>
          <w:tcPr>
            <w:tcW w:w="882" w:type="dxa"/>
            <w:vMerge w:val="restart"/>
            <w:tcBorders>
              <w:top w:val="nil"/>
              <w:left w:val="single" w:sz="12" w:space="0" w:color="auto"/>
              <w:right w:val="single" w:sz="8" w:space="0" w:color="auto"/>
            </w:tcBorders>
            <w:shd w:val="clear" w:color="auto" w:fill="auto"/>
            <w:vAlign w:val="center"/>
          </w:tcPr>
          <w:p w14:paraId="7DAD9368"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header</w:t>
            </w:r>
          </w:p>
        </w:tc>
        <w:tc>
          <w:tcPr>
            <w:tcW w:w="2031" w:type="dxa"/>
            <w:tcBorders>
              <w:top w:val="nil"/>
              <w:left w:val="nil"/>
              <w:bottom w:val="single" w:sz="8" w:space="0" w:color="auto"/>
              <w:right w:val="single" w:sz="8" w:space="0" w:color="auto"/>
            </w:tcBorders>
            <w:shd w:val="clear" w:color="auto" w:fill="auto"/>
            <w:vAlign w:val="center"/>
          </w:tcPr>
          <w:p w14:paraId="06FD005C"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tx_seq</w:t>
            </w:r>
          </w:p>
        </w:tc>
        <w:tc>
          <w:tcPr>
            <w:tcW w:w="2553" w:type="dxa"/>
            <w:tcBorders>
              <w:top w:val="nil"/>
              <w:left w:val="nil"/>
              <w:bottom w:val="single" w:sz="8" w:space="0" w:color="auto"/>
              <w:right w:val="single" w:sz="8" w:space="0" w:color="auto"/>
            </w:tcBorders>
            <w:shd w:val="clear" w:color="auto" w:fill="auto"/>
            <w:vAlign w:val="center"/>
          </w:tcPr>
          <w:p w14:paraId="33037B66"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7A1D7D1"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请求流水号</w:t>
            </w:r>
          </w:p>
        </w:tc>
        <w:tc>
          <w:tcPr>
            <w:tcW w:w="823" w:type="dxa"/>
            <w:tcBorders>
              <w:top w:val="nil"/>
              <w:left w:val="nil"/>
              <w:bottom w:val="single" w:sz="8" w:space="0" w:color="auto"/>
              <w:right w:val="single" w:sz="8" w:space="0" w:color="auto"/>
            </w:tcBorders>
            <w:shd w:val="clear" w:color="auto" w:fill="auto"/>
            <w:vAlign w:val="center"/>
          </w:tcPr>
          <w:p w14:paraId="06E125A6" w14:textId="77777777" w:rsidR="000078E0" w:rsidRDefault="000078E0"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66E180A" w14:textId="77777777" w:rsidR="000078E0" w:rsidRDefault="000078E0"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r>
              <w:rPr>
                <w:rFonts w:ascii="宋体" w:hAnsi="宋体" w:cs="宋体" w:hint="eastAsia"/>
                <w:color w:val="FF0000"/>
                <w:kern w:val="0"/>
                <w:sz w:val="18"/>
                <w:szCs w:val="18"/>
              </w:rPr>
              <w:t>不可重复</w:t>
            </w:r>
          </w:p>
        </w:tc>
      </w:tr>
      <w:tr w:rsidR="000078E0" w14:paraId="240F3840" w14:textId="77777777" w:rsidTr="008B2231">
        <w:trPr>
          <w:trHeight w:val="772"/>
        </w:trPr>
        <w:tc>
          <w:tcPr>
            <w:tcW w:w="882" w:type="dxa"/>
            <w:vMerge/>
            <w:tcBorders>
              <w:left w:val="single" w:sz="12" w:space="0" w:color="auto"/>
              <w:bottom w:val="single" w:sz="8" w:space="0" w:color="000000"/>
              <w:right w:val="single" w:sz="8" w:space="0" w:color="auto"/>
            </w:tcBorders>
            <w:vAlign w:val="center"/>
          </w:tcPr>
          <w:p w14:paraId="49A643CE" w14:textId="77777777" w:rsidR="000078E0" w:rsidRDefault="000078E0"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A84179F"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tradeTime</w:t>
            </w:r>
          </w:p>
        </w:tc>
        <w:tc>
          <w:tcPr>
            <w:tcW w:w="2553" w:type="dxa"/>
            <w:tcBorders>
              <w:top w:val="nil"/>
              <w:left w:val="nil"/>
              <w:bottom w:val="single" w:sz="8" w:space="0" w:color="auto"/>
              <w:right w:val="single" w:sz="8" w:space="0" w:color="auto"/>
            </w:tcBorders>
            <w:shd w:val="clear" w:color="auto" w:fill="auto"/>
            <w:vAlign w:val="center"/>
          </w:tcPr>
          <w:p w14:paraId="088AE3D1" w14:textId="77777777" w:rsidR="000078E0" w:rsidRDefault="000078E0"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3526D1E" w14:textId="77777777" w:rsidR="000078E0" w:rsidRDefault="000078E0" w:rsidP="008B2231">
            <w:pPr>
              <w:widowControl/>
              <w:jc w:val="center"/>
              <w:rPr>
                <w:rFonts w:ascii="宋体" w:hAnsi="宋体" w:cs="宋体"/>
                <w:color w:val="000000"/>
                <w:kern w:val="0"/>
                <w:szCs w:val="21"/>
              </w:rPr>
            </w:pPr>
            <w:r>
              <w:rPr>
                <w:rFonts w:ascii="宋体" w:hAnsi="宋体" w:cs="宋体" w:hint="eastAsia"/>
                <w:color w:val="000000"/>
                <w:kern w:val="0"/>
                <w:szCs w:val="21"/>
              </w:rPr>
              <w:t>交易时间</w:t>
            </w:r>
          </w:p>
        </w:tc>
        <w:tc>
          <w:tcPr>
            <w:tcW w:w="823" w:type="dxa"/>
            <w:tcBorders>
              <w:top w:val="nil"/>
              <w:left w:val="nil"/>
              <w:bottom w:val="single" w:sz="8" w:space="0" w:color="auto"/>
              <w:right w:val="single" w:sz="8" w:space="0" w:color="auto"/>
            </w:tcBorders>
            <w:shd w:val="clear" w:color="auto" w:fill="auto"/>
            <w:vAlign w:val="center"/>
          </w:tcPr>
          <w:p w14:paraId="1C30E77A" w14:textId="77777777" w:rsidR="000078E0" w:rsidRDefault="000078E0"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1B2CE30D" w14:textId="77777777" w:rsidR="000078E0" w:rsidRDefault="000078E0" w:rsidP="008B2231">
            <w:pPr>
              <w:widowControl/>
              <w:jc w:val="left"/>
              <w:rPr>
                <w:rFonts w:ascii="宋体" w:hAnsi="宋体" w:cs="宋体"/>
                <w:color w:val="000000"/>
                <w:kern w:val="0"/>
                <w:szCs w:val="21"/>
              </w:rPr>
            </w:pPr>
            <w:r>
              <w:rPr>
                <w:rFonts w:ascii="宋体" w:hAnsi="宋体" w:cs="宋体" w:hint="eastAsia"/>
                <w:color w:val="000000"/>
                <w:kern w:val="0"/>
                <w:szCs w:val="21"/>
              </w:rPr>
              <w:t>YYYY-MM-DD hh-mm-ss</w:t>
            </w:r>
          </w:p>
        </w:tc>
      </w:tr>
      <w:tr w:rsidR="00F63B42" w14:paraId="0099AB5A" w14:textId="77777777" w:rsidTr="008B2231">
        <w:trPr>
          <w:trHeight w:val="520"/>
        </w:trPr>
        <w:tc>
          <w:tcPr>
            <w:tcW w:w="882" w:type="dxa"/>
            <w:vMerge w:val="restart"/>
            <w:tcBorders>
              <w:top w:val="nil"/>
              <w:left w:val="single" w:sz="12" w:space="0" w:color="auto"/>
              <w:right w:val="single" w:sz="8" w:space="0" w:color="auto"/>
            </w:tcBorders>
            <w:vAlign w:val="center"/>
          </w:tcPr>
          <w:p w14:paraId="76EDB08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799737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RefundAccountType</w:t>
            </w:r>
          </w:p>
        </w:tc>
        <w:tc>
          <w:tcPr>
            <w:tcW w:w="2553" w:type="dxa"/>
            <w:tcBorders>
              <w:top w:val="nil"/>
              <w:left w:val="nil"/>
              <w:bottom w:val="single" w:sz="8" w:space="0" w:color="auto"/>
              <w:right w:val="single" w:sz="8" w:space="0" w:color="auto"/>
            </w:tcBorders>
            <w:shd w:val="clear" w:color="auto" w:fill="auto"/>
            <w:vAlign w:val="center"/>
          </w:tcPr>
          <w:p w14:paraId="74EEBE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06201E4A"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账户类型（还款）</w:t>
            </w:r>
          </w:p>
        </w:tc>
        <w:tc>
          <w:tcPr>
            <w:tcW w:w="823" w:type="dxa"/>
            <w:tcBorders>
              <w:top w:val="nil"/>
              <w:left w:val="nil"/>
              <w:bottom w:val="single" w:sz="8" w:space="0" w:color="auto"/>
              <w:right w:val="single" w:sz="8" w:space="0" w:color="auto"/>
            </w:tcBorders>
            <w:shd w:val="clear" w:color="auto" w:fill="auto"/>
            <w:vAlign w:val="center"/>
          </w:tcPr>
          <w:p w14:paraId="19369E61"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5F66AA21" w14:textId="77777777" w:rsidR="00F63B42" w:rsidRDefault="00F63B42" w:rsidP="008B2231">
            <w:pPr>
              <w:widowControl/>
              <w:jc w:val="left"/>
              <w:rPr>
                <w:rFonts w:ascii="宋体" w:hAnsi="宋体" w:cs="宋体"/>
                <w:color w:val="000000"/>
                <w:kern w:val="0"/>
                <w:sz w:val="18"/>
                <w:szCs w:val="18"/>
              </w:rPr>
            </w:pPr>
            <w:commentRangeStart w:id="17"/>
            <w:r>
              <w:rPr>
                <w:rFonts w:ascii="宋体" w:hAnsi="宋体" w:cs="宋体" w:hint="eastAsia"/>
                <w:color w:val="000000"/>
                <w:kern w:val="0"/>
                <w:sz w:val="18"/>
                <w:szCs w:val="18"/>
              </w:rPr>
              <w:t>填默认为银行卡</w:t>
            </w:r>
            <w:commentRangeEnd w:id="17"/>
            <w:r>
              <w:rPr>
                <w:rStyle w:val="af"/>
              </w:rPr>
              <w:commentReference w:id="17"/>
            </w:r>
            <w:r>
              <w:rPr>
                <w:rFonts w:ascii="宋体" w:hAnsi="宋体" w:cs="宋体" w:hint="eastAsia"/>
                <w:color w:val="000000"/>
                <w:kern w:val="0"/>
                <w:sz w:val="18"/>
                <w:szCs w:val="18"/>
              </w:rPr>
              <w:t xml:space="preserve">00。 </w:t>
            </w:r>
          </w:p>
        </w:tc>
      </w:tr>
      <w:tr w:rsidR="00F63B42" w14:paraId="65385AB0" w14:textId="77777777" w:rsidTr="008B2231">
        <w:trPr>
          <w:trHeight w:val="520"/>
        </w:trPr>
        <w:tc>
          <w:tcPr>
            <w:tcW w:w="882" w:type="dxa"/>
            <w:vMerge/>
            <w:tcBorders>
              <w:left w:val="single" w:sz="12" w:space="0" w:color="auto"/>
              <w:right w:val="single" w:sz="8" w:space="0" w:color="auto"/>
            </w:tcBorders>
            <w:vAlign w:val="center"/>
          </w:tcPr>
          <w:p w14:paraId="224F5CBC"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9A5654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PayAccountType</w:t>
            </w:r>
          </w:p>
        </w:tc>
        <w:tc>
          <w:tcPr>
            <w:tcW w:w="2553" w:type="dxa"/>
            <w:tcBorders>
              <w:top w:val="nil"/>
              <w:left w:val="nil"/>
              <w:bottom w:val="single" w:sz="8" w:space="0" w:color="auto"/>
              <w:right w:val="single" w:sz="8" w:space="0" w:color="auto"/>
            </w:tcBorders>
            <w:shd w:val="clear" w:color="auto" w:fill="auto"/>
            <w:vAlign w:val="center"/>
          </w:tcPr>
          <w:p w14:paraId="392A1C2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F861846"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账户类型（放款）</w:t>
            </w:r>
          </w:p>
        </w:tc>
        <w:tc>
          <w:tcPr>
            <w:tcW w:w="823" w:type="dxa"/>
            <w:tcBorders>
              <w:top w:val="nil"/>
              <w:left w:val="nil"/>
              <w:bottom w:val="single" w:sz="8" w:space="0" w:color="auto"/>
              <w:right w:val="single" w:sz="8" w:space="0" w:color="auto"/>
            </w:tcBorders>
            <w:shd w:val="clear" w:color="auto" w:fill="auto"/>
            <w:vAlign w:val="center"/>
          </w:tcPr>
          <w:p w14:paraId="765DF9B0"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0E40C0FD"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填默认为银行卡00。</w:t>
            </w:r>
          </w:p>
        </w:tc>
      </w:tr>
      <w:tr w:rsidR="00F63B42" w14:paraId="78F37C2F" w14:textId="77777777" w:rsidTr="008B2231">
        <w:trPr>
          <w:trHeight w:val="772"/>
        </w:trPr>
        <w:tc>
          <w:tcPr>
            <w:tcW w:w="882" w:type="dxa"/>
            <w:vMerge/>
            <w:tcBorders>
              <w:left w:val="single" w:sz="12" w:space="0" w:color="auto"/>
              <w:right w:val="single" w:sz="8" w:space="0" w:color="auto"/>
            </w:tcBorders>
            <w:vAlign w:val="center"/>
          </w:tcPr>
          <w:p w14:paraId="3DFBF54B"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05FE128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RefundAccountNo</w:t>
            </w:r>
          </w:p>
        </w:tc>
        <w:tc>
          <w:tcPr>
            <w:tcW w:w="2553" w:type="dxa"/>
            <w:tcBorders>
              <w:top w:val="nil"/>
              <w:left w:val="nil"/>
              <w:bottom w:val="single" w:sz="8" w:space="0" w:color="auto"/>
              <w:right w:val="single" w:sz="8" w:space="0" w:color="auto"/>
            </w:tcBorders>
            <w:shd w:val="clear" w:color="auto" w:fill="auto"/>
            <w:vAlign w:val="center"/>
          </w:tcPr>
          <w:p w14:paraId="7F1A1F3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282D183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账户号（还款卡）</w:t>
            </w:r>
          </w:p>
        </w:tc>
        <w:tc>
          <w:tcPr>
            <w:tcW w:w="823" w:type="dxa"/>
            <w:tcBorders>
              <w:top w:val="nil"/>
              <w:left w:val="nil"/>
              <w:bottom w:val="single" w:sz="8" w:space="0" w:color="auto"/>
              <w:right w:val="single" w:sz="8" w:space="0" w:color="auto"/>
            </w:tcBorders>
            <w:shd w:val="clear" w:color="auto" w:fill="auto"/>
            <w:vAlign w:val="center"/>
          </w:tcPr>
          <w:p w14:paraId="6507B519"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73BB71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7E1FA007" w14:textId="77777777" w:rsidTr="008B2231">
        <w:trPr>
          <w:trHeight w:val="772"/>
        </w:trPr>
        <w:tc>
          <w:tcPr>
            <w:tcW w:w="882" w:type="dxa"/>
            <w:vMerge/>
            <w:tcBorders>
              <w:left w:val="single" w:sz="12" w:space="0" w:color="auto"/>
              <w:right w:val="single" w:sz="8" w:space="0" w:color="auto"/>
            </w:tcBorders>
            <w:vAlign w:val="center"/>
          </w:tcPr>
          <w:p w14:paraId="2FF0073E"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2652AC38" w14:textId="77777777" w:rsidR="00F63B42" w:rsidRDefault="00F63B42" w:rsidP="008B2231">
            <w:pPr>
              <w:widowControl/>
              <w:rPr>
                <w:rFonts w:ascii="宋体" w:hAnsi="宋体" w:cs="宋体"/>
                <w:color w:val="FF0000"/>
                <w:kern w:val="0"/>
                <w:szCs w:val="21"/>
              </w:rPr>
            </w:pPr>
            <w:r>
              <w:rPr>
                <w:rFonts w:ascii="宋体" w:hAnsi="宋体" w:cs="宋体" w:hint="eastAsia"/>
                <w:color w:val="000000"/>
                <w:kern w:val="0"/>
                <w:szCs w:val="21"/>
              </w:rPr>
              <w:t>RefundAccountName</w:t>
            </w:r>
            <w:r>
              <w:rPr>
                <w:rFonts w:ascii="宋体" w:hAnsi="宋体" w:cs="宋体" w:hint="eastAsia"/>
                <w:color w:val="FF0000"/>
                <w:kern w:val="0"/>
                <w:szCs w:val="21"/>
              </w:rPr>
              <w:t xml:space="preserve"> </w:t>
            </w:r>
          </w:p>
        </w:tc>
        <w:tc>
          <w:tcPr>
            <w:tcW w:w="2553" w:type="dxa"/>
            <w:tcBorders>
              <w:top w:val="nil"/>
              <w:left w:val="nil"/>
              <w:bottom w:val="single" w:sz="8" w:space="0" w:color="auto"/>
              <w:right w:val="single" w:sz="8" w:space="0" w:color="auto"/>
            </w:tcBorders>
            <w:shd w:val="clear" w:color="auto" w:fill="auto"/>
            <w:vAlign w:val="center"/>
          </w:tcPr>
          <w:p w14:paraId="4CA599E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080D867D"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账户名（还款名）</w:t>
            </w:r>
          </w:p>
        </w:tc>
        <w:tc>
          <w:tcPr>
            <w:tcW w:w="823" w:type="dxa"/>
            <w:tcBorders>
              <w:top w:val="nil"/>
              <w:left w:val="nil"/>
              <w:bottom w:val="single" w:sz="8" w:space="0" w:color="auto"/>
              <w:right w:val="single" w:sz="8" w:space="0" w:color="auto"/>
            </w:tcBorders>
            <w:shd w:val="clear" w:color="auto" w:fill="auto"/>
            <w:vAlign w:val="center"/>
          </w:tcPr>
          <w:p w14:paraId="09ED27E7"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6A208F20"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22A9E44F" w14:textId="77777777" w:rsidTr="008B2231">
        <w:trPr>
          <w:trHeight w:val="772"/>
        </w:trPr>
        <w:tc>
          <w:tcPr>
            <w:tcW w:w="882" w:type="dxa"/>
            <w:vMerge/>
            <w:tcBorders>
              <w:left w:val="single" w:sz="12" w:space="0" w:color="auto"/>
              <w:right w:val="single" w:sz="8" w:space="0" w:color="auto"/>
            </w:tcBorders>
            <w:vAlign w:val="center"/>
          </w:tcPr>
          <w:p w14:paraId="1E4B31D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5C3E45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PayAccountNo</w:t>
            </w:r>
          </w:p>
        </w:tc>
        <w:tc>
          <w:tcPr>
            <w:tcW w:w="2553" w:type="dxa"/>
            <w:tcBorders>
              <w:top w:val="nil"/>
              <w:left w:val="nil"/>
              <w:bottom w:val="single" w:sz="8" w:space="0" w:color="auto"/>
              <w:right w:val="single" w:sz="8" w:space="0" w:color="auto"/>
            </w:tcBorders>
            <w:shd w:val="clear" w:color="auto" w:fill="auto"/>
            <w:vAlign w:val="center"/>
          </w:tcPr>
          <w:p w14:paraId="071BB247"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930B0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账户号（放款卡）</w:t>
            </w:r>
          </w:p>
        </w:tc>
        <w:tc>
          <w:tcPr>
            <w:tcW w:w="823" w:type="dxa"/>
            <w:tcBorders>
              <w:top w:val="nil"/>
              <w:left w:val="nil"/>
              <w:bottom w:val="single" w:sz="8" w:space="0" w:color="auto"/>
              <w:right w:val="single" w:sz="8" w:space="0" w:color="auto"/>
            </w:tcBorders>
            <w:shd w:val="clear" w:color="auto" w:fill="auto"/>
            <w:vAlign w:val="center"/>
          </w:tcPr>
          <w:p w14:paraId="401A34E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86D42D6"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4B2E81EF" w14:textId="77777777" w:rsidTr="008B2231">
        <w:trPr>
          <w:trHeight w:val="772"/>
        </w:trPr>
        <w:tc>
          <w:tcPr>
            <w:tcW w:w="882" w:type="dxa"/>
            <w:vMerge/>
            <w:tcBorders>
              <w:left w:val="single" w:sz="12" w:space="0" w:color="auto"/>
              <w:right w:val="single" w:sz="8" w:space="0" w:color="auto"/>
            </w:tcBorders>
            <w:vAlign w:val="center"/>
          </w:tcPr>
          <w:p w14:paraId="6AA878FF"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C36C7B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PayAccountName</w:t>
            </w:r>
          </w:p>
        </w:tc>
        <w:tc>
          <w:tcPr>
            <w:tcW w:w="2553" w:type="dxa"/>
            <w:tcBorders>
              <w:top w:val="nil"/>
              <w:left w:val="nil"/>
              <w:bottom w:val="single" w:sz="8" w:space="0" w:color="auto"/>
              <w:right w:val="single" w:sz="8" w:space="0" w:color="auto"/>
            </w:tcBorders>
            <w:shd w:val="clear" w:color="auto" w:fill="auto"/>
            <w:vAlign w:val="center"/>
          </w:tcPr>
          <w:p w14:paraId="3C98CC1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VARCHAR2(32)</w:t>
            </w:r>
          </w:p>
        </w:tc>
        <w:tc>
          <w:tcPr>
            <w:tcW w:w="1943" w:type="dxa"/>
            <w:tcBorders>
              <w:top w:val="nil"/>
              <w:left w:val="nil"/>
              <w:bottom w:val="single" w:sz="8" w:space="0" w:color="auto"/>
              <w:right w:val="single" w:sz="8" w:space="0" w:color="auto"/>
            </w:tcBorders>
            <w:shd w:val="clear" w:color="auto" w:fill="auto"/>
            <w:vAlign w:val="center"/>
          </w:tcPr>
          <w:p w14:paraId="4CD9631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账户名（放款名）</w:t>
            </w:r>
          </w:p>
        </w:tc>
        <w:tc>
          <w:tcPr>
            <w:tcW w:w="823" w:type="dxa"/>
            <w:tcBorders>
              <w:top w:val="nil"/>
              <w:left w:val="nil"/>
              <w:bottom w:val="single" w:sz="8" w:space="0" w:color="auto"/>
              <w:right w:val="single" w:sz="8" w:space="0" w:color="auto"/>
            </w:tcBorders>
            <w:shd w:val="clear" w:color="auto" w:fill="auto"/>
            <w:vAlign w:val="center"/>
          </w:tcPr>
          <w:p w14:paraId="4ABA7A8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是</w:t>
            </w:r>
          </w:p>
        </w:tc>
        <w:tc>
          <w:tcPr>
            <w:tcW w:w="1476" w:type="dxa"/>
            <w:tcBorders>
              <w:top w:val="nil"/>
              <w:left w:val="nil"/>
              <w:bottom w:val="single" w:sz="8" w:space="0" w:color="auto"/>
              <w:right w:val="single" w:sz="12" w:space="0" w:color="auto"/>
            </w:tcBorders>
            <w:shd w:val="clear" w:color="auto" w:fill="auto"/>
            <w:vAlign w:val="center"/>
          </w:tcPr>
          <w:p w14:paraId="6EFBC12B"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F63B42" w14:paraId="25995F4F" w14:textId="77777777" w:rsidTr="008B2231">
        <w:trPr>
          <w:trHeight w:val="297"/>
        </w:trPr>
        <w:tc>
          <w:tcPr>
            <w:tcW w:w="882" w:type="dxa"/>
            <w:vMerge/>
            <w:tcBorders>
              <w:left w:val="single" w:sz="12" w:space="0" w:color="auto"/>
              <w:right w:val="single" w:sz="8" w:space="0" w:color="auto"/>
            </w:tcBorders>
            <w:vAlign w:val="center"/>
          </w:tcPr>
          <w:p w14:paraId="523B9CA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53F5323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BankName</w:t>
            </w:r>
          </w:p>
        </w:tc>
        <w:tc>
          <w:tcPr>
            <w:tcW w:w="2553" w:type="dxa"/>
            <w:tcBorders>
              <w:top w:val="nil"/>
              <w:left w:val="nil"/>
              <w:bottom w:val="single" w:sz="8" w:space="0" w:color="auto"/>
              <w:right w:val="single" w:sz="8" w:space="0" w:color="auto"/>
            </w:tcBorders>
            <w:shd w:val="clear" w:color="auto" w:fill="auto"/>
            <w:vAlign w:val="center"/>
          </w:tcPr>
          <w:p w14:paraId="009464BE"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VARCHAR2(60)</w:t>
            </w:r>
          </w:p>
        </w:tc>
        <w:tc>
          <w:tcPr>
            <w:tcW w:w="1943" w:type="dxa"/>
            <w:tcBorders>
              <w:top w:val="nil"/>
              <w:left w:val="nil"/>
              <w:bottom w:val="single" w:sz="8" w:space="0" w:color="auto"/>
              <w:right w:val="single" w:sz="8" w:space="0" w:color="auto"/>
            </w:tcBorders>
            <w:shd w:val="clear" w:color="auto" w:fill="auto"/>
            <w:vAlign w:val="center"/>
          </w:tcPr>
          <w:p w14:paraId="57E96AB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开户行全称</w:t>
            </w:r>
          </w:p>
        </w:tc>
        <w:tc>
          <w:tcPr>
            <w:tcW w:w="823" w:type="dxa"/>
            <w:tcBorders>
              <w:top w:val="nil"/>
              <w:left w:val="nil"/>
              <w:bottom w:val="single" w:sz="8" w:space="0" w:color="auto"/>
              <w:right w:val="single" w:sz="8" w:space="0" w:color="auto"/>
            </w:tcBorders>
            <w:shd w:val="clear" w:color="auto" w:fill="auto"/>
            <w:vAlign w:val="center"/>
          </w:tcPr>
          <w:p w14:paraId="30AF05CF"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457E9EA8"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5C89A99E" w14:textId="77777777" w:rsidTr="008B2231">
        <w:trPr>
          <w:trHeight w:val="520"/>
        </w:trPr>
        <w:tc>
          <w:tcPr>
            <w:tcW w:w="882" w:type="dxa"/>
            <w:vMerge/>
            <w:tcBorders>
              <w:left w:val="single" w:sz="12" w:space="0" w:color="auto"/>
              <w:right w:val="single" w:sz="8" w:space="0" w:color="auto"/>
            </w:tcBorders>
            <w:vAlign w:val="center"/>
          </w:tcPr>
          <w:p w14:paraId="07EA301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43CCC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Province</w:t>
            </w:r>
          </w:p>
        </w:tc>
        <w:tc>
          <w:tcPr>
            <w:tcW w:w="2553" w:type="dxa"/>
            <w:tcBorders>
              <w:top w:val="nil"/>
              <w:left w:val="nil"/>
              <w:bottom w:val="single" w:sz="8" w:space="0" w:color="auto"/>
              <w:right w:val="single" w:sz="8" w:space="0" w:color="auto"/>
            </w:tcBorders>
            <w:shd w:val="clear" w:color="auto" w:fill="auto"/>
            <w:vAlign w:val="center"/>
          </w:tcPr>
          <w:p w14:paraId="4A12DF4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510BA3F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开户行所在的省</w:t>
            </w:r>
          </w:p>
        </w:tc>
        <w:tc>
          <w:tcPr>
            <w:tcW w:w="823" w:type="dxa"/>
            <w:tcBorders>
              <w:top w:val="nil"/>
              <w:left w:val="nil"/>
              <w:bottom w:val="single" w:sz="8" w:space="0" w:color="auto"/>
              <w:right w:val="single" w:sz="8" w:space="0" w:color="auto"/>
            </w:tcBorders>
            <w:shd w:val="clear" w:color="auto" w:fill="auto"/>
            <w:vAlign w:val="center"/>
          </w:tcPr>
          <w:p w14:paraId="469E3563"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E72FE11"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315AE832" w14:textId="77777777" w:rsidTr="008B2231">
        <w:trPr>
          <w:trHeight w:val="520"/>
        </w:trPr>
        <w:tc>
          <w:tcPr>
            <w:tcW w:w="882" w:type="dxa"/>
            <w:vMerge/>
            <w:tcBorders>
              <w:left w:val="single" w:sz="12" w:space="0" w:color="auto"/>
              <w:right w:val="single" w:sz="8" w:space="0" w:color="auto"/>
            </w:tcBorders>
            <w:vAlign w:val="center"/>
          </w:tcPr>
          <w:p w14:paraId="283CEB44"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41A5383"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City</w:t>
            </w:r>
          </w:p>
        </w:tc>
        <w:tc>
          <w:tcPr>
            <w:tcW w:w="2553" w:type="dxa"/>
            <w:tcBorders>
              <w:top w:val="nil"/>
              <w:left w:val="nil"/>
              <w:bottom w:val="single" w:sz="8" w:space="0" w:color="auto"/>
              <w:right w:val="single" w:sz="8" w:space="0" w:color="auto"/>
            </w:tcBorders>
            <w:shd w:val="clear" w:color="auto" w:fill="auto"/>
            <w:vAlign w:val="center"/>
          </w:tcPr>
          <w:p w14:paraId="4102B13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1F546E28"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开户行所在的市</w:t>
            </w:r>
          </w:p>
        </w:tc>
        <w:tc>
          <w:tcPr>
            <w:tcW w:w="823" w:type="dxa"/>
            <w:tcBorders>
              <w:top w:val="nil"/>
              <w:left w:val="nil"/>
              <w:bottom w:val="single" w:sz="8" w:space="0" w:color="auto"/>
              <w:right w:val="single" w:sz="8" w:space="0" w:color="auto"/>
            </w:tcBorders>
            <w:shd w:val="clear" w:color="auto" w:fill="auto"/>
            <w:vAlign w:val="center"/>
          </w:tcPr>
          <w:p w14:paraId="0512C7B5"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C840FB2"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2B0CBAF5" w14:textId="77777777" w:rsidTr="008B2231">
        <w:trPr>
          <w:trHeight w:val="520"/>
        </w:trPr>
        <w:tc>
          <w:tcPr>
            <w:tcW w:w="882" w:type="dxa"/>
            <w:vMerge/>
            <w:tcBorders>
              <w:left w:val="single" w:sz="12" w:space="0" w:color="auto"/>
              <w:right w:val="single" w:sz="8" w:space="0" w:color="auto"/>
            </w:tcBorders>
            <w:vAlign w:val="center"/>
          </w:tcPr>
          <w:p w14:paraId="078A996A"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6B2C236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UnionBank</w:t>
            </w:r>
          </w:p>
        </w:tc>
        <w:tc>
          <w:tcPr>
            <w:tcW w:w="2553" w:type="dxa"/>
            <w:tcBorders>
              <w:top w:val="nil"/>
              <w:left w:val="nil"/>
              <w:bottom w:val="single" w:sz="8" w:space="0" w:color="auto"/>
              <w:right w:val="single" w:sz="8" w:space="0" w:color="auto"/>
            </w:tcBorders>
            <w:shd w:val="clear" w:color="auto" w:fill="auto"/>
            <w:vAlign w:val="center"/>
          </w:tcPr>
          <w:p w14:paraId="17578449"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137A91DB"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支付的行号</w:t>
            </w:r>
          </w:p>
        </w:tc>
        <w:tc>
          <w:tcPr>
            <w:tcW w:w="823" w:type="dxa"/>
            <w:tcBorders>
              <w:top w:val="nil"/>
              <w:left w:val="nil"/>
              <w:bottom w:val="single" w:sz="8" w:space="0" w:color="auto"/>
              <w:right w:val="single" w:sz="8" w:space="0" w:color="auto"/>
            </w:tcBorders>
            <w:shd w:val="clear" w:color="auto" w:fill="auto"/>
            <w:vAlign w:val="center"/>
          </w:tcPr>
          <w:p w14:paraId="603A2DE9" w14:textId="77777777" w:rsidR="00F63B42" w:rsidRDefault="00F63B42" w:rsidP="008B2231">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否</w:t>
            </w:r>
          </w:p>
        </w:tc>
        <w:tc>
          <w:tcPr>
            <w:tcW w:w="1476" w:type="dxa"/>
            <w:tcBorders>
              <w:top w:val="nil"/>
              <w:left w:val="nil"/>
              <w:bottom w:val="single" w:sz="8" w:space="0" w:color="auto"/>
              <w:right w:val="single" w:sz="12" w:space="0" w:color="auto"/>
            </w:tcBorders>
            <w:shd w:val="clear" w:color="auto" w:fill="auto"/>
            <w:vAlign w:val="center"/>
          </w:tcPr>
          <w:p w14:paraId="33003C0E"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对公必填</w:t>
            </w:r>
          </w:p>
        </w:tc>
      </w:tr>
      <w:tr w:rsidR="00F63B42" w14:paraId="0EB500B5" w14:textId="77777777" w:rsidTr="008B2231">
        <w:trPr>
          <w:trHeight w:val="520"/>
        </w:trPr>
        <w:tc>
          <w:tcPr>
            <w:tcW w:w="882" w:type="dxa"/>
            <w:vMerge/>
            <w:tcBorders>
              <w:left w:val="single" w:sz="12" w:space="0" w:color="auto"/>
              <w:right w:val="single" w:sz="8" w:space="0" w:color="auto"/>
            </w:tcBorders>
            <w:vAlign w:val="center"/>
          </w:tcPr>
          <w:p w14:paraId="226D02A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4B0A81C0"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AccountProp</w:t>
            </w:r>
          </w:p>
        </w:tc>
        <w:tc>
          <w:tcPr>
            <w:tcW w:w="2553" w:type="dxa"/>
            <w:tcBorders>
              <w:top w:val="nil"/>
              <w:left w:val="nil"/>
              <w:bottom w:val="single" w:sz="8" w:space="0" w:color="auto"/>
              <w:right w:val="single" w:sz="8" w:space="0" w:color="auto"/>
            </w:tcBorders>
            <w:shd w:val="clear" w:color="auto" w:fill="auto"/>
            <w:vAlign w:val="center"/>
          </w:tcPr>
          <w:p w14:paraId="6D20837B"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8" w:space="0" w:color="auto"/>
              <w:right w:val="single" w:sz="8" w:space="0" w:color="auto"/>
            </w:tcBorders>
            <w:shd w:val="clear" w:color="auto" w:fill="auto"/>
            <w:vAlign w:val="center"/>
          </w:tcPr>
          <w:p w14:paraId="1360F2A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账号属性</w:t>
            </w:r>
          </w:p>
        </w:tc>
        <w:tc>
          <w:tcPr>
            <w:tcW w:w="823" w:type="dxa"/>
            <w:tcBorders>
              <w:top w:val="nil"/>
              <w:left w:val="nil"/>
              <w:bottom w:val="single" w:sz="8" w:space="0" w:color="auto"/>
              <w:right w:val="single" w:sz="8" w:space="0" w:color="auto"/>
            </w:tcBorders>
            <w:shd w:val="clear" w:color="auto" w:fill="auto"/>
            <w:vAlign w:val="center"/>
          </w:tcPr>
          <w:p w14:paraId="0948E887"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4D0D34F2"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0私人，1公司。</w:t>
            </w:r>
          </w:p>
        </w:tc>
      </w:tr>
      <w:tr w:rsidR="00F63B42" w14:paraId="18F86C51" w14:textId="77777777" w:rsidTr="008B2231">
        <w:trPr>
          <w:trHeight w:val="297"/>
        </w:trPr>
        <w:tc>
          <w:tcPr>
            <w:tcW w:w="882" w:type="dxa"/>
            <w:vMerge/>
            <w:tcBorders>
              <w:left w:val="single" w:sz="12" w:space="0" w:color="auto"/>
              <w:right w:val="single" w:sz="8" w:space="0" w:color="auto"/>
            </w:tcBorders>
            <w:vAlign w:val="center"/>
          </w:tcPr>
          <w:p w14:paraId="50E8DC98"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10639FF1"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Amount</w:t>
            </w:r>
          </w:p>
        </w:tc>
        <w:tc>
          <w:tcPr>
            <w:tcW w:w="2553" w:type="dxa"/>
            <w:tcBorders>
              <w:top w:val="nil"/>
              <w:left w:val="nil"/>
              <w:bottom w:val="single" w:sz="8" w:space="0" w:color="auto"/>
              <w:right w:val="single" w:sz="8" w:space="0" w:color="auto"/>
            </w:tcBorders>
            <w:shd w:val="clear" w:color="auto" w:fill="auto"/>
            <w:vAlign w:val="center"/>
          </w:tcPr>
          <w:p w14:paraId="58FBA98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VARCHAR2(12)</w:t>
            </w:r>
          </w:p>
        </w:tc>
        <w:tc>
          <w:tcPr>
            <w:tcW w:w="1943" w:type="dxa"/>
            <w:tcBorders>
              <w:top w:val="nil"/>
              <w:left w:val="nil"/>
              <w:bottom w:val="single" w:sz="8" w:space="0" w:color="auto"/>
              <w:right w:val="single" w:sz="8" w:space="0" w:color="auto"/>
            </w:tcBorders>
            <w:shd w:val="clear" w:color="auto" w:fill="auto"/>
            <w:vAlign w:val="center"/>
          </w:tcPr>
          <w:p w14:paraId="49A39D19"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金额</w:t>
            </w:r>
          </w:p>
        </w:tc>
        <w:tc>
          <w:tcPr>
            <w:tcW w:w="823" w:type="dxa"/>
            <w:tcBorders>
              <w:top w:val="nil"/>
              <w:left w:val="nil"/>
              <w:bottom w:val="single" w:sz="8" w:space="0" w:color="auto"/>
              <w:right w:val="single" w:sz="8" w:space="0" w:color="auto"/>
            </w:tcBorders>
            <w:shd w:val="clear" w:color="auto" w:fill="auto"/>
            <w:vAlign w:val="center"/>
          </w:tcPr>
          <w:p w14:paraId="24CEA7FE"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8" w:space="0" w:color="auto"/>
              <w:right w:val="single" w:sz="12" w:space="0" w:color="auto"/>
            </w:tcBorders>
            <w:shd w:val="clear" w:color="auto" w:fill="auto"/>
            <w:vAlign w:val="center"/>
          </w:tcPr>
          <w:p w14:paraId="270F81EF" w14:textId="77777777" w:rsidR="00F63B42" w:rsidRDefault="00F63B42" w:rsidP="008B2231">
            <w:pPr>
              <w:widowControl/>
              <w:jc w:val="left"/>
              <w:rPr>
                <w:rFonts w:ascii="宋体" w:hAnsi="宋体" w:cs="宋体"/>
                <w:color w:val="FF0000"/>
                <w:kern w:val="0"/>
                <w:sz w:val="18"/>
                <w:szCs w:val="18"/>
              </w:rPr>
            </w:pPr>
            <w:r>
              <w:rPr>
                <w:rFonts w:ascii="宋体" w:hAnsi="宋体" w:cs="宋体" w:hint="eastAsia"/>
                <w:color w:val="FF0000"/>
                <w:kern w:val="0"/>
                <w:sz w:val="18"/>
                <w:szCs w:val="18"/>
              </w:rPr>
              <w:t>单位：分</w:t>
            </w:r>
          </w:p>
        </w:tc>
      </w:tr>
      <w:tr w:rsidR="00F63B42" w14:paraId="21D7376C" w14:textId="77777777" w:rsidTr="008B2231">
        <w:trPr>
          <w:trHeight w:val="297"/>
        </w:trPr>
        <w:tc>
          <w:tcPr>
            <w:tcW w:w="882" w:type="dxa"/>
            <w:vMerge/>
            <w:tcBorders>
              <w:left w:val="single" w:sz="12" w:space="0" w:color="auto"/>
              <w:right w:val="single" w:sz="8" w:space="0" w:color="auto"/>
            </w:tcBorders>
            <w:vAlign w:val="center"/>
          </w:tcPr>
          <w:p w14:paraId="0D6025A3"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C909942"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PayIdNum</w:t>
            </w:r>
          </w:p>
        </w:tc>
        <w:tc>
          <w:tcPr>
            <w:tcW w:w="2553" w:type="dxa"/>
            <w:tcBorders>
              <w:top w:val="nil"/>
              <w:left w:val="nil"/>
              <w:bottom w:val="single" w:sz="8" w:space="0" w:color="auto"/>
              <w:right w:val="single" w:sz="8" w:space="0" w:color="auto"/>
            </w:tcBorders>
            <w:shd w:val="clear" w:color="auto" w:fill="auto"/>
            <w:vAlign w:val="center"/>
          </w:tcPr>
          <w:p w14:paraId="125457EA"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8BD64CE"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放款身份证号</w:t>
            </w:r>
          </w:p>
        </w:tc>
        <w:tc>
          <w:tcPr>
            <w:tcW w:w="823" w:type="dxa"/>
            <w:tcBorders>
              <w:top w:val="nil"/>
              <w:left w:val="nil"/>
              <w:bottom w:val="single" w:sz="8" w:space="0" w:color="auto"/>
              <w:right w:val="single" w:sz="8" w:space="0" w:color="auto"/>
            </w:tcBorders>
            <w:shd w:val="clear" w:color="auto" w:fill="auto"/>
            <w:vAlign w:val="center"/>
          </w:tcPr>
          <w:p w14:paraId="24D1008A" w14:textId="5199E43F" w:rsidR="00F63B42" w:rsidRDefault="00E0123F" w:rsidP="008B2231">
            <w:pPr>
              <w:widowControl/>
              <w:jc w:val="center"/>
              <w:rPr>
                <w:rFonts w:ascii="宋体" w:hAnsi="宋体" w:cs="宋体"/>
                <w:b/>
                <w:bCs/>
                <w:color w:val="FF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010E6F79" w14:textId="379FCBCC" w:rsidR="00F63B42" w:rsidRDefault="00253A9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账号火属性为0时,必传</w:t>
            </w:r>
          </w:p>
        </w:tc>
      </w:tr>
      <w:tr w:rsidR="00F63B42" w14:paraId="157161F5" w14:textId="77777777" w:rsidTr="008B2231">
        <w:trPr>
          <w:trHeight w:val="297"/>
        </w:trPr>
        <w:tc>
          <w:tcPr>
            <w:tcW w:w="882" w:type="dxa"/>
            <w:vMerge/>
            <w:tcBorders>
              <w:left w:val="single" w:sz="12" w:space="0" w:color="auto"/>
              <w:right w:val="single" w:sz="8" w:space="0" w:color="auto"/>
            </w:tcBorders>
            <w:vAlign w:val="center"/>
          </w:tcPr>
          <w:p w14:paraId="5875E222"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D7104A9" w14:textId="77777777" w:rsidR="00F63B42" w:rsidRDefault="00F63B42" w:rsidP="008B2231">
            <w:pPr>
              <w:widowControl/>
              <w:rPr>
                <w:rFonts w:ascii="宋体" w:hAnsi="宋体" w:cs="宋体"/>
                <w:color w:val="FF0000"/>
                <w:kern w:val="0"/>
                <w:sz w:val="18"/>
                <w:szCs w:val="18"/>
              </w:rPr>
            </w:pPr>
            <w:r>
              <w:rPr>
                <w:rFonts w:ascii="宋体" w:hAnsi="宋体" w:cs="宋体" w:hint="eastAsia"/>
                <w:color w:val="000000"/>
                <w:kern w:val="0"/>
                <w:sz w:val="18"/>
                <w:szCs w:val="18"/>
              </w:rPr>
              <w:t>RefundIdNum</w:t>
            </w:r>
          </w:p>
        </w:tc>
        <w:tc>
          <w:tcPr>
            <w:tcW w:w="2553" w:type="dxa"/>
            <w:tcBorders>
              <w:top w:val="nil"/>
              <w:left w:val="nil"/>
              <w:bottom w:val="single" w:sz="8" w:space="0" w:color="auto"/>
              <w:right w:val="single" w:sz="8" w:space="0" w:color="auto"/>
            </w:tcBorders>
            <w:shd w:val="clear" w:color="auto" w:fill="auto"/>
            <w:vAlign w:val="center"/>
          </w:tcPr>
          <w:p w14:paraId="33CCA282"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VARCHAR2(20)</w:t>
            </w:r>
          </w:p>
        </w:tc>
        <w:tc>
          <w:tcPr>
            <w:tcW w:w="1943" w:type="dxa"/>
            <w:tcBorders>
              <w:top w:val="nil"/>
              <w:left w:val="nil"/>
              <w:bottom w:val="single" w:sz="8" w:space="0" w:color="auto"/>
              <w:right w:val="single" w:sz="8" w:space="0" w:color="auto"/>
            </w:tcBorders>
            <w:shd w:val="clear" w:color="auto" w:fill="auto"/>
            <w:vAlign w:val="center"/>
          </w:tcPr>
          <w:p w14:paraId="4C832A45"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还款身份证号</w:t>
            </w:r>
          </w:p>
        </w:tc>
        <w:tc>
          <w:tcPr>
            <w:tcW w:w="823" w:type="dxa"/>
            <w:tcBorders>
              <w:top w:val="nil"/>
              <w:left w:val="nil"/>
              <w:bottom w:val="single" w:sz="8" w:space="0" w:color="auto"/>
              <w:right w:val="single" w:sz="8" w:space="0" w:color="auto"/>
            </w:tcBorders>
            <w:shd w:val="clear" w:color="auto" w:fill="auto"/>
            <w:vAlign w:val="center"/>
          </w:tcPr>
          <w:p w14:paraId="5EF9791F"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FF0000"/>
                <w:kern w:val="0"/>
                <w:sz w:val="20"/>
                <w:szCs w:val="20"/>
              </w:rPr>
              <w:t>否</w:t>
            </w:r>
          </w:p>
        </w:tc>
        <w:tc>
          <w:tcPr>
            <w:tcW w:w="1476" w:type="dxa"/>
            <w:tcBorders>
              <w:top w:val="nil"/>
              <w:left w:val="nil"/>
              <w:bottom w:val="single" w:sz="8" w:space="0" w:color="auto"/>
              <w:right w:val="single" w:sz="12" w:space="0" w:color="auto"/>
            </w:tcBorders>
            <w:shd w:val="clear" w:color="auto" w:fill="auto"/>
            <w:vAlign w:val="center"/>
          </w:tcPr>
          <w:p w14:paraId="23A89539" w14:textId="77777777"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Is</w:t>
            </w:r>
            <w:r>
              <w:rPr>
                <w:rFonts w:ascii="宋体" w:hAnsi="宋体" w:cs="宋体"/>
                <w:color w:val="000000"/>
                <w:kern w:val="0"/>
                <w:sz w:val="18"/>
                <w:szCs w:val="18"/>
              </w:rPr>
              <w:t>Sign</w:t>
            </w:r>
            <w:r>
              <w:rPr>
                <w:rFonts w:ascii="宋体" w:hAnsi="宋体" w:cs="宋体" w:hint="eastAsia"/>
                <w:color w:val="000000"/>
                <w:kern w:val="0"/>
                <w:sz w:val="18"/>
                <w:szCs w:val="18"/>
              </w:rPr>
              <w:t>为</w:t>
            </w:r>
            <w:r>
              <w:rPr>
                <w:rFonts w:ascii="宋体" w:hAnsi="宋体" w:cs="宋体"/>
                <w:color w:val="000000"/>
                <w:kern w:val="0"/>
                <w:sz w:val="18"/>
                <w:szCs w:val="18"/>
              </w:rPr>
              <w:t>0</w:t>
            </w:r>
            <w:r>
              <w:rPr>
                <w:rFonts w:ascii="宋体" w:hAnsi="宋体" w:cs="宋体" w:hint="eastAsia"/>
                <w:color w:val="000000"/>
                <w:kern w:val="0"/>
                <w:sz w:val="18"/>
                <w:szCs w:val="18"/>
              </w:rPr>
              <w:t>的时候必输</w:t>
            </w:r>
          </w:p>
        </w:tc>
      </w:tr>
      <w:tr w:rsidR="00F63B42" w14:paraId="10607B6B" w14:textId="77777777" w:rsidTr="008B2231">
        <w:trPr>
          <w:trHeight w:val="297"/>
        </w:trPr>
        <w:tc>
          <w:tcPr>
            <w:tcW w:w="882" w:type="dxa"/>
            <w:vMerge/>
            <w:tcBorders>
              <w:left w:val="single" w:sz="12" w:space="0" w:color="auto"/>
              <w:right w:val="single" w:sz="8" w:space="0" w:color="auto"/>
            </w:tcBorders>
            <w:vAlign w:val="center"/>
          </w:tcPr>
          <w:p w14:paraId="39C7BAF6"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8" w:space="0" w:color="auto"/>
              <w:right w:val="single" w:sz="8" w:space="0" w:color="auto"/>
            </w:tcBorders>
            <w:shd w:val="clear" w:color="auto" w:fill="auto"/>
            <w:vAlign w:val="center"/>
          </w:tcPr>
          <w:p w14:paraId="3E5C49BB" w14:textId="77777777" w:rsidR="00F63B42" w:rsidRDefault="00F63B42" w:rsidP="008B2231">
            <w:pPr>
              <w:widowControl/>
              <w:rPr>
                <w:rFonts w:ascii="宋体" w:hAnsi="宋体" w:cs="宋体"/>
                <w:color w:val="000000"/>
                <w:kern w:val="0"/>
                <w:sz w:val="18"/>
                <w:szCs w:val="18"/>
              </w:rPr>
            </w:pPr>
            <w:r>
              <w:rPr>
                <w:rFonts w:hint="eastAsia"/>
              </w:rPr>
              <w:t>ProductNo</w:t>
            </w:r>
          </w:p>
        </w:tc>
        <w:tc>
          <w:tcPr>
            <w:tcW w:w="2553" w:type="dxa"/>
            <w:tcBorders>
              <w:top w:val="nil"/>
              <w:left w:val="nil"/>
              <w:bottom w:val="single" w:sz="8" w:space="0" w:color="auto"/>
              <w:right w:val="single" w:sz="8" w:space="0" w:color="auto"/>
            </w:tcBorders>
            <w:shd w:val="clear" w:color="auto" w:fill="auto"/>
            <w:vAlign w:val="center"/>
          </w:tcPr>
          <w:p w14:paraId="75856704" w14:textId="4570C8C3" w:rsidR="00F63B42" w:rsidRDefault="00F63B42" w:rsidP="00F204B5">
            <w:pPr>
              <w:widowControl/>
              <w:rPr>
                <w:rFonts w:ascii="宋体" w:hAnsi="宋体" w:cs="宋体"/>
                <w:color w:val="000000"/>
                <w:kern w:val="0"/>
                <w:szCs w:val="21"/>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43" w:type="dxa"/>
            <w:tcBorders>
              <w:top w:val="nil"/>
              <w:left w:val="nil"/>
              <w:bottom w:val="single" w:sz="8" w:space="0" w:color="auto"/>
              <w:right w:val="single" w:sz="8" w:space="0" w:color="auto"/>
            </w:tcBorders>
            <w:shd w:val="clear" w:color="auto" w:fill="auto"/>
            <w:vAlign w:val="center"/>
          </w:tcPr>
          <w:p w14:paraId="19CE0DB9" w14:textId="77777777" w:rsidR="00F63B42" w:rsidRDefault="00F63B42" w:rsidP="008B2231">
            <w:pPr>
              <w:widowControl/>
              <w:jc w:val="center"/>
              <w:rPr>
                <w:rFonts w:ascii="宋体" w:hAnsi="宋体" w:cs="宋体"/>
                <w:color w:val="000000"/>
                <w:kern w:val="0"/>
                <w:szCs w:val="21"/>
              </w:rPr>
            </w:pPr>
            <w:r>
              <w:rPr>
                <w:rFonts w:hint="eastAsia"/>
              </w:rPr>
              <w:t>产品标识</w:t>
            </w:r>
          </w:p>
        </w:tc>
        <w:tc>
          <w:tcPr>
            <w:tcW w:w="823" w:type="dxa"/>
            <w:tcBorders>
              <w:top w:val="nil"/>
              <w:left w:val="nil"/>
              <w:bottom w:val="single" w:sz="8" w:space="0" w:color="auto"/>
              <w:right w:val="single" w:sz="8" w:space="0" w:color="auto"/>
            </w:tcBorders>
            <w:shd w:val="clear" w:color="auto" w:fill="auto"/>
            <w:vAlign w:val="center"/>
          </w:tcPr>
          <w:p w14:paraId="10F1430F" w14:textId="77777777" w:rsidR="00F63B42" w:rsidRDefault="00F63B42" w:rsidP="008B2231">
            <w:pPr>
              <w:widowControl/>
              <w:jc w:val="center"/>
              <w:rPr>
                <w:rFonts w:ascii="宋体" w:hAnsi="宋体" w:cs="宋体"/>
                <w:b/>
                <w:bCs/>
                <w:color w:val="FF0000"/>
                <w:kern w:val="0"/>
                <w:sz w:val="20"/>
                <w:szCs w:val="20"/>
              </w:rPr>
            </w:pPr>
            <w:r>
              <w:rPr>
                <w:rStyle w:val="ae"/>
              </w:rPr>
              <w:t>否</w:t>
            </w:r>
          </w:p>
        </w:tc>
        <w:tc>
          <w:tcPr>
            <w:tcW w:w="1476" w:type="dxa"/>
            <w:tcBorders>
              <w:top w:val="nil"/>
              <w:left w:val="nil"/>
              <w:bottom w:val="single" w:sz="8" w:space="0" w:color="auto"/>
              <w:right w:val="single" w:sz="12" w:space="0" w:color="auto"/>
            </w:tcBorders>
            <w:shd w:val="clear" w:color="auto" w:fill="auto"/>
            <w:vAlign w:val="center"/>
          </w:tcPr>
          <w:p w14:paraId="12A6498E" w14:textId="33AF9F15" w:rsidR="00F63B42" w:rsidRDefault="00F63B42" w:rsidP="008B2231">
            <w:pPr>
              <w:widowControl/>
              <w:jc w:val="left"/>
              <w:rPr>
                <w:rFonts w:ascii="宋体" w:hAnsi="宋体" w:cs="宋体"/>
                <w:color w:val="000000"/>
                <w:kern w:val="0"/>
                <w:sz w:val="18"/>
                <w:szCs w:val="18"/>
              </w:rPr>
            </w:pPr>
            <w:r>
              <w:rPr>
                <w:rFonts w:ascii="宋体" w:hAnsi="宋体" w:cs="宋体" w:hint="eastAsia"/>
                <w:color w:val="000000"/>
                <w:kern w:val="0"/>
                <w:sz w:val="18"/>
                <w:szCs w:val="18"/>
              </w:rPr>
              <w:t>有放款渠道规则限定时必输</w:t>
            </w:r>
          </w:p>
        </w:tc>
      </w:tr>
      <w:tr w:rsidR="00F63B42" w14:paraId="550140E7" w14:textId="77777777" w:rsidTr="00F74414">
        <w:trPr>
          <w:trHeight w:val="297"/>
        </w:trPr>
        <w:tc>
          <w:tcPr>
            <w:tcW w:w="882" w:type="dxa"/>
            <w:vMerge/>
            <w:tcBorders>
              <w:left w:val="single" w:sz="12" w:space="0" w:color="auto"/>
              <w:right w:val="single" w:sz="8" w:space="0" w:color="auto"/>
            </w:tcBorders>
            <w:vAlign w:val="center"/>
          </w:tcPr>
          <w:p w14:paraId="606B7F80" w14:textId="77777777" w:rsidR="00F63B42" w:rsidRDefault="00F63B42" w:rsidP="008B2231">
            <w:pPr>
              <w:widowControl/>
              <w:jc w:val="left"/>
              <w:rPr>
                <w:rFonts w:ascii="宋体" w:hAnsi="宋体" w:cs="宋体"/>
                <w:color w:val="000000"/>
                <w:kern w:val="0"/>
                <w:szCs w:val="21"/>
              </w:rPr>
            </w:pPr>
          </w:p>
        </w:tc>
        <w:tc>
          <w:tcPr>
            <w:tcW w:w="2031" w:type="dxa"/>
            <w:tcBorders>
              <w:top w:val="nil"/>
              <w:left w:val="nil"/>
              <w:bottom w:val="single" w:sz="4" w:space="0" w:color="auto"/>
              <w:right w:val="single" w:sz="8" w:space="0" w:color="auto"/>
            </w:tcBorders>
            <w:shd w:val="clear" w:color="auto" w:fill="auto"/>
            <w:vAlign w:val="center"/>
          </w:tcPr>
          <w:p w14:paraId="17074438" w14:textId="77777777" w:rsidR="00F63B42" w:rsidRDefault="00F63B42" w:rsidP="008B2231">
            <w:pPr>
              <w:widowControl/>
              <w:rPr>
                <w:rFonts w:ascii="宋体" w:hAnsi="宋体" w:cs="宋体"/>
                <w:color w:val="000000"/>
                <w:kern w:val="0"/>
                <w:sz w:val="18"/>
                <w:szCs w:val="18"/>
              </w:rPr>
            </w:pPr>
            <w:r>
              <w:rPr>
                <w:rFonts w:ascii="宋体" w:hAnsi="宋体" w:cs="宋体" w:hint="eastAsia"/>
                <w:color w:val="000000"/>
                <w:kern w:val="0"/>
                <w:sz w:val="18"/>
                <w:szCs w:val="18"/>
              </w:rPr>
              <w:t>IsSign</w:t>
            </w:r>
          </w:p>
        </w:tc>
        <w:tc>
          <w:tcPr>
            <w:tcW w:w="2553" w:type="dxa"/>
            <w:tcBorders>
              <w:top w:val="nil"/>
              <w:left w:val="nil"/>
              <w:bottom w:val="single" w:sz="4" w:space="0" w:color="auto"/>
              <w:right w:val="single" w:sz="8" w:space="0" w:color="auto"/>
            </w:tcBorders>
            <w:shd w:val="clear" w:color="auto" w:fill="auto"/>
            <w:vAlign w:val="center"/>
          </w:tcPr>
          <w:p w14:paraId="0CD0CF58" w14:textId="77777777" w:rsidR="00F63B42" w:rsidRDefault="00F63B42" w:rsidP="008B2231">
            <w:pPr>
              <w:widowControl/>
              <w:rPr>
                <w:rFonts w:ascii="宋体" w:hAnsi="宋体" w:cs="宋体"/>
                <w:color w:val="000000"/>
                <w:kern w:val="0"/>
                <w:szCs w:val="21"/>
              </w:rPr>
            </w:pPr>
            <w:r>
              <w:rPr>
                <w:rFonts w:ascii="宋体" w:hAnsi="宋体" w:cs="宋体" w:hint="eastAsia"/>
                <w:color w:val="000000"/>
                <w:kern w:val="0"/>
                <w:szCs w:val="21"/>
              </w:rPr>
              <w:t>VARCHAR2(2)</w:t>
            </w:r>
          </w:p>
        </w:tc>
        <w:tc>
          <w:tcPr>
            <w:tcW w:w="1943" w:type="dxa"/>
            <w:tcBorders>
              <w:top w:val="nil"/>
              <w:left w:val="nil"/>
              <w:bottom w:val="single" w:sz="4" w:space="0" w:color="auto"/>
              <w:right w:val="single" w:sz="8" w:space="0" w:color="auto"/>
            </w:tcBorders>
            <w:shd w:val="clear" w:color="auto" w:fill="auto"/>
            <w:vAlign w:val="center"/>
          </w:tcPr>
          <w:p w14:paraId="41AF22E2" w14:textId="77777777" w:rsidR="00F63B42" w:rsidRDefault="00F63B42" w:rsidP="008B2231">
            <w:pPr>
              <w:widowControl/>
              <w:jc w:val="center"/>
              <w:rPr>
                <w:rFonts w:ascii="宋体" w:hAnsi="宋体" w:cs="宋体"/>
                <w:color w:val="000000"/>
                <w:kern w:val="0"/>
                <w:szCs w:val="21"/>
              </w:rPr>
            </w:pPr>
            <w:r>
              <w:rPr>
                <w:rFonts w:ascii="宋体" w:hAnsi="宋体" w:cs="宋体" w:hint="eastAsia"/>
                <w:color w:val="000000"/>
                <w:kern w:val="0"/>
                <w:szCs w:val="21"/>
              </w:rPr>
              <w:t>是否做签约</w:t>
            </w:r>
          </w:p>
        </w:tc>
        <w:tc>
          <w:tcPr>
            <w:tcW w:w="823" w:type="dxa"/>
            <w:tcBorders>
              <w:top w:val="nil"/>
              <w:left w:val="nil"/>
              <w:bottom w:val="single" w:sz="4" w:space="0" w:color="auto"/>
              <w:right w:val="single" w:sz="8" w:space="0" w:color="auto"/>
            </w:tcBorders>
            <w:shd w:val="clear" w:color="auto" w:fill="auto"/>
            <w:vAlign w:val="center"/>
          </w:tcPr>
          <w:p w14:paraId="76DA0F9D" w14:textId="77777777" w:rsidR="00F63B42" w:rsidRDefault="00F63B42" w:rsidP="008B2231">
            <w:pPr>
              <w:widowControl/>
              <w:jc w:val="center"/>
              <w:rPr>
                <w:rFonts w:ascii="宋体" w:hAnsi="宋体" w:cs="宋体"/>
                <w:b/>
                <w:bCs/>
                <w:color w:val="000000"/>
                <w:kern w:val="0"/>
                <w:sz w:val="20"/>
                <w:szCs w:val="20"/>
              </w:rPr>
            </w:pPr>
            <w:r>
              <w:rPr>
                <w:rFonts w:ascii="宋体" w:hAnsi="宋体" w:cs="宋体" w:hint="eastAsia"/>
                <w:b/>
                <w:bCs/>
                <w:color w:val="000000"/>
                <w:kern w:val="0"/>
                <w:sz w:val="20"/>
                <w:szCs w:val="20"/>
              </w:rPr>
              <w:t>是</w:t>
            </w:r>
          </w:p>
        </w:tc>
        <w:tc>
          <w:tcPr>
            <w:tcW w:w="1476" w:type="dxa"/>
            <w:tcBorders>
              <w:top w:val="nil"/>
              <w:left w:val="nil"/>
              <w:bottom w:val="single" w:sz="4" w:space="0" w:color="auto"/>
              <w:right w:val="single" w:sz="12" w:space="0" w:color="auto"/>
            </w:tcBorders>
            <w:shd w:val="clear" w:color="auto" w:fill="auto"/>
            <w:vAlign w:val="center"/>
          </w:tcPr>
          <w:p w14:paraId="2696003C" w14:textId="77777777" w:rsidR="00F63B42" w:rsidRDefault="00F63B42" w:rsidP="008B2231">
            <w:pPr>
              <w:widowControl/>
              <w:jc w:val="left"/>
              <w:rPr>
                <w:rFonts w:ascii="宋体" w:hAnsi="宋体" w:cs="宋体"/>
                <w:color w:val="000000"/>
                <w:kern w:val="0"/>
                <w:szCs w:val="21"/>
              </w:rPr>
            </w:pPr>
            <w:r>
              <w:rPr>
                <w:rFonts w:ascii="宋体" w:hAnsi="宋体" w:cs="宋体" w:hint="eastAsia"/>
                <w:color w:val="000000"/>
                <w:kern w:val="0"/>
                <w:szCs w:val="21"/>
              </w:rPr>
              <w:t>0是，1否</w:t>
            </w:r>
          </w:p>
          <w:p w14:paraId="35DC06E5" w14:textId="3F93911F" w:rsidR="00F63B42" w:rsidRDefault="00F63B42" w:rsidP="008B2231">
            <w:pPr>
              <w:widowControl/>
              <w:jc w:val="left"/>
              <w:rPr>
                <w:rFonts w:ascii="宋体" w:hAnsi="宋体" w:cs="宋体"/>
              </w:rPr>
            </w:pPr>
            <w:r>
              <w:rPr>
                <w:rFonts w:ascii="宋体" w:hAnsi="宋体" w:cs="宋体" w:hint="eastAsia"/>
              </w:rPr>
              <w:t>（</w:t>
            </w:r>
            <w:r>
              <w:rPr>
                <w:rFonts w:ascii="宋体" w:hAnsi="宋体" w:cs="宋体" w:hint="eastAsia"/>
                <w:color w:val="FF0000"/>
              </w:rPr>
              <w:t>注：京东借钱平台不做任何还款，放款签约校验</w:t>
            </w:r>
            <w:r>
              <w:rPr>
                <w:rFonts w:ascii="宋体" w:hAnsi="宋体" w:cs="宋体" w:hint="eastAsia"/>
              </w:rPr>
              <w:t>）</w:t>
            </w:r>
          </w:p>
        </w:tc>
      </w:tr>
      <w:tr w:rsidR="00F63B42" w14:paraId="146A8123" w14:textId="77777777" w:rsidTr="00F74414">
        <w:trPr>
          <w:trHeight w:val="297"/>
        </w:trPr>
        <w:tc>
          <w:tcPr>
            <w:tcW w:w="882" w:type="dxa"/>
            <w:vMerge/>
            <w:tcBorders>
              <w:left w:val="single" w:sz="12" w:space="0" w:color="auto"/>
              <w:bottom w:val="single" w:sz="4" w:space="0" w:color="auto"/>
              <w:right w:val="single" w:sz="8" w:space="0" w:color="auto"/>
            </w:tcBorders>
            <w:vAlign w:val="center"/>
          </w:tcPr>
          <w:p w14:paraId="25634532" w14:textId="77777777" w:rsidR="00F63B42" w:rsidRDefault="00F63B42" w:rsidP="00F63B42">
            <w:pPr>
              <w:widowControl/>
              <w:jc w:val="left"/>
              <w:rPr>
                <w:rFonts w:ascii="宋体" w:hAnsi="宋体" w:cs="宋体"/>
                <w:color w:val="000000"/>
                <w:kern w:val="0"/>
                <w:szCs w:val="21"/>
              </w:rPr>
            </w:pPr>
          </w:p>
        </w:tc>
        <w:tc>
          <w:tcPr>
            <w:tcW w:w="2031" w:type="dxa"/>
            <w:tcBorders>
              <w:top w:val="single" w:sz="4" w:space="0" w:color="auto"/>
              <w:left w:val="single" w:sz="8" w:space="0" w:color="auto"/>
              <w:bottom w:val="single" w:sz="4" w:space="0" w:color="auto"/>
              <w:right w:val="single" w:sz="4" w:space="0" w:color="auto"/>
            </w:tcBorders>
            <w:shd w:val="clear" w:color="auto" w:fill="auto"/>
            <w:vAlign w:val="center"/>
          </w:tcPr>
          <w:p w14:paraId="6C6244F6" w14:textId="4220784E" w:rsidR="00F63B42" w:rsidRDefault="00A70806" w:rsidP="00FB2AE4">
            <w:pPr>
              <w:widowControl/>
              <w:rPr>
                <w:rFonts w:ascii="宋体" w:hAnsi="宋体" w:cs="宋体"/>
                <w:color w:val="000000"/>
                <w:kern w:val="0"/>
                <w:sz w:val="18"/>
                <w:szCs w:val="18"/>
              </w:rPr>
            </w:pPr>
            <w:r>
              <w:t>P</w:t>
            </w:r>
            <w:r>
              <w:rPr>
                <w:rFonts w:hint="eastAsia"/>
              </w:rPr>
              <w:t>roduct</w:t>
            </w:r>
            <w:r>
              <w:t>Bus</w:t>
            </w:r>
            <w:r>
              <w:rPr>
                <w:rFonts w:hint="eastAsia"/>
              </w:rPr>
              <w:t>s</w:t>
            </w:r>
            <w:r>
              <w:t>N</w:t>
            </w:r>
            <w:r>
              <w:rPr>
                <w:rFonts w:hint="eastAsia"/>
              </w:rPr>
              <w:t>o</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14:paraId="10FC7B3E" w14:textId="79F180F2" w:rsidR="00F63B42" w:rsidRDefault="00F63B42" w:rsidP="00F63B42">
            <w:pPr>
              <w:widowControl/>
              <w:rPr>
                <w:rFonts w:ascii="宋体" w:hAnsi="宋体" w:cs="宋体"/>
                <w:color w:val="000000"/>
                <w:kern w:val="0"/>
                <w:szCs w:val="21"/>
              </w:rPr>
            </w:pPr>
            <w:r>
              <w:rPr>
                <w:rFonts w:ascii="宋体" w:hAnsi="宋体" w:cs="宋体" w:hint="eastAsia"/>
                <w:color w:val="000000"/>
                <w:kern w:val="0"/>
                <w:szCs w:val="21"/>
              </w:rPr>
              <w:t>VARCHAR2(</w:t>
            </w:r>
            <w:r w:rsidR="00764D1E">
              <w:rPr>
                <w:rFonts w:ascii="宋体" w:hAnsi="宋体" w:cs="宋体"/>
                <w:color w:val="000000"/>
                <w:kern w:val="0"/>
                <w:szCs w:val="21"/>
              </w:rPr>
              <w:t>12</w:t>
            </w:r>
            <w:r>
              <w:rPr>
                <w:rFonts w:ascii="宋体" w:hAnsi="宋体" w:cs="宋体" w:hint="eastAsia"/>
                <w:color w:val="000000"/>
                <w:kern w:val="0"/>
                <w:szCs w:val="21"/>
              </w:rPr>
              <w:t>)</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14:paraId="4110C653" w14:textId="2C11D077" w:rsidR="00F63B42" w:rsidRDefault="00FB2AE4" w:rsidP="00F63B42">
            <w:pPr>
              <w:widowControl/>
              <w:jc w:val="center"/>
              <w:rPr>
                <w:rFonts w:ascii="宋体" w:hAnsi="宋体" w:cs="宋体"/>
                <w:color w:val="000000"/>
                <w:kern w:val="0"/>
                <w:szCs w:val="21"/>
              </w:rPr>
            </w:pPr>
            <w:r>
              <w:rPr>
                <w:rFonts w:ascii="宋体" w:hAnsi="宋体" w:cs="宋体" w:hint="eastAsia"/>
                <w:color w:val="000000"/>
                <w:kern w:val="0"/>
                <w:szCs w:val="21"/>
              </w:rPr>
              <w:t>产品业务编码</w:t>
            </w:r>
          </w:p>
        </w:tc>
        <w:tc>
          <w:tcPr>
            <w:tcW w:w="823" w:type="dxa"/>
            <w:tcBorders>
              <w:top w:val="single" w:sz="4" w:space="0" w:color="auto"/>
              <w:left w:val="single" w:sz="4" w:space="0" w:color="auto"/>
              <w:bottom w:val="single" w:sz="4" w:space="0" w:color="auto"/>
              <w:right w:val="single" w:sz="4" w:space="0" w:color="auto"/>
            </w:tcBorders>
            <w:shd w:val="clear" w:color="auto" w:fill="auto"/>
            <w:vAlign w:val="center"/>
          </w:tcPr>
          <w:p w14:paraId="3B953EF6" w14:textId="6D61E8AF" w:rsidR="00F63B42" w:rsidRDefault="00F63B42" w:rsidP="00F63B42">
            <w:pPr>
              <w:widowControl/>
              <w:jc w:val="center"/>
              <w:rPr>
                <w:rFonts w:ascii="宋体" w:hAnsi="宋体" w:cs="宋体"/>
                <w:b/>
                <w:bCs/>
                <w:color w:val="000000"/>
                <w:kern w:val="0"/>
                <w:sz w:val="20"/>
                <w:szCs w:val="20"/>
              </w:rPr>
            </w:pPr>
            <w:r>
              <w:rPr>
                <w:rStyle w:val="ae"/>
                <w:rFonts w:hint="eastAsia"/>
              </w:rPr>
              <w:t>否</w:t>
            </w:r>
          </w:p>
        </w:tc>
        <w:tc>
          <w:tcPr>
            <w:tcW w:w="1476" w:type="dxa"/>
            <w:tcBorders>
              <w:top w:val="single" w:sz="4" w:space="0" w:color="auto"/>
              <w:left w:val="single" w:sz="4" w:space="0" w:color="auto"/>
              <w:bottom w:val="single" w:sz="4" w:space="0" w:color="auto"/>
              <w:right w:val="single" w:sz="4" w:space="0" w:color="auto"/>
            </w:tcBorders>
            <w:shd w:val="clear" w:color="auto" w:fill="auto"/>
            <w:vAlign w:val="center"/>
          </w:tcPr>
          <w:p w14:paraId="679D30EA" w14:textId="19F55579" w:rsidR="00F63B42" w:rsidRDefault="00F63B42" w:rsidP="001B70B7">
            <w:pPr>
              <w:widowControl/>
              <w:jc w:val="left"/>
              <w:rPr>
                <w:rFonts w:ascii="宋体" w:hAnsi="宋体" w:cs="宋体"/>
                <w:color w:val="000000"/>
                <w:kern w:val="0"/>
                <w:szCs w:val="21"/>
              </w:rPr>
            </w:pPr>
            <w:r>
              <w:rPr>
                <w:rFonts w:ascii="宋体" w:hAnsi="宋体" w:cs="宋体" w:hint="eastAsia"/>
                <w:color w:val="000000"/>
                <w:kern w:val="0"/>
                <w:sz w:val="18"/>
                <w:szCs w:val="18"/>
              </w:rPr>
              <w:t>符合质押条件时必输，金城银行质押产品：1</w:t>
            </w:r>
            <w:r>
              <w:rPr>
                <w:rFonts w:ascii="宋体" w:hAnsi="宋体" w:cs="宋体"/>
                <w:color w:val="000000"/>
                <w:kern w:val="0"/>
                <w:sz w:val="18"/>
                <w:szCs w:val="18"/>
              </w:rPr>
              <w:t>01</w:t>
            </w:r>
            <w:r w:rsidR="001B70B7">
              <w:rPr>
                <w:rFonts w:ascii="宋体" w:hAnsi="宋体" w:cs="宋体"/>
                <w:color w:val="000000"/>
                <w:kern w:val="0"/>
                <w:sz w:val="18"/>
                <w:szCs w:val="18"/>
              </w:rPr>
              <w:t>7</w:t>
            </w:r>
          </w:p>
        </w:tc>
      </w:tr>
    </w:tbl>
    <w:p w14:paraId="2C23C339" w14:textId="77777777" w:rsidR="00000B1A" w:rsidRDefault="00000B1A"/>
    <w:p w14:paraId="73052B5C"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450E250" w14:textId="77777777">
        <w:tc>
          <w:tcPr>
            <w:tcW w:w="992" w:type="dxa"/>
            <w:shd w:val="clear" w:color="auto" w:fill="74D280"/>
          </w:tcPr>
          <w:p w14:paraId="285D577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FF15191"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7D2D948"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EE65C13"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66712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5B33264B" w14:textId="77777777" w:rsidR="00000B1A" w:rsidRDefault="00EC5CF6">
            <w:pPr>
              <w:jc w:val="center"/>
              <w:rPr>
                <w:rFonts w:cs="Times New Roman"/>
                <w:b/>
                <w:szCs w:val="20"/>
              </w:rPr>
            </w:pPr>
            <w:r>
              <w:rPr>
                <w:rFonts w:cs="Times New Roman" w:hint="eastAsia"/>
                <w:b/>
                <w:szCs w:val="20"/>
              </w:rPr>
              <w:t>备注</w:t>
            </w:r>
          </w:p>
        </w:tc>
      </w:tr>
      <w:tr w:rsidR="00000B1A" w14:paraId="7300C40E" w14:textId="77777777">
        <w:tc>
          <w:tcPr>
            <w:tcW w:w="992" w:type="dxa"/>
            <w:vMerge w:val="restart"/>
          </w:tcPr>
          <w:p w14:paraId="3E06F373" w14:textId="77777777" w:rsidR="00000B1A" w:rsidRDefault="00EC5CF6">
            <w:r>
              <w:rPr>
                <w:rFonts w:hint="eastAsia"/>
              </w:rPr>
              <w:t>header</w:t>
            </w:r>
          </w:p>
        </w:tc>
        <w:tc>
          <w:tcPr>
            <w:tcW w:w="1828" w:type="dxa"/>
            <w:shd w:val="clear" w:color="auto" w:fill="auto"/>
          </w:tcPr>
          <w:p w14:paraId="2BB65B32" w14:textId="77777777" w:rsidR="00000B1A" w:rsidRDefault="00EC5CF6">
            <w:r>
              <w:rPr>
                <w:rFonts w:hint="eastAsia"/>
                <w:szCs w:val="20"/>
              </w:rPr>
              <w:t>tx_seq</w:t>
            </w:r>
          </w:p>
        </w:tc>
        <w:tc>
          <w:tcPr>
            <w:tcW w:w="1858" w:type="dxa"/>
            <w:shd w:val="clear" w:color="auto" w:fill="auto"/>
          </w:tcPr>
          <w:p w14:paraId="0DD54D88" w14:textId="77777777" w:rsidR="00000B1A" w:rsidRDefault="00EC5CF6">
            <w:r>
              <w:rPr>
                <w:rFonts w:hint="eastAsia"/>
              </w:rPr>
              <w:t>VARCHAR2(32)</w:t>
            </w:r>
          </w:p>
        </w:tc>
        <w:tc>
          <w:tcPr>
            <w:tcW w:w="1984" w:type="dxa"/>
            <w:shd w:val="clear" w:color="auto" w:fill="auto"/>
          </w:tcPr>
          <w:p w14:paraId="4B0C0F01" w14:textId="77777777" w:rsidR="00000B1A" w:rsidRDefault="00EC5CF6">
            <w:pPr>
              <w:jc w:val="center"/>
            </w:pPr>
            <w:r>
              <w:rPr>
                <w:rFonts w:hint="eastAsia"/>
              </w:rPr>
              <w:t>请求流水号</w:t>
            </w:r>
          </w:p>
        </w:tc>
        <w:tc>
          <w:tcPr>
            <w:tcW w:w="1119" w:type="dxa"/>
            <w:shd w:val="clear" w:color="auto" w:fill="auto"/>
          </w:tcPr>
          <w:p w14:paraId="28A886D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44981A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456216CE" w14:textId="77777777">
        <w:tc>
          <w:tcPr>
            <w:tcW w:w="992" w:type="dxa"/>
            <w:vMerge/>
          </w:tcPr>
          <w:p w14:paraId="7F6E30BD" w14:textId="77777777" w:rsidR="00000B1A" w:rsidRDefault="00000B1A"/>
        </w:tc>
        <w:tc>
          <w:tcPr>
            <w:tcW w:w="1828" w:type="dxa"/>
            <w:shd w:val="clear" w:color="auto" w:fill="auto"/>
          </w:tcPr>
          <w:p w14:paraId="4150B2FA" w14:textId="77777777" w:rsidR="00000B1A" w:rsidRDefault="00EC5CF6">
            <w:r>
              <w:rPr>
                <w:rFonts w:hint="eastAsia"/>
                <w:szCs w:val="20"/>
              </w:rPr>
              <w:t>tradeTime</w:t>
            </w:r>
          </w:p>
        </w:tc>
        <w:tc>
          <w:tcPr>
            <w:tcW w:w="1858" w:type="dxa"/>
            <w:shd w:val="clear" w:color="auto" w:fill="auto"/>
          </w:tcPr>
          <w:p w14:paraId="4FEF0573" w14:textId="77777777" w:rsidR="00000B1A" w:rsidRDefault="00EC5CF6">
            <w:r>
              <w:rPr>
                <w:rFonts w:hint="eastAsia"/>
              </w:rPr>
              <w:t>VARCHAR2(20)</w:t>
            </w:r>
          </w:p>
        </w:tc>
        <w:tc>
          <w:tcPr>
            <w:tcW w:w="1984" w:type="dxa"/>
            <w:shd w:val="clear" w:color="auto" w:fill="auto"/>
          </w:tcPr>
          <w:p w14:paraId="1FB0E472" w14:textId="77777777" w:rsidR="00000B1A" w:rsidRDefault="00EC5CF6">
            <w:pPr>
              <w:jc w:val="center"/>
            </w:pPr>
            <w:r>
              <w:rPr>
                <w:rFonts w:hint="eastAsia"/>
              </w:rPr>
              <w:t>交易时间</w:t>
            </w:r>
          </w:p>
        </w:tc>
        <w:tc>
          <w:tcPr>
            <w:tcW w:w="1119" w:type="dxa"/>
            <w:shd w:val="clear" w:color="auto" w:fill="auto"/>
            <w:vAlign w:val="center"/>
          </w:tcPr>
          <w:p w14:paraId="6038B0D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9E44619" w14:textId="77777777" w:rsidR="00000B1A" w:rsidRDefault="00EC5CF6">
            <w:pPr>
              <w:rPr>
                <w:b/>
                <w:sz w:val="18"/>
                <w:szCs w:val="18"/>
              </w:rPr>
            </w:pPr>
            <w:r>
              <w:rPr>
                <w:rFonts w:hint="eastAsia"/>
                <w:szCs w:val="21"/>
              </w:rPr>
              <w:t>YYYY-MM-DD hh-mm-ss</w:t>
            </w:r>
          </w:p>
        </w:tc>
      </w:tr>
      <w:tr w:rsidR="00F63B42" w14:paraId="312D869E" w14:textId="77777777">
        <w:tc>
          <w:tcPr>
            <w:tcW w:w="992" w:type="dxa"/>
            <w:vMerge w:val="restart"/>
          </w:tcPr>
          <w:p w14:paraId="5F11C210" w14:textId="77777777" w:rsidR="00F63B42" w:rsidRDefault="00F63B42"/>
        </w:tc>
        <w:tc>
          <w:tcPr>
            <w:tcW w:w="1828" w:type="dxa"/>
            <w:shd w:val="clear" w:color="auto" w:fill="auto"/>
          </w:tcPr>
          <w:p w14:paraId="474EC8DD" w14:textId="77777777" w:rsidR="00F63B42" w:rsidRDefault="00F63B42">
            <w:pPr>
              <w:rPr>
                <w:sz w:val="18"/>
                <w:szCs w:val="18"/>
              </w:rPr>
            </w:pPr>
            <w:r>
              <w:rPr>
                <w:rFonts w:hint="eastAsia"/>
                <w:sz w:val="18"/>
                <w:szCs w:val="18"/>
              </w:rPr>
              <w:t>repCode</w:t>
            </w:r>
          </w:p>
        </w:tc>
        <w:tc>
          <w:tcPr>
            <w:tcW w:w="1858" w:type="dxa"/>
            <w:shd w:val="clear" w:color="auto" w:fill="auto"/>
          </w:tcPr>
          <w:p w14:paraId="347C9316" w14:textId="570AC3C8" w:rsidR="00F63B42" w:rsidRDefault="00F63B42">
            <w:r>
              <w:rPr>
                <w:rFonts w:hint="eastAsia"/>
              </w:rPr>
              <w:t>VARCHAR2(15)</w:t>
            </w:r>
          </w:p>
        </w:tc>
        <w:tc>
          <w:tcPr>
            <w:tcW w:w="1984" w:type="dxa"/>
            <w:shd w:val="clear" w:color="auto" w:fill="auto"/>
          </w:tcPr>
          <w:p w14:paraId="2A2393CD" w14:textId="77777777" w:rsidR="00F63B42" w:rsidRDefault="00F63B42">
            <w:pPr>
              <w:jc w:val="center"/>
            </w:pPr>
            <w:r>
              <w:rPr>
                <w:rFonts w:hint="eastAsia"/>
              </w:rPr>
              <w:t>返回码</w:t>
            </w:r>
          </w:p>
        </w:tc>
        <w:tc>
          <w:tcPr>
            <w:tcW w:w="1119" w:type="dxa"/>
            <w:shd w:val="clear" w:color="auto" w:fill="auto"/>
            <w:vAlign w:val="center"/>
          </w:tcPr>
          <w:p w14:paraId="31E9ED06"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7636D8F1" w14:textId="77777777" w:rsidR="00F63B42" w:rsidRDefault="00F63B42">
            <w:pPr>
              <w:rPr>
                <w:b/>
                <w:sz w:val="18"/>
                <w:szCs w:val="18"/>
              </w:rPr>
            </w:pPr>
          </w:p>
        </w:tc>
      </w:tr>
      <w:tr w:rsidR="00F63B42" w14:paraId="7E1A52EC" w14:textId="77777777">
        <w:tc>
          <w:tcPr>
            <w:tcW w:w="992" w:type="dxa"/>
            <w:vMerge/>
          </w:tcPr>
          <w:p w14:paraId="3A9238FC" w14:textId="77777777" w:rsidR="00F63B42" w:rsidRDefault="00F63B42"/>
        </w:tc>
        <w:tc>
          <w:tcPr>
            <w:tcW w:w="1828" w:type="dxa"/>
            <w:shd w:val="clear" w:color="auto" w:fill="auto"/>
          </w:tcPr>
          <w:p w14:paraId="16A0F05E" w14:textId="77777777" w:rsidR="00F63B42" w:rsidRDefault="00F63B42">
            <w:pPr>
              <w:rPr>
                <w:b/>
                <w:bCs/>
                <w:sz w:val="18"/>
                <w:szCs w:val="18"/>
              </w:rPr>
            </w:pPr>
            <w:r>
              <w:rPr>
                <w:rFonts w:hint="eastAsia"/>
                <w:sz w:val="18"/>
                <w:szCs w:val="18"/>
              </w:rPr>
              <w:t xml:space="preserve">repMsg </w:t>
            </w:r>
          </w:p>
        </w:tc>
        <w:tc>
          <w:tcPr>
            <w:tcW w:w="1858" w:type="dxa"/>
            <w:shd w:val="clear" w:color="auto" w:fill="auto"/>
          </w:tcPr>
          <w:p w14:paraId="3732114D" w14:textId="77777777" w:rsidR="00F63B42" w:rsidRDefault="00F63B42">
            <w:r>
              <w:rPr>
                <w:rFonts w:hint="eastAsia"/>
              </w:rPr>
              <w:t>VARCHAR2(256)</w:t>
            </w:r>
          </w:p>
        </w:tc>
        <w:tc>
          <w:tcPr>
            <w:tcW w:w="1984" w:type="dxa"/>
            <w:shd w:val="clear" w:color="auto" w:fill="auto"/>
          </w:tcPr>
          <w:p w14:paraId="16CE97EF" w14:textId="77777777" w:rsidR="00F63B42" w:rsidRDefault="00F63B42">
            <w:pPr>
              <w:jc w:val="center"/>
            </w:pPr>
            <w:r>
              <w:rPr>
                <w:rFonts w:hint="eastAsia"/>
              </w:rPr>
              <w:t>返回信息</w:t>
            </w:r>
          </w:p>
        </w:tc>
        <w:tc>
          <w:tcPr>
            <w:tcW w:w="1119" w:type="dxa"/>
            <w:shd w:val="clear" w:color="auto" w:fill="auto"/>
          </w:tcPr>
          <w:p w14:paraId="0EA760F4" w14:textId="77777777" w:rsidR="00F63B42" w:rsidRDefault="00F63B42">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F1BCD" w14:textId="77777777" w:rsidR="00F63B42" w:rsidRDefault="00F63B42">
            <w:pPr>
              <w:rPr>
                <w:sz w:val="18"/>
                <w:szCs w:val="18"/>
              </w:rPr>
            </w:pPr>
          </w:p>
        </w:tc>
      </w:tr>
      <w:tr w:rsidR="00F63B42" w14:paraId="132CAD8C" w14:textId="77777777">
        <w:tc>
          <w:tcPr>
            <w:tcW w:w="992" w:type="dxa"/>
            <w:vMerge/>
          </w:tcPr>
          <w:p w14:paraId="52EC2490" w14:textId="77777777" w:rsidR="00F63B42" w:rsidRDefault="00F63B42"/>
        </w:tc>
        <w:tc>
          <w:tcPr>
            <w:tcW w:w="1828" w:type="dxa"/>
            <w:shd w:val="clear" w:color="auto" w:fill="auto"/>
          </w:tcPr>
          <w:p w14:paraId="484399D4" w14:textId="77777777" w:rsidR="00F63B42" w:rsidRDefault="00F63B42">
            <w:pPr>
              <w:rPr>
                <w:sz w:val="18"/>
                <w:szCs w:val="18"/>
              </w:rPr>
            </w:pPr>
            <w:r>
              <w:rPr>
                <w:rFonts w:hint="eastAsia"/>
                <w:sz w:val="18"/>
                <w:szCs w:val="18"/>
              </w:rPr>
              <w:t>ChannelCode</w:t>
            </w:r>
          </w:p>
        </w:tc>
        <w:tc>
          <w:tcPr>
            <w:tcW w:w="1858" w:type="dxa"/>
            <w:shd w:val="clear" w:color="auto" w:fill="auto"/>
          </w:tcPr>
          <w:p w14:paraId="64713AF9" w14:textId="77777777" w:rsidR="00F63B42" w:rsidRDefault="00F63B42">
            <w:r>
              <w:rPr>
                <w:rFonts w:hint="eastAsia"/>
              </w:rPr>
              <w:t>VARCHAR2(4)</w:t>
            </w:r>
          </w:p>
        </w:tc>
        <w:tc>
          <w:tcPr>
            <w:tcW w:w="1984" w:type="dxa"/>
            <w:shd w:val="clear" w:color="auto" w:fill="auto"/>
          </w:tcPr>
          <w:p w14:paraId="66F03DF1" w14:textId="77777777" w:rsidR="00F63B42" w:rsidRDefault="00F63B42">
            <w:pPr>
              <w:jc w:val="center"/>
            </w:pPr>
            <w:r>
              <w:rPr>
                <w:rFonts w:hint="eastAsia"/>
              </w:rPr>
              <w:t>渠道</w:t>
            </w:r>
          </w:p>
        </w:tc>
        <w:tc>
          <w:tcPr>
            <w:tcW w:w="1119" w:type="dxa"/>
            <w:shd w:val="clear" w:color="auto" w:fill="auto"/>
          </w:tcPr>
          <w:p w14:paraId="29853E70" w14:textId="77777777" w:rsidR="00F63B42" w:rsidRDefault="00F63B42">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77B91A23" w14:textId="77777777" w:rsidR="00F63B42" w:rsidRDefault="00F63B42">
            <w:pPr>
              <w:rPr>
                <w:sz w:val="18"/>
                <w:szCs w:val="18"/>
              </w:rPr>
            </w:pPr>
            <w:r>
              <w:rPr>
                <w:rFonts w:hint="eastAsia"/>
                <w:sz w:val="18"/>
                <w:szCs w:val="18"/>
                <w:highlight w:val="red"/>
              </w:rPr>
              <w:t>成功必输</w:t>
            </w:r>
          </w:p>
        </w:tc>
      </w:tr>
      <w:tr w:rsidR="00F63B42" w14:paraId="141B5075" w14:textId="77777777">
        <w:tc>
          <w:tcPr>
            <w:tcW w:w="992" w:type="dxa"/>
            <w:vMerge/>
          </w:tcPr>
          <w:p w14:paraId="340A9F03" w14:textId="77777777" w:rsidR="00F63B42" w:rsidRDefault="00F63B42"/>
        </w:tc>
        <w:tc>
          <w:tcPr>
            <w:tcW w:w="1828" w:type="dxa"/>
            <w:shd w:val="clear" w:color="auto" w:fill="auto"/>
          </w:tcPr>
          <w:p w14:paraId="1683170D" w14:textId="77777777" w:rsidR="00F63B42" w:rsidRDefault="00F63B42">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3E1802D9" w14:textId="77777777" w:rsidR="00F63B42" w:rsidRDefault="00F63B42">
            <w:pPr>
              <w:rPr>
                <w:color w:val="FF0000"/>
              </w:rPr>
            </w:pPr>
            <w:r>
              <w:rPr>
                <w:rFonts w:hint="eastAsia"/>
                <w:color w:val="FF0000"/>
              </w:rPr>
              <w:t>VARCHAR2(4)</w:t>
            </w:r>
          </w:p>
        </w:tc>
        <w:tc>
          <w:tcPr>
            <w:tcW w:w="1984" w:type="dxa"/>
            <w:shd w:val="clear" w:color="auto" w:fill="auto"/>
          </w:tcPr>
          <w:p w14:paraId="3A32105B" w14:textId="77777777" w:rsidR="00F63B42" w:rsidRDefault="00F63B42">
            <w:pPr>
              <w:jc w:val="center"/>
              <w:rPr>
                <w:color w:val="FF0000"/>
              </w:rPr>
            </w:pPr>
            <w:r>
              <w:rPr>
                <w:rFonts w:hint="eastAsia"/>
                <w:color w:val="FF0000"/>
              </w:rPr>
              <w:t>订单状态</w:t>
            </w:r>
          </w:p>
        </w:tc>
        <w:tc>
          <w:tcPr>
            <w:tcW w:w="1119" w:type="dxa"/>
            <w:shd w:val="clear" w:color="auto" w:fill="auto"/>
          </w:tcPr>
          <w:p w14:paraId="2DAA3E83" w14:textId="77777777" w:rsidR="00F63B42" w:rsidRDefault="00F63B42">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72CFE0E" w14:textId="77777777" w:rsidR="00F63B42" w:rsidRDefault="00F63B42">
            <w:pPr>
              <w:rPr>
                <w:color w:val="FF0000"/>
                <w:sz w:val="18"/>
                <w:szCs w:val="18"/>
                <w:highlight w:val="red"/>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F63B42" w14:paraId="0D1FB720" w14:textId="77777777" w:rsidTr="007C25CC">
        <w:tc>
          <w:tcPr>
            <w:tcW w:w="992" w:type="dxa"/>
            <w:vMerge/>
          </w:tcPr>
          <w:p w14:paraId="191A6322" w14:textId="77777777" w:rsidR="00F63B42" w:rsidRDefault="00F63B42" w:rsidP="00F63B42"/>
        </w:tc>
        <w:tc>
          <w:tcPr>
            <w:tcW w:w="1828" w:type="dxa"/>
            <w:shd w:val="clear" w:color="auto" w:fill="auto"/>
            <w:vAlign w:val="center"/>
          </w:tcPr>
          <w:p w14:paraId="2459D15E" w14:textId="374CD419" w:rsidR="00F63B42" w:rsidRDefault="006B7C9F" w:rsidP="00FB2AE4">
            <w:pPr>
              <w:rPr>
                <w:color w:val="FF0000"/>
                <w:sz w:val="18"/>
                <w:szCs w:val="18"/>
              </w:rPr>
            </w:pPr>
            <w:r>
              <w:t>Business</w:t>
            </w:r>
            <w:r w:rsidR="00FB2AE4">
              <w:t>C</w:t>
            </w:r>
            <w:r w:rsidR="00FB2AE4">
              <w:rPr>
                <w:rFonts w:hint="eastAsia"/>
              </w:rPr>
              <w:t>ode</w:t>
            </w:r>
          </w:p>
        </w:tc>
        <w:tc>
          <w:tcPr>
            <w:tcW w:w="1858" w:type="dxa"/>
            <w:shd w:val="clear" w:color="auto" w:fill="auto"/>
            <w:vAlign w:val="center"/>
          </w:tcPr>
          <w:p w14:paraId="24C1B79A" w14:textId="6C03C0F1" w:rsidR="00F63B42" w:rsidRDefault="00F63B42"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36AD481E" w14:textId="63EABE4D" w:rsidR="00F63B42" w:rsidRDefault="00FB2AE4" w:rsidP="00F63B42">
            <w:pPr>
              <w:jc w:val="center"/>
              <w:rPr>
                <w:color w:val="FF0000"/>
              </w:rPr>
            </w:pPr>
            <w:r>
              <w:rPr>
                <w:rFonts w:hint="eastAsia"/>
                <w:color w:val="FF0000"/>
              </w:rPr>
              <w:t>渠道业务编码</w:t>
            </w:r>
          </w:p>
        </w:tc>
        <w:tc>
          <w:tcPr>
            <w:tcW w:w="1119" w:type="dxa"/>
            <w:shd w:val="clear" w:color="auto" w:fill="auto"/>
            <w:vAlign w:val="center"/>
          </w:tcPr>
          <w:p w14:paraId="30B47114" w14:textId="1A9B3E23" w:rsidR="00F63B42" w:rsidRDefault="00981B8B"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562DF5D" w14:textId="312468DE" w:rsidR="00F63B42" w:rsidRDefault="00F63B42" w:rsidP="00F63B42">
            <w:pPr>
              <w:rPr>
                <w:color w:val="FF0000"/>
                <w:sz w:val="18"/>
                <w:szCs w:val="18"/>
              </w:rPr>
            </w:pPr>
          </w:p>
        </w:tc>
      </w:tr>
      <w:tr w:rsidR="00F63B42" w14:paraId="004DF9C1" w14:textId="77777777" w:rsidTr="007C25CC">
        <w:tc>
          <w:tcPr>
            <w:tcW w:w="992" w:type="dxa"/>
            <w:vMerge/>
          </w:tcPr>
          <w:p w14:paraId="5E625436" w14:textId="77777777" w:rsidR="00F63B42" w:rsidRDefault="00F63B42" w:rsidP="00F63B42"/>
        </w:tc>
        <w:tc>
          <w:tcPr>
            <w:tcW w:w="1828" w:type="dxa"/>
            <w:shd w:val="clear" w:color="auto" w:fill="auto"/>
          </w:tcPr>
          <w:p w14:paraId="7D4576F4" w14:textId="174C36B7" w:rsidR="00F63B42" w:rsidRDefault="00F63B42" w:rsidP="00F63B42">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6CF15896" w14:textId="61DBBCC1" w:rsidR="00F63B42" w:rsidRDefault="00F63B42" w:rsidP="00F63B42">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1E06CB4" w14:textId="45E533BF" w:rsidR="00F63B42" w:rsidRDefault="00F63B42" w:rsidP="00F63B42">
            <w:pPr>
              <w:jc w:val="center"/>
              <w:rPr>
                <w:color w:val="FF0000"/>
              </w:rPr>
            </w:pPr>
            <w:r>
              <w:rPr>
                <w:rFonts w:hint="eastAsia"/>
                <w:color w:val="000000" w:themeColor="text1"/>
              </w:rPr>
              <w:t>记账日期</w:t>
            </w:r>
          </w:p>
        </w:tc>
        <w:tc>
          <w:tcPr>
            <w:tcW w:w="1119" w:type="dxa"/>
            <w:shd w:val="clear" w:color="auto" w:fill="auto"/>
          </w:tcPr>
          <w:p w14:paraId="19B6F2C2" w14:textId="04FEF4FE" w:rsidR="00F63B42" w:rsidRDefault="00F63B42" w:rsidP="00F63B42">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1A8BCD41" w14:textId="77777777" w:rsidR="00F63B42" w:rsidRDefault="00F63B42" w:rsidP="00F63B42">
            <w:pPr>
              <w:rPr>
                <w:color w:val="FF0000"/>
                <w:sz w:val="18"/>
                <w:szCs w:val="18"/>
              </w:rPr>
            </w:pPr>
          </w:p>
        </w:tc>
      </w:tr>
    </w:tbl>
    <w:p w14:paraId="76EA453C" w14:textId="77777777" w:rsidR="00000B1A" w:rsidRDefault="00000B1A"/>
    <w:p w14:paraId="146EF97F" w14:textId="77777777" w:rsidR="00000B1A" w:rsidRDefault="00EC5CF6">
      <w:pPr>
        <w:pStyle w:val="3"/>
      </w:pPr>
      <w:r>
        <w:rPr>
          <w:rFonts w:hint="eastAsia"/>
        </w:rPr>
        <w:lastRenderedPageBreak/>
        <w:t>补充说明</w:t>
      </w:r>
    </w:p>
    <w:p w14:paraId="006649CB" w14:textId="77777777" w:rsidR="00000B1A" w:rsidRDefault="00EC5CF6">
      <w:pPr>
        <w:pStyle w:val="2"/>
      </w:pPr>
      <w:commentRangeStart w:id="18"/>
      <w:r>
        <w:rPr>
          <w:rFonts w:hint="eastAsia"/>
        </w:rPr>
        <w:t>批量代扣</w:t>
      </w:r>
      <w:commentRangeEnd w:id="18"/>
      <w:r>
        <w:rPr>
          <w:rStyle w:val="af"/>
          <w:rFonts w:cs="黑体"/>
          <w:b w:val="0"/>
          <w:kern w:val="2"/>
        </w:rPr>
        <w:commentReference w:id="18"/>
      </w:r>
      <w:r>
        <w:rPr>
          <w:rFonts w:hint="eastAsia"/>
        </w:rPr>
        <w:t xml:space="preserve"> </w:t>
      </w:r>
    </w:p>
    <w:p w14:paraId="6F299D40" w14:textId="77777777" w:rsidR="00000B1A" w:rsidRDefault="00EC5CF6">
      <w:r>
        <w:t>X</w:t>
      </w:r>
      <w:r>
        <w:rPr>
          <w:rFonts w:hint="eastAsia"/>
        </w:rPr>
        <w:t>ml</w:t>
      </w:r>
      <w:r>
        <w:rPr>
          <w:rFonts w:hint="eastAsia"/>
        </w:rPr>
        <w:t>格式</w:t>
      </w:r>
    </w:p>
    <w:p w14:paraId="2A829C69" w14:textId="77777777" w:rsidR="00000B1A" w:rsidRDefault="00000B1A"/>
    <w:p w14:paraId="6FB72941"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9207275" w14:textId="77777777">
        <w:tc>
          <w:tcPr>
            <w:tcW w:w="992" w:type="dxa"/>
            <w:shd w:val="clear" w:color="auto" w:fill="74D280"/>
          </w:tcPr>
          <w:p w14:paraId="60B69CE5" w14:textId="77777777" w:rsidR="00000B1A" w:rsidRDefault="00EC5CF6">
            <w:pPr>
              <w:jc w:val="center"/>
              <w:rPr>
                <w:b/>
                <w:szCs w:val="20"/>
              </w:rPr>
            </w:pPr>
            <w:r>
              <w:rPr>
                <w:rFonts w:hint="eastAsia"/>
                <w:b/>
                <w:szCs w:val="20"/>
              </w:rPr>
              <w:t>接口</w:t>
            </w:r>
          </w:p>
        </w:tc>
        <w:tc>
          <w:tcPr>
            <w:tcW w:w="1828" w:type="dxa"/>
            <w:shd w:val="clear" w:color="auto" w:fill="74D280"/>
          </w:tcPr>
          <w:p w14:paraId="58ADE7D0" w14:textId="77777777" w:rsidR="00000B1A" w:rsidRDefault="00EC5CF6">
            <w:pPr>
              <w:jc w:val="center"/>
              <w:rPr>
                <w:b/>
                <w:szCs w:val="20"/>
              </w:rPr>
            </w:pPr>
            <w:r>
              <w:rPr>
                <w:rFonts w:hint="eastAsia"/>
                <w:b/>
                <w:szCs w:val="20"/>
              </w:rPr>
              <w:t>变量名称</w:t>
            </w:r>
          </w:p>
        </w:tc>
        <w:tc>
          <w:tcPr>
            <w:tcW w:w="1858" w:type="dxa"/>
            <w:shd w:val="clear" w:color="auto" w:fill="74D280"/>
          </w:tcPr>
          <w:p w14:paraId="22A3029C" w14:textId="77777777" w:rsidR="00000B1A" w:rsidRDefault="00EC5CF6">
            <w:pPr>
              <w:jc w:val="center"/>
              <w:rPr>
                <w:b/>
                <w:szCs w:val="20"/>
              </w:rPr>
            </w:pPr>
            <w:r>
              <w:rPr>
                <w:rFonts w:hint="eastAsia"/>
                <w:b/>
                <w:szCs w:val="20"/>
              </w:rPr>
              <w:t>数据类型</w:t>
            </w:r>
          </w:p>
        </w:tc>
        <w:tc>
          <w:tcPr>
            <w:tcW w:w="1984" w:type="dxa"/>
            <w:shd w:val="clear" w:color="auto" w:fill="74D280"/>
          </w:tcPr>
          <w:p w14:paraId="62A7F1A9" w14:textId="77777777" w:rsidR="00000B1A" w:rsidRDefault="00EC5CF6">
            <w:pPr>
              <w:jc w:val="center"/>
              <w:rPr>
                <w:b/>
                <w:szCs w:val="20"/>
              </w:rPr>
            </w:pPr>
            <w:r>
              <w:rPr>
                <w:rFonts w:hint="eastAsia"/>
                <w:b/>
                <w:szCs w:val="20"/>
              </w:rPr>
              <w:t>中文描述</w:t>
            </w:r>
          </w:p>
        </w:tc>
        <w:tc>
          <w:tcPr>
            <w:tcW w:w="1119" w:type="dxa"/>
            <w:shd w:val="clear" w:color="auto" w:fill="74D280"/>
          </w:tcPr>
          <w:p w14:paraId="5FEEDC2D" w14:textId="77777777" w:rsidR="00000B1A" w:rsidRDefault="00EC5CF6">
            <w:pPr>
              <w:jc w:val="center"/>
              <w:rPr>
                <w:b/>
                <w:szCs w:val="20"/>
              </w:rPr>
            </w:pPr>
            <w:r>
              <w:rPr>
                <w:rFonts w:hint="eastAsia"/>
                <w:b/>
                <w:szCs w:val="20"/>
              </w:rPr>
              <w:t>是否必输</w:t>
            </w:r>
          </w:p>
        </w:tc>
        <w:tc>
          <w:tcPr>
            <w:tcW w:w="1824" w:type="dxa"/>
            <w:shd w:val="clear" w:color="auto" w:fill="74D280"/>
          </w:tcPr>
          <w:p w14:paraId="698186E2" w14:textId="77777777" w:rsidR="00000B1A" w:rsidRDefault="00EC5CF6">
            <w:pPr>
              <w:jc w:val="center"/>
              <w:rPr>
                <w:b/>
                <w:szCs w:val="20"/>
              </w:rPr>
            </w:pPr>
            <w:r>
              <w:rPr>
                <w:rFonts w:hint="eastAsia"/>
                <w:b/>
                <w:szCs w:val="20"/>
              </w:rPr>
              <w:t>备注</w:t>
            </w:r>
          </w:p>
        </w:tc>
      </w:tr>
      <w:tr w:rsidR="00000B1A" w14:paraId="1E548B44" w14:textId="77777777">
        <w:tc>
          <w:tcPr>
            <w:tcW w:w="992" w:type="dxa"/>
            <w:vMerge w:val="restart"/>
          </w:tcPr>
          <w:p w14:paraId="5CD3AAA0" w14:textId="77777777" w:rsidR="00000B1A" w:rsidRDefault="00EC5CF6">
            <w:r>
              <w:rPr>
                <w:rFonts w:hint="eastAsia"/>
              </w:rPr>
              <w:t>header</w:t>
            </w:r>
          </w:p>
        </w:tc>
        <w:tc>
          <w:tcPr>
            <w:tcW w:w="1828" w:type="dxa"/>
            <w:shd w:val="clear" w:color="auto" w:fill="auto"/>
          </w:tcPr>
          <w:p w14:paraId="3F4597D6" w14:textId="77777777" w:rsidR="00000B1A" w:rsidRDefault="00EC5CF6">
            <w:r>
              <w:rPr>
                <w:rFonts w:hint="eastAsia"/>
                <w:szCs w:val="20"/>
              </w:rPr>
              <w:t>tx_seq</w:t>
            </w:r>
          </w:p>
        </w:tc>
        <w:tc>
          <w:tcPr>
            <w:tcW w:w="1858" w:type="dxa"/>
            <w:shd w:val="clear" w:color="auto" w:fill="auto"/>
          </w:tcPr>
          <w:p w14:paraId="6BDED32B" w14:textId="77777777" w:rsidR="00000B1A" w:rsidRDefault="00EC5CF6">
            <w:r>
              <w:rPr>
                <w:rFonts w:hint="eastAsia"/>
              </w:rPr>
              <w:t>VARCHAR2(32)</w:t>
            </w:r>
          </w:p>
        </w:tc>
        <w:tc>
          <w:tcPr>
            <w:tcW w:w="1984" w:type="dxa"/>
            <w:shd w:val="clear" w:color="auto" w:fill="auto"/>
          </w:tcPr>
          <w:p w14:paraId="5E57FE13" w14:textId="77777777" w:rsidR="00000B1A" w:rsidRDefault="00EC5CF6">
            <w:pPr>
              <w:jc w:val="center"/>
            </w:pPr>
            <w:r>
              <w:rPr>
                <w:rFonts w:hint="eastAsia"/>
              </w:rPr>
              <w:t>请求流水号</w:t>
            </w:r>
          </w:p>
        </w:tc>
        <w:tc>
          <w:tcPr>
            <w:tcW w:w="1119" w:type="dxa"/>
            <w:shd w:val="clear" w:color="auto" w:fill="auto"/>
          </w:tcPr>
          <w:p w14:paraId="70BAF6A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F94E65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62200006" w14:textId="77777777">
        <w:tc>
          <w:tcPr>
            <w:tcW w:w="992" w:type="dxa"/>
            <w:vMerge/>
          </w:tcPr>
          <w:p w14:paraId="2C6F8160" w14:textId="77777777" w:rsidR="00000B1A" w:rsidRDefault="00000B1A"/>
        </w:tc>
        <w:tc>
          <w:tcPr>
            <w:tcW w:w="1828" w:type="dxa"/>
            <w:shd w:val="clear" w:color="auto" w:fill="auto"/>
          </w:tcPr>
          <w:p w14:paraId="4CC31944" w14:textId="77777777" w:rsidR="00000B1A" w:rsidRDefault="00EC5CF6">
            <w:r>
              <w:rPr>
                <w:rFonts w:hint="eastAsia"/>
                <w:szCs w:val="20"/>
              </w:rPr>
              <w:t>tradeTime</w:t>
            </w:r>
          </w:p>
        </w:tc>
        <w:tc>
          <w:tcPr>
            <w:tcW w:w="1858" w:type="dxa"/>
            <w:shd w:val="clear" w:color="auto" w:fill="auto"/>
          </w:tcPr>
          <w:p w14:paraId="73AD13ED" w14:textId="77777777" w:rsidR="00000B1A" w:rsidRDefault="00EC5CF6">
            <w:r>
              <w:rPr>
                <w:rFonts w:hint="eastAsia"/>
              </w:rPr>
              <w:t>VARCHAR2(20)</w:t>
            </w:r>
          </w:p>
        </w:tc>
        <w:tc>
          <w:tcPr>
            <w:tcW w:w="1984" w:type="dxa"/>
            <w:shd w:val="clear" w:color="auto" w:fill="auto"/>
          </w:tcPr>
          <w:p w14:paraId="51E25D36" w14:textId="77777777" w:rsidR="00000B1A" w:rsidRDefault="00EC5CF6">
            <w:pPr>
              <w:jc w:val="center"/>
            </w:pPr>
            <w:r>
              <w:rPr>
                <w:rFonts w:hint="eastAsia"/>
              </w:rPr>
              <w:t>交易时间</w:t>
            </w:r>
          </w:p>
        </w:tc>
        <w:tc>
          <w:tcPr>
            <w:tcW w:w="1119" w:type="dxa"/>
            <w:shd w:val="clear" w:color="auto" w:fill="auto"/>
            <w:vAlign w:val="center"/>
          </w:tcPr>
          <w:p w14:paraId="741ED308"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5D92C1C1" w14:textId="77777777" w:rsidR="00000B1A" w:rsidRDefault="00EC5CF6">
            <w:pPr>
              <w:rPr>
                <w:b/>
                <w:sz w:val="18"/>
                <w:szCs w:val="18"/>
              </w:rPr>
            </w:pPr>
            <w:r>
              <w:rPr>
                <w:rFonts w:hint="eastAsia"/>
                <w:szCs w:val="21"/>
              </w:rPr>
              <w:t>YYYY-MM-DD hh-mm-ss</w:t>
            </w:r>
          </w:p>
        </w:tc>
      </w:tr>
      <w:tr w:rsidR="00000B1A" w14:paraId="4999D4C6" w14:textId="77777777">
        <w:tc>
          <w:tcPr>
            <w:tcW w:w="992" w:type="dxa"/>
            <w:vMerge w:val="restart"/>
          </w:tcPr>
          <w:p w14:paraId="00ADCA23" w14:textId="77777777" w:rsidR="00000B1A" w:rsidRDefault="00000B1A"/>
        </w:tc>
        <w:tc>
          <w:tcPr>
            <w:tcW w:w="1828" w:type="dxa"/>
            <w:shd w:val="clear" w:color="auto" w:fill="auto"/>
          </w:tcPr>
          <w:p w14:paraId="26306008" w14:textId="77777777" w:rsidR="00000B1A" w:rsidRDefault="00EC5CF6">
            <w:pPr>
              <w:rPr>
                <w:szCs w:val="20"/>
              </w:rPr>
            </w:pPr>
            <w:r>
              <w:rPr>
                <w:rFonts w:hint="eastAsia"/>
                <w:szCs w:val="20"/>
              </w:rPr>
              <w:t>File</w:t>
            </w:r>
            <w:r>
              <w:rPr>
                <w:szCs w:val="20"/>
              </w:rPr>
              <w:t>Ulr</w:t>
            </w:r>
          </w:p>
        </w:tc>
        <w:tc>
          <w:tcPr>
            <w:tcW w:w="1858" w:type="dxa"/>
            <w:shd w:val="clear" w:color="auto" w:fill="auto"/>
          </w:tcPr>
          <w:p w14:paraId="28E0D90B" w14:textId="77777777" w:rsidR="00000B1A" w:rsidRDefault="00EC5CF6">
            <w:r>
              <w:rPr>
                <w:rFonts w:hint="eastAsia"/>
              </w:rPr>
              <w:t>VARCHAR2(</w:t>
            </w:r>
            <w:r>
              <w:t>100</w:t>
            </w:r>
            <w:r>
              <w:rPr>
                <w:rFonts w:hint="eastAsia"/>
              </w:rPr>
              <w:t>)</w:t>
            </w:r>
          </w:p>
        </w:tc>
        <w:tc>
          <w:tcPr>
            <w:tcW w:w="1984" w:type="dxa"/>
            <w:shd w:val="clear" w:color="auto" w:fill="auto"/>
          </w:tcPr>
          <w:p w14:paraId="54F33A92" w14:textId="77777777" w:rsidR="00000B1A" w:rsidRDefault="00EC5CF6">
            <w:pPr>
              <w:jc w:val="center"/>
            </w:pPr>
            <w:r>
              <w:rPr>
                <w:rFonts w:hint="eastAsia"/>
              </w:rPr>
              <w:t>批次路径</w:t>
            </w:r>
          </w:p>
        </w:tc>
        <w:tc>
          <w:tcPr>
            <w:tcW w:w="1119" w:type="dxa"/>
            <w:shd w:val="clear" w:color="auto" w:fill="auto"/>
            <w:vAlign w:val="center"/>
          </w:tcPr>
          <w:p w14:paraId="121AE4B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CC62C2F" w14:textId="77777777" w:rsidR="00000B1A" w:rsidRDefault="00000B1A">
            <w:pPr>
              <w:rPr>
                <w:szCs w:val="21"/>
              </w:rPr>
            </w:pPr>
          </w:p>
        </w:tc>
      </w:tr>
      <w:tr w:rsidR="00000B1A" w14:paraId="4F0C6922" w14:textId="77777777">
        <w:tc>
          <w:tcPr>
            <w:tcW w:w="992" w:type="dxa"/>
            <w:vMerge/>
          </w:tcPr>
          <w:p w14:paraId="2D8497A2" w14:textId="77777777" w:rsidR="00000B1A" w:rsidRDefault="00000B1A"/>
        </w:tc>
        <w:tc>
          <w:tcPr>
            <w:tcW w:w="1828" w:type="dxa"/>
            <w:shd w:val="clear" w:color="auto" w:fill="auto"/>
          </w:tcPr>
          <w:p w14:paraId="52B9E450" w14:textId="77777777" w:rsidR="00000B1A" w:rsidRDefault="00EC5CF6">
            <w:pPr>
              <w:rPr>
                <w:szCs w:val="21"/>
              </w:rPr>
            </w:pPr>
            <w:r>
              <w:rPr>
                <w:szCs w:val="21"/>
              </w:rPr>
              <w:t>FileName</w:t>
            </w:r>
          </w:p>
        </w:tc>
        <w:tc>
          <w:tcPr>
            <w:tcW w:w="1858" w:type="dxa"/>
            <w:shd w:val="clear" w:color="auto" w:fill="auto"/>
          </w:tcPr>
          <w:p w14:paraId="4078AF53" w14:textId="77777777" w:rsidR="00000B1A" w:rsidRDefault="00EC5CF6">
            <w:r>
              <w:rPr>
                <w:rFonts w:hint="eastAsia"/>
              </w:rPr>
              <w:t>VARCHAR2(</w:t>
            </w:r>
            <w:r>
              <w:t>100</w:t>
            </w:r>
            <w:r>
              <w:rPr>
                <w:rFonts w:hint="eastAsia"/>
              </w:rPr>
              <w:t>)</w:t>
            </w:r>
          </w:p>
        </w:tc>
        <w:tc>
          <w:tcPr>
            <w:tcW w:w="1984" w:type="dxa"/>
            <w:shd w:val="clear" w:color="auto" w:fill="auto"/>
          </w:tcPr>
          <w:p w14:paraId="70EAC9F5" w14:textId="77777777" w:rsidR="00000B1A" w:rsidRDefault="00EC5CF6">
            <w:pPr>
              <w:jc w:val="center"/>
            </w:pPr>
            <w:r>
              <w:rPr>
                <w:rFonts w:hint="eastAsia"/>
              </w:rPr>
              <w:t>文件名称</w:t>
            </w:r>
          </w:p>
        </w:tc>
        <w:tc>
          <w:tcPr>
            <w:tcW w:w="1119" w:type="dxa"/>
            <w:shd w:val="clear" w:color="auto" w:fill="auto"/>
            <w:vAlign w:val="center"/>
          </w:tcPr>
          <w:p w14:paraId="7A52AECA" w14:textId="77777777" w:rsidR="00000B1A" w:rsidRDefault="00EC5CF6">
            <w:pPr>
              <w:jc w:val="center"/>
              <w:rPr>
                <w:b/>
                <w:color w:val="000000"/>
                <w:sz w:val="20"/>
                <w:szCs w:val="20"/>
                <w:lang w:bidi="ar"/>
              </w:rPr>
            </w:pPr>
            <w:commentRangeStart w:id="19"/>
            <w:r>
              <w:rPr>
                <w:rFonts w:hint="eastAsia"/>
                <w:b/>
                <w:color w:val="000000"/>
                <w:sz w:val="20"/>
                <w:szCs w:val="20"/>
                <w:lang w:bidi="ar"/>
              </w:rPr>
              <w:t>是</w:t>
            </w:r>
            <w:commentRangeEnd w:id="19"/>
            <w:r>
              <w:rPr>
                <w:rStyle w:val="af"/>
              </w:rPr>
              <w:commentReference w:id="19"/>
            </w:r>
          </w:p>
        </w:tc>
        <w:tc>
          <w:tcPr>
            <w:tcW w:w="1824" w:type="dxa"/>
            <w:shd w:val="clear" w:color="auto" w:fill="auto"/>
            <w:vAlign w:val="center"/>
          </w:tcPr>
          <w:p w14:paraId="51088613" w14:textId="77777777" w:rsidR="00000B1A" w:rsidRDefault="00000B1A">
            <w:pPr>
              <w:rPr>
                <w:b/>
                <w:sz w:val="18"/>
                <w:szCs w:val="18"/>
              </w:rPr>
            </w:pPr>
          </w:p>
        </w:tc>
      </w:tr>
      <w:tr w:rsidR="00000B1A" w14:paraId="4BAA6661" w14:textId="77777777">
        <w:tc>
          <w:tcPr>
            <w:tcW w:w="992" w:type="dxa"/>
            <w:vMerge/>
          </w:tcPr>
          <w:p w14:paraId="2A2A1C36" w14:textId="77777777" w:rsidR="00000B1A" w:rsidRDefault="00000B1A"/>
        </w:tc>
        <w:tc>
          <w:tcPr>
            <w:tcW w:w="1828" w:type="dxa"/>
            <w:shd w:val="clear" w:color="auto" w:fill="auto"/>
          </w:tcPr>
          <w:p w14:paraId="2C891BCF" w14:textId="77777777" w:rsidR="00000B1A" w:rsidRDefault="00EC5CF6">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2FCA606" w14:textId="77777777" w:rsidR="00000B1A" w:rsidRDefault="00EC5CF6">
            <w:r>
              <w:rPr>
                <w:rFonts w:hint="eastAsia"/>
              </w:rPr>
              <w:t>VARCHAR2(</w:t>
            </w:r>
            <w:r>
              <w:t>40</w:t>
            </w:r>
            <w:r>
              <w:rPr>
                <w:rFonts w:hint="eastAsia"/>
              </w:rPr>
              <w:t>)</w:t>
            </w:r>
          </w:p>
        </w:tc>
        <w:tc>
          <w:tcPr>
            <w:tcW w:w="1984" w:type="dxa"/>
            <w:shd w:val="clear" w:color="auto" w:fill="auto"/>
          </w:tcPr>
          <w:p w14:paraId="5179F524" w14:textId="77777777" w:rsidR="00000B1A" w:rsidRDefault="00EC5CF6">
            <w:pPr>
              <w:jc w:val="center"/>
            </w:pPr>
            <w:r>
              <w:t>批次号</w:t>
            </w:r>
          </w:p>
        </w:tc>
        <w:tc>
          <w:tcPr>
            <w:tcW w:w="1119" w:type="dxa"/>
            <w:shd w:val="clear" w:color="auto" w:fill="auto"/>
            <w:vAlign w:val="center"/>
          </w:tcPr>
          <w:p w14:paraId="4EBE526D" w14:textId="77777777" w:rsidR="00000B1A" w:rsidRDefault="00EC5CF6">
            <w:pPr>
              <w:jc w:val="center"/>
              <w:rPr>
                <w:b/>
                <w:color w:val="000000"/>
                <w:sz w:val="20"/>
                <w:szCs w:val="20"/>
                <w:lang w:bidi="ar"/>
              </w:rPr>
            </w:pPr>
            <w:commentRangeStart w:id="20"/>
            <w:r>
              <w:rPr>
                <w:b/>
                <w:color w:val="000000"/>
                <w:sz w:val="20"/>
                <w:szCs w:val="20"/>
                <w:lang w:bidi="ar"/>
              </w:rPr>
              <w:t>是</w:t>
            </w:r>
            <w:commentRangeEnd w:id="20"/>
            <w:r>
              <w:rPr>
                <w:rStyle w:val="af"/>
              </w:rPr>
              <w:commentReference w:id="20"/>
            </w:r>
          </w:p>
        </w:tc>
        <w:tc>
          <w:tcPr>
            <w:tcW w:w="1824" w:type="dxa"/>
            <w:shd w:val="clear" w:color="auto" w:fill="auto"/>
            <w:vAlign w:val="center"/>
          </w:tcPr>
          <w:p w14:paraId="766CEC19" w14:textId="77777777" w:rsidR="00000B1A" w:rsidRDefault="00000B1A">
            <w:pPr>
              <w:rPr>
                <w:b/>
                <w:sz w:val="18"/>
                <w:szCs w:val="18"/>
              </w:rPr>
            </w:pPr>
          </w:p>
        </w:tc>
      </w:tr>
    </w:tbl>
    <w:p w14:paraId="63267545" w14:textId="77777777" w:rsidR="00000B1A" w:rsidRDefault="00000B1A"/>
    <w:p w14:paraId="556DD6B2"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48E706AE" w14:textId="77777777">
        <w:tc>
          <w:tcPr>
            <w:tcW w:w="992" w:type="dxa"/>
            <w:shd w:val="clear" w:color="auto" w:fill="74D280"/>
          </w:tcPr>
          <w:p w14:paraId="71D2437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A729C59"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09E4C8B1"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8F3F748"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2625BD9"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26A73BF" w14:textId="77777777" w:rsidR="00000B1A" w:rsidRDefault="00EC5CF6">
            <w:pPr>
              <w:jc w:val="center"/>
              <w:rPr>
                <w:rFonts w:cs="Times New Roman"/>
                <w:b/>
                <w:szCs w:val="20"/>
              </w:rPr>
            </w:pPr>
            <w:r>
              <w:rPr>
                <w:rFonts w:cs="Times New Roman" w:hint="eastAsia"/>
                <w:b/>
                <w:szCs w:val="20"/>
              </w:rPr>
              <w:t>备注</w:t>
            </w:r>
          </w:p>
        </w:tc>
      </w:tr>
      <w:tr w:rsidR="00000B1A" w14:paraId="3C55CF80" w14:textId="77777777">
        <w:tc>
          <w:tcPr>
            <w:tcW w:w="992" w:type="dxa"/>
            <w:vMerge w:val="restart"/>
          </w:tcPr>
          <w:p w14:paraId="61F82611" w14:textId="77777777" w:rsidR="00000B1A" w:rsidRDefault="00EC5CF6">
            <w:r>
              <w:rPr>
                <w:rFonts w:hint="eastAsia"/>
              </w:rPr>
              <w:t>header</w:t>
            </w:r>
          </w:p>
        </w:tc>
        <w:tc>
          <w:tcPr>
            <w:tcW w:w="1828" w:type="dxa"/>
            <w:shd w:val="clear" w:color="auto" w:fill="auto"/>
          </w:tcPr>
          <w:p w14:paraId="07D93764" w14:textId="77777777" w:rsidR="00000B1A" w:rsidRDefault="00EC5CF6">
            <w:r>
              <w:rPr>
                <w:rFonts w:hint="eastAsia"/>
                <w:szCs w:val="20"/>
              </w:rPr>
              <w:t>tx_seq</w:t>
            </w:r>
          </w:p>
        </w:tc>
        <w:tc>
          <w:tcPr>
            <w:tcW w:w="1858" w:type="dxa"/>
            <w:shd w:val="clear" w:color="auto" w:fill="auto"/>
          </w:tcPr>
          <w:p w14:paraId="332EA94E" w14:textId="77777777" w:rsidR="00000B1A" w:rsidRDefault="00EC5CF6">
            <w:r>
              <w:rPr>
                <w:rFonts w:hint="eastAsia"/>
              </w:rPr>
              <w:t>VARCHAR2(32)</w:t>
            </w:r>
          </w:p>
        </w:tc>
        <w:tc>
          <w:tcPr>
            <w:tcW w:w="1984" w:type="dxa"/>
            <w:shd w:val="clear" w:color="auto" w:fill="auto"/>
          </w:tcPr>
          <w:p w14:paraId="2021F519" w14:textId="77777777" w:rsidR="00000B1A" w:rsidRDefault="00EC5CF6">
            <w:pPr>
              <w:jc w:val="center"/>
            </w:pPr>
            <w:r>
              <w:rPr>
                <w:rFonts w:hint="eastAsia"/>
              </w:rPr>
              <w:t>请求流水号</w:t>
            </w:r>
          </w:p>
        </w:tc>
        <w:tc>
          <w:tcPr>
            <w:tcW w:w="1119" w:type="dxa"/>
            <w:shd w:val="clear" w:color="auto" w:fill="auto"/>
          </w:tcPr>
          <w:p w14:paraId="51C478CD"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95B3D91"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23E32CF" w14:textId="77777777">
        <w:tc>
          <w:tcPr>
            <w:tcW w:w="992" w:type="dxa"/>
            <w:vMerge/>
          </w:tcPr>
          <w:p w14:paraId="430623A9" w14:textId="77777777" w:rsidR="00000B1A" w:rsidRDefault="00000B1A"/>
        </w:tc>
        <w:tc>
          <w:tcPr>
            <w:tcW w:w="1828" w:type="dxa"/>
            <w:shd w:val="clear" w:color="auto" w:fill="auto"/>
          </w:tcPr>
          <w:p w14:paraId="5D92F325" w14:textId="77777777" w:rsidR="00000B1A" w:rsidRDefault="00EC5CF6">
            <w:r>
              <w:rPr>
                <w:rFonts w:hint="eastAsia"/>
                <w:szCs w:val="20"/>
              </w:rPr>
              <w:t>tradeTime</w:t>
            </w:r>
          </w:p>
        </w:tc>
        <w:tc>
          <w:tcPr>
            <w:tcW w:w="1858" w:type="dxa"/>
            <w:shd w:val="clear" w:color="auto" w:fill="auto"/>
          </w:tcPr>
          <w:p w14:paraId="6986A9BB" w14:textId="77777777" w:rsidR="00000B1A" w:rsidRDefault="00EC5CF6">
            <w:r>
              <w:rPr>
                <w:rFonts w:hint="eastAsia"/>
              </w:rPr>
              <w:t>VARCHAR2(20)</w:t>
            </w:r>
          </w:p>
        </w:tc>
        <w:tc>
          <w:tcPr>
            <w:tcW w:w="1984" w:type="dxa"/>
            <w:shd w:val="clear" w:color="auto" w:fill="auto"/>
          </w:tcPr>
          <w:p w14:paraId="6E2A5C39" w14:textId="77777777" w:rsidR="00000B1A" w:rsidRDefault="00EC5CF6">
            <w:pPr>
              <w:jc w:val="center"/>
            </w:pPr>
            <w:r>
              <w:rPr>
                <w:rFonts w:hint="eastAsia"/>
              </w:rPr>
              <w:t>交易时间</w:t>
            </w:r>
          </w:p>
        </w:tc>
        <w:tc>
          <w:tcPr>
            <w:tcW w:w="1119" w:type="dxa"/>
            <w:shd w:val="clear" w:color="auto" w:fill="auto"/>
            <w:vAlign w:val="center"/>
          </w:tcPr>
          <w:p w14:paraId="6A20E91F"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0B9C3231" w14:textId="77777777" w:rsidR="00000B1A" w:rsidRDefault="00EC5CF6">
            <w:pPr>
              <w:rPr>
                <w:b/>
                <w:sz w:val="18"/>
                <w:szCs w:val="18"/>
              </w:rPr>
            </w:pPr>
            <w:r>
              <w:rPr>
                <w:rFonts w:hint="eastAsia"/>
                <w:szCs w:val="21"/>
              </w:rPr>
              <w:t>YYYY-MM-DD hh-mm-ss</w:t>
            </w:r>
          </w:p>
        </w:tc>
      </w:tr>
      <w:tr w:rsidR="00000B1A" w14:paraId="0A711175" w14:textId="77777777">
        <w:tc>
          <w:tcPr>
            <w:tcW w:w="992" w:type="dxa"/>
            <w:vMerge w:val="restart"/>
          </w:tcPr>
          <w:p w14:paraId="272FDABC" w14:textId="77777777" w:rsidR="00000B1A" w:rsidRDefault="00000B1A"/>
        </w:tc>
        <w:tc>
          <w:tcPr>
            <w:tcW w:w="1828" w:type="dxa"/>
            <w:shd w:val="clear" w:color="auto" w:fill="auto"/>
          </w:tcPr>
          <w:p w14:paraId="71E7263A" w14:textId="77777777" w:rsidR="00000B1A" w:rsidRDefault="00EC5CF6">
            <w:pPr>
              <w:rPr>
                <w:sz w:val="18"/>
                <w:szCs w:val="18"/>
              </w:rPr>
            </w:pPr>
            <w:r>
              <w:rPr>
                <w:rFonts w:hint="eastAsia"/>
                <w:sz w:val="18"/>
                <w:szCs w:val="18"/>
              </w:rPr>
              <w:t>repCode</w:t>
            </w:r>
          </w:p>
        </w:tc>
        <w:tc>
          <w:tcPr>
            <w:tcW w:w="1858" w:type="dxa"/>
            <w:shd w:val="clear" w:color="auto" w:fill="auto"/>
          </w:tcPr>
          <w:p w14:paraId="4BB27E4C" w14:textId="62C5B5F0" w:rsidR="00000B1A" w:rsidRDefault="00EC5CF6">
            <w:r>
              <w:rPr>
                <w:rFonts w:hint="eastAsia"/>
              </w:rPr>
              <w:t>VARCHAR2(</w:t>
            </w:r>
            <w:r w:rsidR="00191D81">
              <w:rPr>
                <w:rFonts w:hint="eastAsia"/>
              </w:rPr>
              <w:t>15</w:t>
            </w:r>
            <w:r>
              <w:rPr>
                <w:rFonts w:hint="eastAsia"/>
              </w:rPr>
              <w:t>)</w:t>
            </w:r>
          </w:p>
        </w:tc>
        <w:tc>
          <w:tcPr>
            <w:tcW w:w="1984" w:type="dxa"/>
            <w:shd w:val="clear" w:color="auto" w:fill="auto"/>
          </w:tcPr>
          <w:p w14:paraId="19A413EF" w14:textId="77777777" w:rsidR="00000B1A" w:rsidRDefault="00EC5CF6">
            <w:pPr>
              <w:jc w:val="center"/>
            </w:pPr>
            <w:r>
              <w:rPr>
                <w:rFonts w:hint="eastAsia"/>
              </w:rPr>
              <w:t>返回码</w:t>
            </w:r>
          </w:p>
        </w:tc>
        <w:tc>
          <w:tcPr>
            <w:tcW w:w="1119" w:type="dxa"/>
            <w:shd w:val="clear" w:color="auto" w:fill="auto"/>
            <w:vAlign w:val="center"/>
          </w:tcPr>
          <w:p w14:paraId="469D87FF"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2477291D" w14:textId="77777777" w:rsidR="00000B1A" w:rsidRDefault="00000B1A">
            <w:pPr>
              <w:rPr>
                <w:b/>
                <w:sz w:val="18"/>
                <w:szCs w:val="18"/>
              </w:rPr>
            </w:pPr>
          </w:p>
        </w:tc>
      </w:tr>
      <w:tr w:rsidR="00000B1A" w14:paraId="01975B5C" w14:textId="77777777">
        <w:tc>
          <w:tcPr>
            <w:tcW w:w="992" w:type="dxa"/>
            <w:vMerge/>
          </w:tcPr>
          <w:p w14:paraId="2EB779C4" w14:textId="77777777" w:rsidR="00000B1A" w:rsidRDefault="00000B1A"/>
        </w:tc>
        <w:tc>
          <w:tcPr>
            <w:tcW w:w="1828" w:type="dxa"/>
            <w:shd w:val="clear" w:color="auto" w:fill="auto"/>
          </w:tcPr>
          <w:p w14:paraId="4FC719E3"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438F075" w14:textId="77777777" w:rsidR="00000B1A" w:rsidRDefault="00EC5CF6">
            <w:r>
              <w:rPr>
                <w:rFonts w:hint="eastAsia"/>
              </w:rPr>
              <w:t>VARCHAR2(256)</w:t>
            </w:r>
          </w:p>
        </w:tc>
        <w:tc>
          <w:tcPr>
            <w:tcW w:w="1984" w:type="dxa"/>
            <w:shd w:val="clear" w:color="auto" w:fill="auto"/>
          </w:tcPr>
          <w:p w14:paraId="376D8DEC" w14:textId="77777777" w:rsidR="00000B1A" w:rsidRDefault="00EC5CF6">
            <w:pPr>
              <w:jc w:val="center"/>
            </w:pPr>
            <w:r>
              <w:rPr>
                <w:rFonts w:hint="eastAsia"/>
              </w:rPr>
              <w:t>返回信息</w:t>
            </w:r>
          </w:p>
        </w:tc>
        <w:tc>
          <w:tcPr>
            <w:tcW w:w="1119" w:type="dxa"/>
            <w:shd w:val="clear" w:color="auto" w:fill="auto"/>
          </w:tcPr>
          <w:p w14:paraId="00EA734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D55046B" w14:textId="77777777" w:rsidR="00000B1A" w:rsidRDefault="00000B1A">
            <w:pPr>
              <w:rPr>
                <w:sz w:val="18"/>
                <w:szCs w:val="18"/>
              </w:rPr>
            </w:pPr>
          </w:p>
        </w:tc>
      </w:tr>
      <w:tr w:rsidR="00000B1A" w14:paraId="7E276768" w14:textId="77777777">
        <w:tc>
          <w:tcPr>
            <w:tcW w:w="992" w:type="dxa"/>
            <w:vMerge/>
          </w:tcPr>
          <w:p w14:paraId="2698993D" w14:textId="77777777" w:rsidR="00000B1A" w:rsidRDefault="00000B1A"/>
        </w:tc>
        <w:tc>
          <w:tcPr>
            <w:tcW w:w="1828" w:type="dxa"/>
            <w:shd w:val="clear" w:color="auto" w:fill="auto"/>
          </w:tcPr>
          <w:p w14:paraId="473B7135" w14:textId="77777777" w:rsidR="00000B1A" w:rsidRDefault="00EC5CF6">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E72DE80" w14:textId="77777777" w:rsidR="00000B1A" w:rsidRDefault="00EC5CF6">
            <w:pPr>
              <w:rPr>
                <w:color w:val="FF0000"/>
              </w:rPr>
            </w:pPr>
            <w:r>
              <w:rPr>
                <w:rFonts w:hint="eastAsia"/>
                <w:color w:val="FF0000"/>
              </w:rPr>
              <w:t>VARCHAR2(4)</w:t>
            </w:r>
          </w:p>
        </w:tc>
        <w:tc>
          <w:tcPr>
            <w:tcW w:w="1984" w:type="dxa"/>
            <w:shd w:val="clear" w:color="auto" w:fill="auto"/>
          </w:tcPr>
          <w:p w14:paraId="27CEA75F" w14:textId="77777777" w:rsidR="00000B1A" w:rsidRDefault="00EC5CF6">
            <w:pPr>
              <w:jc w:val="center"/>
              <w:rPr>
                <w:color w:val="FF0000"/>
              </w:rPr>
            </w:pPr>
            <w:r>
              <w:rPr>
                <w:rFonts w:hint="eastAsia"/>
                <w:color w:val="FF0000"/>
              </w:rPr>
              <w:t>受理状态</w:t>
            </w:r>
          </w:p>
        </w:tc>
        <w:tc>
          <w:tcPr>
            <w:tcW w:w="1119" w:type="dxa"/>
            <w:shd w:val="clear" w:color="auto" w:fill="auto"/>
          </w:tcPr>
          <w:p w14:paraId="3DF7BD4E" w14:textId="77777777" w:rsidR="00000B1A" w:rsidRDefault="00EC5CF6">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64263259" w14:textId="77777777" w:rsidR="00000B1A" w:rsidRDefault="00EC5CF6">
            <w:pPr>
              <w:rPr>
                <w:color w:val="FF0000"/>
                <w:sz w:val="18"/>
                <w:szCs w:val="18"/>
              </w:rPr>
            </w:pPr>
            <w:r>
              <w:rPr>
                <w:rFonts w:hint="eastAsia"/>
                <w:color w:val="FF0000"/>
                <w:sz w:val="18"/>
                <w:szCs w:val="18"/>
              </w:rPr>
              <w:t>受理成功状态</w:t>
            </w:r>
            <w:r>
              <w:rPr>
                <w:rFonts w:hint="eastAsia"/>
                <w:color w:val="FF0000"/>
                <w:sz w:val="18"/>
                <w:szCs w:val="18"/>
              </w:rPr>
              <w:t>:</w:t>
            </w:r>
            <w:r>
              <w:rPr>
                <w:color w:val="FF0000"/>
                <w:sz w:val="18"/>
                <w:szCs w:val="18"/>
              </w:rPr>
              <w:t>3;</w:t>
            </w:r>
          </w:p>
          <w:p w14:paraId="28667872" w14:textId="77777777" w:rsidR="00000B1A" w:rsidRDefault="00EC5CF6">
            <w:pPr>
              <w:rPr>
                <w:color w:val="FF0000"/>
                <w:sz w:val="18"/>
                <w:szCs w:val="18"/>
              </w:rPr>
            </w:pPr>
            <w:r>
              <w:rPr>
                <w:rFonts w:hint="eastAsia"/>
                <w:color w:val="FF0000"/>
                <w:sz w:val="18"/>
                <w:szCs w:val="18"/>
              </w:rPr>
              <w:t>受理失败状态</w:t>
            </w:r>
            <w:r>
              <w:rPr>
                <w:rFonts w:hint="eastAsia"/>
                <w:color w:val="FF0000"/>
                <w:sz w:val="18"/>
                <w:szCs w:val="18"/>
              </w:rPr>
              <w:t>:</w:t>
            </w:r>
            <w:r>
              <w:rPr>
                <w:color w:val="FF0000"/>
                <w:sz w:val="18"/>
                <w:szCs w:val="18"/>
              </w:rPr>
              <w:t>4</w:t>
            </w:r>
          </w:p>
        </w:tc>
      </w:tr>
    </w:tbl>
    <w:p w14:paraId="48B6F140" w14:textId="77777777" w:rsidR="00000B1A" w:rsidRDefault="00000B1A"/>
    <w:p w14:paraId="2D51F074" w14:textId="77777777" w:rsidR="00000B1A" w:rsidRDefault="00EC5CF6">
      <w:pPr>
        <w:pStyle w:val="3"/>
      </w:pPr>
      <w:r>
        <w:rPr>
          <w:rFonts w:hint="eastAsia"/>
        </w:rPr>
        <w:t>补充说明</w:t>
      </w:r>
    </w:p>
    <w:p w14:paraId="3B826191" w14:textId="77777777" w:rsidR="00000B1A" w:rsidRDefault="00EC5CF6">
      <w:r>
        <w:rPr>
          <w:rFonts w:hint="eastAsia"/>
        </w:rPr>
        <w:t>批量扣款结果返回以单笔形式进行实时返回</w:t>
      </w:r>
    </w:p>
    <w:p w14:paraId="13E5BFD6" w14:textId="77777777" w:rsidR="00000B1A" w:rsidRDefault="00EC5CF6">
      <w:r>
        <w:rPr>
          <w:rFonts w:hint="eastAsia"/>
        </w:rPr>
        <w:t>请求报文示例</w:t>
      </w:r>
    </w:p>
    <w:p w14:paraId="6FFD2525" w14:textId="77777777" w:rsidR="00000B1A" w:rsidRDefault="00EC5CF6">
      <w:r>
        <w:rPr>
          <w:rFonts w:hint="eastAsia"/>
        </w:rPr>
        <w:t>&lt;</w:t>
      </w:r>
      <w:r>
        <w:t>?</w:t>
      </w:r>
      <w:r>
        <w:rPr>
          <w:rFonts w:hint="eastAsia"/>
        </w:rPr>
        <w:t>xml</w:t>
      </w:r>
      <w:r>
        <w:t xml:space="preserve"> version=”1.0” encoding=”utf-8”&gt;</w:t>
      </w:r>
    </w:p>
    <w:p w14:paraId="5D86E351" w14:textId="77777777" w:rsidR="00000B1A" w:rsidRDefault="00EC5CF6">
      <w:r>
        <w:t>&lt;header&gt;</w:t>
      </w:r>
    </w:p>
    <w:p w14:paraId="1ACB8367" w14:textId="77777777" w:rsidR="00000B1A" w:rsidRDefault="00EC5CF6">
      <w:r>
        <w:tab/>
        <w:t>&lt;tx_seq&gt;&lt;/tx_seq&gt;</w:t>
      </w:r>
    </w:p>
    <w:p w14:paraId="0C7CCC41" w14:textId="77777777" w:rsidR="00000B1A" w:rsidRDefault="00EC5CF6">
      <w:r>
        <w:tab/>
        <w:t>&lt;tradeTime&gt;&lt;/tradeTime&gt;</w:t>
      </w:r>
    </w:p>
    <w:p w14:paraId="2AB4982E" w14:textId="77777777" w:rsidR="00000B1A" w:rsidRDefault="00EC5CF6">
      <w:r>
        <w:t>&lt;/header&gt;</w:t>
      </w:r>
    </w:p>
    <w:p w14:paraId="6D3EE9E2" w14:textId="77777777" w:rsidR="00000B1A" w:rsidRDefault="00EC5CF6">
      <w:r>
        <w:t>&lt;</w:t>
      </w:r>
      <w:r>
        <w:rPr>
          <w:rFonts w:hint="eastAsia"/>
          <w:szCs w:val="20"/>
        </w:rPr>
        <w:t xml:space="preserve"> File</w:t>
      </w:r>
      <w:r>
        <w:rPr>
          <w:szCs w:val="20"/>
        </w:rPr>
        <w:t>Ulr</w:t>
      </w:r>
      <w:r>
        <w:t xml:space="preserve"> &gt;&lt;/</w:t>
      </w:r>
      <w:r>
        <w:rPr>
          <w:rFonts w:hint="eastAsia"/>
          <w:szCs w:val="20"/>
        </w:rPr>
        <w:t xml:space="preserve"> File</w:t>
      </w:r>
      <w:r>
        <w:rPr>
          <w:szCs w:val="20"/>
        </w:rPr>
        <w:t>Ulr</w:t>
      </w:r>
      <w:r>
        <w:t xml:space="preserve"> &gt;</w:t>
      </w:r>
    </w:p>
    <w:p w14:paraId="219F86C1" w14:textId="77777777" w:rsidR="00000B1A" w:rsidRDefault="00EC5CF6">
      <w:r>
        <w:lastRenderedPageBreak/>
        <w:t>&lt;</w:t>
      </w:r>
      <w:r>
        <w:rPr>
          <w:szCs w:val="21"/>
        </w:rPr>
        <w:t xml:space="preserve"> FileName</w:t>
      </w:r>
      <w:r>
        <w:t>&gt;&lt;/</w:t>
      </w:r>
      <w:r>
        <w:rPr>
          <w:szCs w:val="21"/>
        </w:rPr>
        <w:t xml:space="preserve"> FileName</w:t>
      </w:r>
      <w:r>
        <w:t>&gt;</w:t>
      </w:r>
    </w:p>
    <w:p w14:paraId="00015323" w14:textId="77777777" w:rsidR="00000B1A" w:rsidRDefault="00EC5CF6">
      <w:r>
        <w:t>&lt;</w:t>
      </w:r>
      <w:r>
        <w:rPr>
          <w:sz w:val="18"/>
          <w:szCs w:val="18"/>
        </w:rPr>
        <w:t xml:space="preserve"> B</w:t>
      </w:r>
      <w:r>
        <w:rPr>
          <w:rFonts w:hint="eastAsia"/>
          <w:sz w:val="18"/>
          <w:szCs w:val="18"/>
        </w:rPr>
        <w:t>atch</w:t>
      </w:r>
      <w:r>
        <w:rPr>
          <w:sz w:val="18"/>
          <w:szCs w:val="18"/>
        </w:rPr>
        <w:t>Sn</w:t>
      </w:r>
      <w:r>
        <w:t xml:space="preserve"> &gt;&lt;/</w:t>
      </w:r>
      <w:r>
        <w:rPr>
          <w:sz w:val="18"/>
          <w:szCs w:val="18"/>
        </w:rPr>
        <w:t xml:space="preserve"> </w:t>
      </w:r>
      <w:commentRangeStart w:id="21"/>
      <w:r>
        <w:rPr>
          <w:sz w:val="18"/>
          <w:szCs w:val="18"/>
        </w:rPr>
        <w:t>B</w:t>
      </w:r>
      <w:r>
        <w:rPr>
          <w:rFonts w:hint="eastAsia"/>
          <w:sz w:val="18"/>
          <w:szCs w:val="18"/>
        </w:rPr>
        <w:t>atch</w:t>
      </w:r>
      <w:r>
        <w:rPr>
          <w:sz w:val="18"/>
          <w:szCs w:val="18"/>
        </w:rPr>
        <w:t>Sn</w:t>
      </w:r>
      <w:commentRangeEnd w:id="21"/>
      <w:r>
        <w:rPr>
          <w:rStyle w:val="af"/>
        </w:rPr>
        <w:commentReference w:id="21"/>
      </w:r>
      <w:r>
        <w:t xml:space="preserve"> &gt;</w:t>
      </w:r>
    </w:p>
    <w:p w14:paraId="4DDF21F5" w14:textId="77777777" w:rsidR="00000B1A" w:rsidRDefault="00EC5CF6">
      <w:r>
        <w:rPr>
          <w:rFonts w:hint="eastAsia"/>
        </w:rPr>
        <w:t>文件格式详见</w:t>
      </w:r>
      <w:r>
        <w:rPr>
          <w:rFonts w:hint="eastAsia"/>
        </w:rPr>
        <w:t>4</w:t>
      </w:r>
      <w:r>
        <w:t>.2</w:t>
      </w:r>
      <w:r>
        <w:rPr>
          <w:rFonts w:hint="eastAsia"/>
        </w:rPr>
        <w:t>批量扣款文件格式</w:t>
      </w:r>
    </w:p>
    <w:p w14:paraId="04268F59" w14:textId="77777777" w:rsidR="00000B1A" w:rsidRDefault="00000B1A"/>
    <w:p w14:paraId="5655F46A" w14:textId="77777777" w:rsidR="00000B1A" w:rsidRDefault="00EC5CF6">
      <w:pPr>
        <w:pStyle w:val="2"/>
      </w:pPr>
      <w:r>
        <w:rPr>
          <w:rFonts w:hint="eastAsia"/>
        </w:rPr>
        <w:t>交易结果查询</w:t>
      </w:r>
    </w:p>
    <w:p w14:paraId="3A8E715B" w14:textId="77777777" w:rsidR="00000B1A" w:rsidRDefault="00EC5CF6">
      <w:r>
        <w:t>X</w:t>
      </w:r>
      <w:r>
        <w:rPr>
          <w:rFonts w:hint="eastAsia"/>
        </w:rPr>
        <w:t>ml</w:t>
      </w:r>
      <w:r>
        <w:rPr>
          <w:rFonts w:hint="eastAsia"/>
        </w:rPr>
        <w:t>格式</w:t>
      </w:r>
    </w:p>
    <w:p w14:paraId="059F8AA7" w14:textId="77777777" w:rsidR="00000B1A" w:rsidRDefault="00000B1A"/>
    <w:p w14:paraId="5496CCEF"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5251880D" w14:textId="77777777">
        <w:tc>
          <w:tcPr>
            <w:tcW w:w="992" w:type="dxa"/>
            <w:shd w:val="clear" w:color="auto" w:fill="74D280"/>
          </w:tcPr>
          <w:p w14:paraId="3840C35E"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2793BF1F"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6A17D729"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2FA6240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13BFE141"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313881" w14:textId="77777777" w:rsidR="00000B1A" w:rsidRDefault="00EC5CF6">
            <w:pPr>
              <w:jc w:val="center"/>
              <w:rPr>
                <w:rFonts w:cs="Times New Roman"/>
                <w:b/>
                <w:szCs w:val="20"/>
              </w:rPr>
            </w:pPr>
            <w:r>
              <w:rPr>
                <w:rFonts w:cs="Times New Roman" w:hint="eastAsia"/>
                <w:b/>
                <w:szCs w:val="20"/>
              </w:rPr>
              <w:t>备注</w:t>
            </w:r>
          </w:p>
        </w:tc>
      </w:tr>
      <w:tr w:rsidR="00000B1A" w14:paraId="3EE48F31" w14:textId="77777777">
        <w:tc>
          <w:tcPr>
            <w:tcW w:w="992" w:type="dxa"/>
            <w:vMerge w:val="restart"/>
          </w:tcPr>
          <w:p w14:paraId="1CDD36BD" w14:textId="77777777" w:rsidR="00000B1A" w:rsidRDefault="008B2231">
            <w:r>
              <w:t>H</w:t>
            </w:r>
            <w:r w:rsidR="00EC5CF6">
              <w:rPr>
                <w:rFonts w:hint="eastAsia"/>
              </w:rPr>
              <w:t>eader</w:t>
            </w:r>
          </w:p>
        </w:tc>
        <w:tc>
          <w:tcPr>
            <w:tcW w:w="1828" w:type="dxa"/>
            <w:shd w:val="clear" w:color="auto" w:fill="auto"/>
          </w:tcPr>
          <w:p w14:paraId="6D89A63B" w14:textId="77777777" w:rsidR="00000B1A" w:rsidRDefault="00EC5CF6">
            <w:r>
              <w:rPr>
                <w:rFonts w:hint="eastAsia"/>
                <w:szCs w:val="20"/>
              </w:rPr>
              <w:t>tx_seq</w:t>
            </w:r>
          </w:p>
        </w:tc>
        <w:tc>
          <w:tcPr>
            <w:tcW w:w="1858" w:type="dxa"/>
            <w:shd w:val="clear" w:color="auto" w:fill="auto"/>
          </w:tcPr>
          <w:p w14:paraId="54BB20C4" w14:textId="77777777" w:rsidR="00000B1A" w:rsidRDefault="00EC5CF6">
            <w:r>
              <w:rPr>
                <w:rFonts w:hint="eastAsia"/>
              </w:rPr>
              <w:t>VARCHAR2(32)</w:t>
            </w:r>
          </w:p>
        </w:tc>
        <w:tc>
          <w:tcPr>
            <w:tcW w:w="1984" w:type="dxa"/>
            <w:shd w:val="clear" w:color="auto" w:fill="auto"/>
          </w:tcPr>
          <w:p w14:paraId="29E4D872" w14:textId="77777777" w:rsidR="00000B1A" w:rsidRDefault="00EC5CF6">
            <w:pPr>
              <w:jc w:val="center"/>
            </w:pPr>
            <w:r>
              <w:rPr>
                <w:rFonts w:hint="eastAsia"/>
              </w:rPr>
              <w:t>请求流水号</w:t>
            </w:r>
          </w:p>
        </w:tc>
        <w:tc>
          <w:tcPr>
            <w:tcW w:w="1119" w:type="dxa"/>
            <w:shd w:val="clear" w:color="auto" w:fill="auto"/>
          </w:tcPr>
          <w:p w14:paraId="4B504DB4"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62C1C662"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r>
              <w:rPr>
                <w:rFonts w:hint="eastAsia"/>
                <w:color w:val="FF0000"/>
                <w:sz w:val="18"/>
                <w:szCs w:val="18"/>
                <w:lang w:bidi="ar"/>
              </w:rPr>
              <w:t xml:space="preserve"> </w:t>
            </w:r>
          </w:p>
        </w:tc>
      </w:tr>
      <w:tr w:rsidR="00000B1A" w14:paraId="4772F94D" w14:textId="77777777">
        <w:tc>
          <w:tcPr>
            <w:tcW w:w="992" w:type="dxa"/>
            <w:vMerge/>
          </w:tcPr>
          <w:p w14:paraId="615632BA" w14:textId="77777777" w:rsidR="00000B1A" w:rsidRDefault="00000B1A"/>
        </w:tc>
        <w:tc>
          <w:tcPr>
            <w:tcW w:w="1828" w:type="dxa"/>
            <w:shd w:val="clear" w:color="auto" w:fill="auto"/>
          </w:tcPr>
          <w:p w14:paraId="42E4E0F0" w14:textId="77777777" w:rsidR="00000B1A" w:rsidRDefault="00EC5CF6">
            <w:r>
              <w:rPr>
                <w:rFonts w:hint="eastAsia"/>
                <w:szCs w:val="20"/>
              </w:rPr>
              <w:t>tradeTime</w:t>
            </w:r>
          </w:p>
        </w:tc>
        <w:tc>
          <w:tcPr>
            <w:tcW w:w="1858" w:type="dxa"/>
            <w:shd w:val="clear" w:color="auto" w:fill="auto"/>
          </w:tcPr>
          <w:p w14:paraId="61962915" w14:textId="77777777" w:rsidR="00000B1A" w:rsidRDefault="00EC5CF6">
            <w:r>
              <w:rPr>
                <w:rFonts w:hint="eastAsia"/>
              </w:rPr>
              <w:t>VARCHAR2(20)</w:t>
            </w:r>
          </w:p>
        </w:tc>
        <w:tc>
          <w:tcPr>
            <w:tcW w:w="1984" w:type="dxa"/>
            <w:shd w:val="clear" w:color="auto" w:fill="auto"/>
          </w:tcPr>
          <w:p w14:paraId="58B2F8EC" w14:textId="77777777" w:rsidR="00000B1A" w:rsidRDefault="00EC5CF6">
            <w:pPr>
              <w:jc w:val="center"/>
            </w:pPr>
            <w:r>
              <w:rPr>
                <w:rFonts w:hint="eastAsia"/>
              </w:rPr>
              <w:t>交易时间</w:t>
            </w:r>
          </w:p>
        </w:tc>
        <w:tc>
          <w:tcPr>
            <w:tcW w:w="1119" w:type="dxa"/>
            <w:shd w:val="clear" w:color="auto" w:fill="auto"/>
            <w:vAlign w:val="center"/>
          </w:tcPr>
          <w:p w14:paraId="65045DF5"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395733E" w14:textId="77777777" w:rsidR="00000B1A" w:rsidRDefault="00EC5CF6">
            <w:pPr>
              <w:rPr>
                <w:b/>
                <w:sz w:val="18"/>
                <w:szCs w:val="18"/>
              </w:rPr>
            </w:pPr>
            <w:r>
              <w:rPr>
                <w:rFonts w:hint="eastAsia"/>
                <w:szCs w:val="21"/>
              </w:rPr>
              <w:t>YYYY-MM-DD hh-mm-</w:t>
            </w:r>
            <w:commentRangeStart w:id="22"/>
            <w:r>
              <w:rPr>
                <w:rFonts w:hint="eastAsia"/>
                <w:szCs w:val="21"/>
              </w:rPr>
              <w:t>ss</w:t>
            </w:r>
            <w:commentRangeEnd w:id="22"/>
            <w:r>
              <w:rPr>
                <w:rStyle w:val="af"/>
              </w:rPr>
              <w:commentReference w:id="22"/>
            </w:r>
            <w:r>
              <w:rPr>
                <w:szCs w:val="21"/>
              </w:rPr>
              <w:t xml:space="preserve"> </w:t>
            </w:r>
          </w:p>
        </w:tc>
      </w:tr>
      <w:tr w:rsidR="00000B1A" w14:paraId="44F792E3" w14:textId="77777777">
        <w:tc>
          <w:tcPr>
            <w:tcW w:w="992" w:type="dxa"/>
          </w:tcPr>
          <w:p w14:paraId="20D2C87B" w14:textId="77777777" w:rsidR="00000B1A" w:rsidRDefault="00000B1A"/>
        </w:tc>
        <w:tc>
          <w:tcPr>
            <w:tcW w:w="1828" w:type="dxa"/>
            <w:shd w:val="clear" w:color="auto" w:fill="auto"/>
          </w:tcPr>
          <w:p w14:paraId="5161D16D" w14:textId="77777777" w:rsidR="00000B1A" w:rsidRDefault="00EC5CF6">
            <w:pPr>
              <w:rPr>
                <w:sz w:val="18"/>
                <w:szCs w:val="18"/>
              </w:rPr>
            </w:pPr>
            <w:r>
              <w:rPr>
                <w:rFonts w:hint="eastAsia"/>
                <w:sz w:val="18"/>
                <w:szCs w:val="18"/>
              </w:rPr>
              <w:t>QuerySn</w:t>
            </w:r>
          </w:p>
        </w:tc>
        <w:tc>
          <w:tcPr>
            <w:tcW w:w="1858" w:type="dxa"/>
            <w:shd w:val="clear" w:color="auto" w:fill="auto"/>
          </w:tcPr>
          <w:p w14:paraId="30AC2C06" w14:textId="77777777" w:rsidR="00000B1A" w:rsidRDefault="00EC5CF6">
            <w:r>
              <w:rPr>
                <w:rFonts w:hint="eastAsia"/>
              </w:rPr>
              <w:t>VARCHAR2(40)</w:t>
            </w:r>
          </w:p>
        </w:tc>
        <w:tc>
          <w:tcPr>
            <w:tcW w:w="1984" w:type="dxa"/>
            <w:shd w:val="clear" w:color="auto" w:fill="auto"/>
          </w:tcPr>
          <w:p w14:paraId="5821AB75" w14:textId="77777777" w:rsidR="00000B1A" w:rsidRDefault="00EC5CF6">
            <w:pPr>
              <w:jc w:val="center"/>
              <w:rPr>
                <w:szCs w:val="21"/>
              </w:rPr>
            </w:pPr>
            <w:r>
              <w:rPr>
                <w:rFonts w:hint="eastAsia"/>
                <w:szCs w:val="21"/>
              </w:rPr>
              <w:t>要查询的交易流水</w:t>
            </w:r>
          </w:p>
        </w:tc>
        <w:tc>
          <w:tcPr>
            <w:tcW w:w="1119" w:type="dxa"/>
            <w:shd w:val="clear" w:color="auto" w:fill="auto"/>
          </w:tcPr>
          <w:p w14:paraId="1EBB9A12" w14:textId="77777777" w:rsidR="00000B1A" w:rsidRDefault="00EC5CF6">
            <w:pPr>
              <w:jc w:val="center"/>
              <w:rPr>
                <w:b/>
              </w:rPr>
            </w:pPr>
            <w:r>
              <w:rPr>
                <w:rFonts w:hint="eastAsia"/>
                <w:b/>
              </w:rPr>
              <w:t>是</w:t>
            </w:r>
          </w:p>
        </w:tc>
        <w:tc>
          <w:tcPr>
            <w:tcW w:w="1824" w:type="dxa"/>
            <w:shd w:val="clear" w:color="auto" w:fill="auto"/>
            <w:vAlign w:val="center"/>
          </w:tcPr>
          <w:p w14:paraId="1E1273F7" w14:textId="77777777" w:rsidR="00000B1A" w:rsidRDefault="00EC5CF6">
            <w:pPr>
              <w:rPr>
                <w:color w:val="000000"/>
                <w:szCs w:val="21"/>
                <w:lang w:bidi="ar"/>
              </w:rPr>
            </w:pPr>
            <w:r>
              <w:rPr>
                <w:rFonts w:hint="eastAsia"/>
                <w:szCs w:val="21"/>
              </w:rPr>
              <w:t>也就是原交易的流水号</w:t>
            </w:r>
          </w:p>
        </w:tc>
      </w:tr>
    </w:tbl>
    <w:p w14:paraId="68CAE53B" w14:textId="77777777" w:rsidR="00000B1A" w:rsidRDefault="00000B1A"/>
    <w:p w14:paraId="4AC8EF4F"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3FFE08E9" w14:textId="77777777">
        <w:tc>
          <w:tcPr>
            <w:tcW w:w="992" w:type="dxa"/>
            <w:shd w:val="clear" w:color="auto" w:fill="74D280"/>
          </w:tcPr>
          <w:p w14:paraId="1991929A"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00B1DCD0"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4270DA40"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7E71960D"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66965CFE"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317A683F" w14:textId="77777777" w:rsidR="00000B1A" w:rsidRDefault="00EC5CF6">
            <w:pPr>
              <w:jc w:val="center"/>
              <w:rPr>
                <w:rFonts w:cs="Times New Roman"/>
                <w:b/>
                <w:szCs w:val="20"/>
              </w:rPr>
            </w:pPr>
            <w:r>
              <w:rPr>
                <w:rFonts w:cs="Times New Roman" w:hint="eastAsia"/>
                <w:b/>
                <w:szCs w:val="20"/>
              </w:rPr>
              <w:t>备注</w:t>
            </w:r>
          </w:p>
        </w:tc>
      </w:tr>
      <w:tr w:rsidR="00000B1A" w14:paraId="3F899FBD" w14:textId="77777777">
        <w:tc>
          <w:tcPr>
            <w:tcW w:w="992" w:type="dxa"/>
            <w:vMerge w:val="restart"/>
          </w:tcPr>
          <w:p w14:paraId="0FA8AC30" w14:textId="77777777" w:rsidR="00000B1A" w:rsidRDefault="008B2231">
            <w:r>
              <w:t>H</w:t>
            </w:r>
            <w:r w:rsidR="00EC5CF6">
              <w:rPr>
                <w:rFonts w:hint="eastAsia"/>
              </w:rPr>
              <w:t>eader</w:t>
            </w:r>
          </w:p>
        </w:tc>
        <w:tc>
          <w:tcPr>
            <w:tcW w:w="1828" w:type="dxa"/>
            <w:shd w:val="clear" w:color="auto" w:fill="auto"/>
          </w:tcPr>
          <w:p w14:paraId="54E2633C" w14:textId="77777777" w:rsidR="00000B1A" w:rsidRDefault="00EC5CF6">
            <w:r>
              <w:rPr>
                <w:rFonts w:hint="eastAsia"/>
                <w:szCs w:val="20"/>
              </w:rPr>
              <w:t>tx_seq</w:t>
            </w:r>
          </w:p>
        </w:tc>
        <w:tc>
          <w:tcPr>
            <w:tcW w:w="1858" w:type="dxa"/>
            <w:shd w:val="clear" w:color="auto" w:fill="auto"/>
          </w:tcPr>
          <w:p w14:paraId="0C05DEAD" w14:textId="77777777" w:rsidR="00000B1A" w:rsidRDefault="00EC5CF6">
            <w:r>
              <w:rPr>
                <w:rFonts w:hint="eastAsia"/>
              </w:rPr>
              <w:t>VARCHAR2(32)</w:t>
            </w:r>
          </w:p>
        </w:tc>
        <w:tc>
          <w:tcPr>
            <w:tcW w:w="1984" w:type="dxa"/>
            <w:shd w:val="clear" w:color="auto" w:fill="auto"/>
          </w:tcPr>
          <w:p w14:paraId="583C3936" w14:textId="77777777" w:rsidR="00000B1A" w:rsidRDefault="00EC5CF6">
            <w:pPr>
              <w:jc w:val="center"/>
            </w:pPr>
            <w:r>
              <w:rPr>
                <w:rFonts w:hint="eastAsia"/>
              </w:rPr>
              <w:t>请求流水号</w:t>
            </w:r>
          </w:p>
        </w:tc>
        <w:tc>
          <w:tcPr>
            <w:tcW w:w="1119" w:type="dxa"/>
            <w:shd w:val="clear" w:color="auto" w:fill="auto"/>
          </w:tcPr>
          <w:p w14:paraId="196BA675"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DDA82D"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4B13CF" w14:textId="77777777">
        <w:tc>
          <w:tcPr>
            <w:tcW w:w="992" w:type="dxa"/>
            <w:vMerge/>
          </w:tcPr>
          <w:p w14:paraId="1DC1E3E3" w14:textId="77777777" w:rsidR="00000B1A" w:rsidRDefault="00000B1A"/>
        </w:tc>
        <w:tc>
          <w:tcPr>
            <w:tcW w:w="1828" w:type="dxa"/>
            <w:shd w:val="clear" w:color="auto" w:fill="auto"/>
          </w:tcPr>
          <w:p w14:paraId="32504738" w14:textId="77777777" w:rsidR="00000B1A" w:rsidRDefault="00EC5CF6">
            <w:r>
              <w:rPr>
                <w:rFonts w:hint="eastAsia"/>
                <w:szCs w:val="20"/>
              </w:rPr>
              <w:t>tradeTime</w:t>
            </w:r>
          </w:p>
        </w:tc>
        <w:tc>
          <w:tcPr>
            <w:tcW w:w="1858" w:type="dxa"/>
            <w:shd w:val="clear" w:color="auto" w:fill="auto"/>
          </w:tcPr>
          <w:p w14:paraId="4CC8FB52" w14:textId="77777777" w:rsidR="00000B1A" w:rsidRDefault="00EC5CF6">
            <w:r>
              <w:rPr>
                <w:rFonts w:hint="eastAsia"/>
              </w:rPr>
              <w:t>VARCHAR2(20)</w:t>
            </w:r>
          </w:p>
        </w:tc>
        <w:tc>
          <w:tcPr>
            <w:tcW w:w="1984" w:type="dxa"/>
            <w:shd w:val="clear" w:color="auto" w:fill="auto"/>
          </w:tcPr>
          <w:p w14:paraId="555E59AC" w14:textId="77777777" w:rsidR="00000B1A" w:rsidRDefault="00EC5CF6">
            <w:pPr>
              <w:jc w:val="center"/>
            </w:pPr>
            <w:r>
              <w:rPr>
                <w:rFonts w:hint="eastAsia"/>
              </w:rPr>
              <w:t>交易时间</w:t>
            </w:r>
          </w:p>
        </w:tc>
        <w:tc>
          <w:tcPr>
            <w:tcW w:w="1119" w:type="dxa"/>
            <w:shd w:val="clear" w:color="auto" w:fill="auto"/>
            <w:vAlign w:val="center"/>
          </w:tcPr>
          <w:p w14:paraId="1FA2F00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48DE2C02" w14:textId="77777777" w:rsidR="00000B1A" w:rsidRDefault="00EC5CF6">
            <w:pPr>
              <w:rPr>
                <w:b/>
                <w:sz w:val="18"/>
                <w:szCs w:val="18"/>
              </w:rPr>
            </w:pPr>
            <w:r>
              <w:rPr>
                <w:rFonts w:hint="eastAsia"/>
                <w:szCs w:val="21"/>
              </w:rPr>
              <w:t>YYYY-MM-DD hh-mm-ss</w:t>
            </w:r>
          </w:p>
        </w:tc>
      </w:tr>
      <w:tr w:rsidR="00671721" w14:paraId="7434B072" w14:textId="77777777">
        <w:tc>
          <w:tcPr>
            <w:tcW w:w="992" w:type="dxa"/>
            <w:vMerge w:val="restart"/>
          </w:tcPr>
          <w:p w14:paraId="71439FD2" w14:textId="77777777" w:rsidR="00671721" w:rsidRDefault="00671721"/>
        </w:tc>
        <w:tc>
          <w:tcPr>
            <w:tcW w:w="1828" w:type="dxa"/>
            <w:shd w:val="clear" w:color="auto" w:fill="auto"/>
          </w:tcPr>
          <w:p w14:paraId="4A574143" w14:textId="77777777" w:rsidR="00671721" w:rsidRDefault="00671721">
            <w:pPr>
              <w:rPr>
                <w:sz w:val="18"/>
                <w:szCs w:val="18"/>
              </w:rPr>
            </w:pPr>
            <w:r>
              <w:rPr>
                <w:rFonts w:hint="eastAsia"/>
                <w:sz w:val="18"/>
                <w:szCs w:val="18"/>
              </w:rPr>
              <w:t>QuerySn</w:t>
            </w:r>
          </w:p>
        </w:tc>
        <w:tc>
          <w:tcPr>
            <w:tcW w:w="1858" w:type="dxa"/>
            <w:shd w:val="clear" w:color="auto" w:fill="auto"/>
          </w:tcPr>
          <w:p w14:paraId="106F787E" w14:textId="77777777" w:rsidR="00671721" w:rsidRDefault="00671721">
            <w:r>
              <w:rPr>
                <w:rFonts w:hint="eastAsia"/>
              </w:rPr>
              <w:t>VARCHAR2(40)</w:t>
            </w:r>
          </w:p>
        </w:tc>
        <w:tc>
          <w:tcPr>
            <w:tcW w:w="1984" w:type="dxa"/>
            <w:shd w:val="clear" w:color="auto" w:fill="auto"/>
          </w:tcPr>
          <w:p w14:paraId="1F6E2263" w14:textId="77777777" w:rsidR="00671721" w:rsidRDefault="00671721">
            <w:pPr>
              <w:jc w:val="center"/>
              <w:rPr>
                <w:szCs w:val="21"/>
              </w:rPr>
            </w:pPr>
            <w:r>
              <w:rPr>
                <w:rFonts w:hint="eastAsia"/>
                <w:szCs w:val="21"/>
              </w:rPr>
              <w:t>查询的交易流水</w:t>
            </w:r>
          </w:p>
        </w:tc>
        <w:tc>
          <w:tcPr>
            <w:tcW w:w="1119" w:type="dxa"/>
            <w:shd w:val="clear" w:color="auto" w:fill="auto"/>
          </w:tcPr>
          <w:p w14:paraId="5F29F4AC"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679C59FA" w14:textId="77777777" w:rsidR="00671721" w:rsidRDefault="00671721">
            <w:pPr>
              <w:rPr>
                <w:color w:val="000000"/>
                <w:szCs w:val="21"/>
                <w:lang w:bidi="ar"/>
              </w:rPr>
            </w:pPr>
          </w:p>
        </w:tc>
      </w:tr>
      <w:tr w:rsidR="00671721" w14:paraId="507EB602" w14:textId="77777777">
        <w:tc>
          <w:tcPr>
            <w:tcW w:w="992" w:type="dxa"/>
            <w:vMerge/>
          </w:tcPr>
          <w:p w14:paraId="24620372" w14:textId="77777777" w:rsidR="00671721" w:rsidRDefault="00671721"/>
        </w:tc>
        <w:tc>
          <w:tcPr>
            <w:tcW w:w="1828" w:type="dxa"/>
            <w:shd w:val="clear" w:color="auto" w:fill="auto"/>
          </w:tcPr>
          <w:p w14:paraId="5F2AF3F8" w14:textId="77777777" w:rsidR="00671721" w:rsidRDefault="00671721">
            <w:pPr>
              <w:rPr>
                <w:szCs w:val="21"/>
              </w:rPr>
            </w:pPr>
            <w:r>
              <w:rPr>
                <w:rFonts w:hint="eastAsia"/>
                <w:szCs w:val="21"/>
              </w:rPr>
              <w:t>Sn</w:t>
            </w:r>
          </w:p>
        </w:tc>
        <w:tc>
          <w:tcPr>
            <w:tcW w:w="1858" w:type="dxa"/>
            <w:shd w:val="clear" w:color="auto" w:fill="auto"/>
          </w:tcPr>
          <w:p w14:paraId="0DDE5CD8" w14:textId="77777777" w:rsidR="00671721" w:rsidRDefault="00671721">
            <w:r>
              <w:rPr>
                <w:rFonts w:hint="eastAsia"/>
              </w:rPr>
              <w:t>VARCHAR2(4)</w:t>
            </w:r>
          </w:p>
        </w:tc>
        <w:tc>
          <w:tcPr>
            <w:tcW w:w="1984" w:type="dxa"/>
            <w:shd w:val="clear" w:color="auto" w:fill="auto"/>
          </w:tcPr>
          <w:p w14:paraId="269C8597" w14:textId="77777777" w:rsidR="00671721" w:rsidRDefault="00671721">
            <w:pPr>
              <w:jc w:val="center"/>
            </w:pPr>
            <w:r>
              <w:rPr>
                <w:rFonts w:hint="eastAsia"/>
              </w:rPr>
              <w:t>状态</w:t>
            </w:r>
          </w:p>
        </w:tc>
        <w:tc>
          <w:tcPr>
            <w:tcW w:w="1119" w:type="dxa"/>
            <w:shd w:val="clear" w:color="auto" w:fill="auto"/>
            <w:vAlign w:val="center"/>
          </w:tcPr>
          <w:p w14:paraId="5DBDB165"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514B4ABB" w14:textId="77777777" w:rsidR="00671721" w:rsidRDefault="00671721">
            <w:pPr>
              <w:rPr>
                <w:szCs w:val="21"/>
              </w:rPr>
            </w:pPr>
          </w:p>
        </w:tc>
      </w:tr>
      <w:tr w:rsidR="00671721" w14:paraId="25D72FAB" w14:textId="77777777">
        <w:tc>
          <w:tcPr>
            <w:tcW w:w="992" w:type="dxa"/>
            <w:vMerge/>
          </w:tcPr>
          <w:p w14:paraId="28194EE8" w14:textId="77777777" w:rsidR="00671721" w:rsidRDefault="00671721"/>
        </w:tc>
        <w:tc>
          <w:tcPr>
            <w:tcW w:w="1828" w:type="dxa"/>
            <w:shd w:val="clear" w:color="auto" w:fill="auto"/>
          </w:tcPr>
          <w:p w14:paraId="6DF4EE80" w14:textId="77777777" w:rsidR="00671721" w:rsidRDefault="00671721">
            <w:pPr>
              <w:rPr>
                <w:szCs w:val="21"/>
              </w:rPr>
            </w:pPr>
            <w:r>
              <w:rPr>
                <w:rFonts w:hint="eastAsia"/>
                <w:sz w:val="18"/>
                <w:szCs w:val="18"/>
              </w:rPr>
              <w:t>Trxdir</w:t>
            </w:r>
          </w:p>
        </w:tc>
        <w:tc>
          <w:tcPr>
            <w:tcW w:w="1858" w:type="dxa"/>
            <w:shd w:val="clear" w:color="auto" w:fill="auto"/>
          </w:tcPr>
          <w:p w14:paraId="686E84A2" w14:textId="77777777" w:rsidR="00671721" w:rsidRDefault="00671721">
            <w:r>
              <w:rPr>
                <w:rFonts w:hint="eastAsia"/>
              </w:rPr>
              <w:t>VARCHAR2(2)</w:t>
            </w:r>
          </w:p>
        </w:tc>
        <w:tc>
          <w:tcPr>
            <w:tcW w:w="1984" w:type="dxa"/>
            <w:shd w:val="clear" w:color="auto" w:fill="auto"/>
          </w:tcPr>
          <w:p w14:paraId="72E3167C" w14:textId="77777777" w:rsidR="00671721" w:rsidRDefault="00671721">
            <w:pPr>
              <w:jc w:val="center"/>
            </w:pPr>
            <w:r>
              <w:rPr>
                <w:rFonts w:hint="eastAsia"/>
              </w:rPr>
              <w:t>交易方向</w:t>
            </w:r>
          </w:p>
        </w:tc>
        <w:tc>
          <w:tcPr>
            <w:tcW w:w="1119" w:type="dxa"/>
            <w:shd w:val="clear" w:color="auto" w:fill="auto"/>
          </w:tcPr>
          <w:p w14:paraId="0CE298DF"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C0F665F" w14:textId="77777777" w:rsidR="00671721" w:rsidRDefault="00671721">
            <w:pPr>
              <w:rPr>
                <w:szCs w:val="21"/>
              </w:rPr>
            </w:pPr>
            <w:r>
              <w:rPr>
                <w:rFonts w:hint="eastAsia"/>
                <w:szCs w:val="21"/>
              </w:rPr>
              <w:t>0.</w:t>
            </w:r>
            <w:r>
              <w:rPr>
                <w:rFonts w:hint="eastAsia"/>
                <w:szCs w:val="21"/>
              </w:rPr>
              <w:t>付</w:t>
            </w:r>
            <w:r>
              <w:rPr>
                <w:rFonts w:hint="eastAsia"/>
                <w:szCs w:val="21"/>
              </w:rPr>
              <w:t xml:space="preserve"> 1.</w:t>
            </w:r>
            <w:r>
              <w:rPr>
                <w:rFonts w:hint="eastAsia"/>
                <w:szCs w:val="21"/>
              </w:rPr>
              <w:t>收</w:t>
            </w:r>
          </w:p>
        </w:tc>
      </w:tr>
      <w:tr w:rsidR="00671721" w14:paraId="2C366E7D" w14:textId="77777777">
        <w:tc>
          <w:tcPr>
            <w:tcW w:w="992" w:type="dxa"/>
            <w:vMerge/>
          </w:tcPr>
          <w:p w14:paraId="4B4C6EFD" w14:textId="77777777" w:rsidR="00671721" w:rsidRDefault="00671721"/>
        </w:tc>
        <w:tc>
          <w:tcPr>
            <w:tcW w:w="1828" w:type="dxa"/>
            <w:shd w:val="clear" w:color="auto" w:fill="auto"/>
          </w:tcPr>
          <w:p w14:paraId="4E4ABEC5" w14:textId="77777777" w:rsidR="00671721" w:rsidRDefault="00671721">
            <w:pPr>
              <w:rPr>
                <w:szCs w:val="21"/>
              </w:rPr>
            </w:pPr>
            <w:r>
              <w:rPr>
                <w:rFonts w:hint="eastAsia"/>
                <w:szCs w:val="21"/>
              </w:rPr>
              <w:t>SettDay</w:t>
            </w:r>
          </w:p>
        </w:tc>
        <w:tc>
          <w:tcPr>
            <w:tcW w:w="1858" w:type="dxa"/>
            <w:shd w:val="clear" w:color="auto" w:fill="auto"/>
          </w:tcPr>
          <w:p w14:paraId="248563C2" w14:textId="77777777" w:rsidR="00671721" w:rsidRDefault="00671721">
            <w:r>
              <w:rPr>
                <w:rFonts w:hint="eastAsia"/>
              </w:rPr>
              <w:t>VARCHAR2(8)</w:t>
            </w:r>
          </w:p>
        </w:tc>
        <w:tc>
          <w:tcPr>
            <w:tcW w:w="1984" w:type="dxa"/>
            <w:shd w:val="clear" w:color="auto" w:fill="auto"/>
          </w:tcPr>
          <w:p w14:paraId="2C50DB4D" w14:textId="77777777" w:rsidR="00671721" w:rsidRDefault="00671721">
            <w:pPr>
              <w:jc w:val="center"/>
            </w:pPr>
            <w:r>
              <w:rPr>
                <w:rFonts w:hint="eastAsia"/>
              </w:rPr>
              <w:t>清算日期</w:t>
            </w:r>
          </w:p>
        </w:tc>
        <w:tc>
          <w:tcPr>
            <w:tcW w:w="1119" w:type="dxa"/>
            <w:shd w:val="clear" w:color="auto" w:fill="auto"/>
            <w:vAlign w:val="center"/>
          </w:tcPr>
          <w:p w14:paraId="34F9D9F0" w14:textId="77777777" w:rsidR="00671721" w:rsidRDefault="00671721">
            <w:pPr>
              <w:jc w:val="center"/>
              <w:rPr>
                <w:b/>
                <w:sz w:val="18"/>
                <w:szCs w:val="18"/>
              </w:rPr>
            </w:pPr>
            <w:r>
              <w:rPr>
                <w:rFonts w:hint="eastAsia"/>
                <w:b/>
                <w:sz w:val="18"/>
                <w:szCs w:val="18"/>
              </w:rPr>
              <w:t>是</w:t>
            </w:r>
          </w:p>
        </w:tc>
        <w:tc>
          <w:tcPr>
            <w:tcW w:w="1824" w:type="dxa"/>
            <w:shd w:val="clear" w:color="auto" w:fill="auto"/>
            <w:vAlign w:val="center"/>
          </w:tcPr>
          <w:p w14:paraId="702A922B" w14:textId="77777777" w:rsidR="00671721" w:rsidRDefault="00671721">
            <w:pPr>
              <w:rPr>
                <w:sz w:val="18"/>
                <w:szCs w:val="18"/>
              </w:rPr>
            </w:pPr>
          </w:p>
        </w:tc>
      </w:tr>
      <w:tr w:rsidR="00671721" w14:paraId="494CF68E" w14:textId="77777777">
        <w:tc>
          <w:tcPr>
            <w:tcW w:w="992" w:type="dxa"/>
            <w:vMerge/>
          </w:tcPr>
          <w:p w14:paraId="3F39766B" w14:textId="77777777" w:rsidR="00671721" w:rsidRDefault="00671721"/>
        </w:tc>
        <w:tc>
          <w:tcPr>
            <w:tcW w:w="1828" w:type="dxa"/>
            <w:shd w:val="clear" w:color="auto" w:fill="auto"/>
          </w:tcPr>
          <w:p w14:paraId="1A80CBE1" w14:textId="77777777" w:rsidR="00671721" w:rsidRDefault="00671721">
            <w:pPr>
              <w:rPr>
                <w:szCs w:val="21"/>
              </w:rPr>
            </w:pPr>
            <w:r>
              <w:rPr>
                <w:rFonts w:hint="eastAsia"/>
                <w:szCs w:val="21"/>
              </w:rPr>
              <w:t>FinTime</w:t>
            </w:r>
          </w:p>
        </w:tc>
        <w:tc>
          <w:tcPr>
            <w:tcW w:w="1858" w:type="dxa"/>
            <w:shd w:val="clear" w:color="auto" w:fill="auto"/>
          </w:tcPr>
          <w:p w14:paraId="5A1A2485" w14:textId="77777777" w:rsidR="00671721" w:rsidRDefault="00671721" w:rsidP="001C266A">
            <w:r>
              <w:rPr>
                <w:rFonts w:hint="eastAsia"/>
              </w:rPr>
              <w:t>VARCHAR2(</w:t>
            </w:r>
            <w:r>
              <w:t>20</w:t>
            </w:r>
            <w:r>
              <w:rPr>
                <w:rFonts w:hint="eastAsia"/>
              </w:rPr>
              <w:t>)</w:t>
            </w:r>
          </w:p>
        </w:tc>
        <w:tc>
          <w:tcPr>
            <w:tcW w:w="1984" w:type="dxa"/>
            <w:shd w:val="clear" w:color="auto" w:fill="auto"/>
          </w:tcPr>
          <w:p w14:paraId="37F7DB7B" w14:textId="77777777" w:rsidR="00671721" w:rsidRDefault="00671721">
            <w:pPr>
              <w:jc w:val="center"/>
              <w:rPr>
                <w:szCs w:val="21"/>
              </w:rPr>
            </w:pPr>
            <w:r>
              <w:rPr>
                <w:rFonts w:hint="eastAsia"/>
                <w:szCs w:val="21"/>
              </w:rPr>
              <w:t>完成时间</w:t>
            </w:r>
          </w:p>
        </w:tc>
        <w:tc>
          <w:tcPr>
            <w:tcW w:w="1119" w:type="dxa"/>
            <w:shd w:val="clear" w:color="auto" w:fill="auto"/>
            <w:vAlign w:val="center"/>
          </w:tcPr>
          <w:p w14:paraId="3AABDD5E"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6E583743" w14:textId="77777777" w:rsidR="00671721" w:rsidRDefault="00671721">
            <w:pPr>
              <w:rPr>
                <w:sz w:val="18"/>
                <w:szCs w:val="18"/>
              </w:rPr>
            </w:pPr>
          </w:p>
        </w:tc>
      </w:tr>
      <w:tr w:rsidR="00671721" w14:paraId="04997E8C" w14:textId="77777777">
        <w:tc>
          <w:tcPr>
            <w:tcW w:w="992" w:type="dxa"/>
            <w:vMerge/>
          </w:tcPr>
          <w:p w14:paraId="289B911C" w14:textId="77777777" w:rsidR="00671721" w:rsidRDefault="00671721"/>
        </w:tc>
        <w:tc>
          <w:tcPr>
            <w:tcW w:w="1828" w:type="dxa"/>
            <w:shd w:val="clear" w:color="auto" w:fill="auto"/>
          </w:tcPr>
          <w:p w14:paraId="731AABBF" w14:textId="77777777" w:rsidR="00671721" w:rsidRDefault="00671721">
            <w:pPr>
              <w:rPr>
                <w:szCs w:val="21"/>
              </w:rPr>
            </w:pPr>
            <w:r>
              <w:rPr>
                <w:rFonts w:hint="eastAsia"/>
                <w:szCs w:val="21"/>
              </w:rPr>
              <w:t>SubmitTime</w:t>
            </w:r>
          </w:p>
        </w:tc>
        <w:tc>
          <w:tcPr>
            <w:tcW w:w="1858" w:type="dxa"/>
            <w:shd w:val="clear" w:color="auto" w:fill="auto"/>
          </w:tcPr>
          <w:p w14:paraId="613BB0A7" w14:textId="77777777" w:rsidR="00671721" w:rsidRDefault="00671721" w:rsidP="001C266A">
            <w:r>
              <w:rPr>
                <w:rFonts w:hint="eastAsia"/>
              </w:rPr>
              <w:t>VARCHAR2(</w:t>
            </w:r>
            <w:r>
              <w:t>20</w:t>
            </w:r>
            <w:r>
              <w:rPr>
                <w:rFonts w:hint="eastAsia"/>
              </w:rPr>
              <w:t>)</w:t>
            </w:r>
          </w:p>
        </w:tc>
        <w:tc>
          <w:tcPr>
            <w:tcW w:w="1984" w:type="dxa"/>
            <w:shd w:val="clear" w:color="auto" w:fill="auto"/>
          </w:tcPr>
          <w:p w14:paraId="49F4D0A8" w14:textId="77777777" w:rsidR="00671721" w:rsidRDefault="00671721">
            <w:pPr>
              <w:jc w:val="center"/>
              <w:rPr>
                <w:szCs w:val="21"/>
              </w:rPr>
            </w:pPr>
            <w:r>
              <w:rPr>
                <w:rFonts w:hint="eastAsia"/>
                <w:szCs w:val="21"/>
              </w:rPr>
              <w:t>提交时间</w:t>
            </w:r>
          </w:p>
        </w:tc>
        <w:tc>
          <w:tcPr>
            <w:tcW w:w="1119" w:type="dxa"/>
            <w:shd w:val="clear" w:color="auto" w:fill="auto"/>
          </w:tcPr>
          <w:p w14:paraId="4FF59CA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C8710BA" w14:textId="77777777" w:rsidR="00671721" w:rsidRDefault="00671721">
            <w:pPr>
              <w:rPr>
                <w:sz w:val="18"/>
                <w:szCs w:val="18"/>
              </w:rPr>
            </w:pPr>
          </w:p>
        </w:tc>
      </w:tr>
      <w:tr w:rsidR="00671721" w14:paraId="1D8EE82C" w14:textId="77777777">
        <w:tc>
          <w:tcPr>
            <w:tcW w:w="992" w:type="dxa"/>
            <w:vMerge/>
          </w:tcPr>
          <w:p w14:paraId="0F988592" w14:textId="77777777" w:rsidR="00671721" w:rsidRDefault="00671721"/>
        </w:tc>
        <w:tc>
          <w:tcPr>
            <w:tcW w:w="1828" w:type="dxa"/>
            <w:shd w:val="clear" w:color="auto" w:fill="auto"/>
          </w:tcPr>
          <w:p w14:paraId="6948FB2B" w14:textId="77777777" w:rsidR="00671721" w:rsidRDefault="00671721">
            <w:pPr>
              <w:rPr>
                <w:szCs w:val="21"/>
              </w:rPr>
            </w:pPr>
            <w:r>
              <w:rPr>
                <w:rFonts w:hint="eastAsia"/>
                <w:szCs w:val="21"/>
              </w:rPr>
              <w:t>AccountNo</w:t>
            </w:r>
          </w:p>
        </w:tc>
        <w:tc>
          <w:tcPr>
            <w:tcW w:w="1858" w:type="dxa"/>
            <w:shd w:val="clear" w:color="auto" w:fill="auto"/>
          </w:tcPr>
          <w:p w14:paraId="2FD88540" w14:textId="77777777" w:rsidR="00671721" w:rsidRDefault="00671721">
            <w:r>
              <w:rPr>
                <w:rFonts w:hint="eastAsia"/>
              </w:rPr>
              <w:t>VARCHAR2(32)</w:t>
            </w:r>
          </w:p>
        </w:tc>
        <w:tc>
          <w:tcPr>
            <w:tcW w:w="1984" w:type="dxa"/>
            <w:shd w:val="clear" w:color="auto" w:fill="auto"/>
          </w:tcPr>
          <w:p w14:paraId="207CBFEB" w14:textId="77777777" w:rsidR="00671721" w:rsidRDefault="00671721">
            <w:pPr>
              <w:jc w:val="center"/>
              <w:rPr>
                <w:szCs w:val="21"/>
              </w:rPr>
            </w:pPr>
            <w:r>
              <w:rPr>
                <w:rFonts w:hint="eastAsia"/>
                <w:szCs w:val="21"/>
              </w:rPr>
              <w:t>账号</w:t>
            </w:r>
          </w:p>
        </w:tc>
        <w:tc>
          <w:tcPr>
            <w:tcW w:w="1119" w:type="dxa"/>
            <w:shd w:val="clear" w:color="auto" w:fill="auto"/>
          </w:tcPr>
          <w:p w14:paraId="6CDB61C6"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3742ED1B" w14:textId="77777777" w:rsidR="00671721" w:rsidRDefault="00671721">
            <w:pPr>
              <w:rPr>
                <w:sz w:val="18"/>
                <w:szCs w:val="18"/>
              </w:rPr>
            </w:pPr>
          </w:p>
        </w:tc>
      </w:tr>
      <w:tr w:rsidR="00671721" w14:paraId="48280FFC" w14:textId="77777777">
        <w:tc>
          <w:tcPr>
            <w:tcW w:w="992" w:type="dxa"/>
            <w:vMerge/>
          </w:tcPr>
          <w:p w14:paraId="0E6D9EC7" w14:textId="77777777" w:rsidR="00671721" w:rsidRDefault="00671721"/>
        </w:tc>
        <w:tc>
          <w:tcPr>
            <w:tcW w:w="1828" w:type="dxa"/>
            <w:shd w:val="clear" w:color="auto" w:fill="auto"/>
          </w:tcPr>
          <w:p w14:paraId="1E70F403" w14:textId="77777777" w:rsidR="00671721" w:rsidRDefault="00671721">
            <w:pPr>
              <w:rPr>
                <w:szCs w:val="21"/>
              </w:rPr>
            </w:pPr>
            <w:r>
              <w:rPr>
                <w:rFonts w:hint="eastAsia"/>
                <w:szCs w:val="21"/>
              </w:rPr>
              <w:t>AccountName</w:t>
            </w:r>
          </w:p>
        </w:tc>
        <w:tc>
          <w:tcPr>
            <w:tcW w:w="1858" w:type="dxa"/>
            <w:shd w:val="clear" w:color="auto" w:fill="auto"/>
          </w:tcPr>
          <w:p w14:paraId="6E4DE803" w14:textId="77777777" w:rsidR="00671721" w:rsidRDefault="00671721">
            <w:r>
              <w:rPr>
                <w:rFonts w:hint="eastAsia"/>
              </w:rPr>
              <w:t>VARCHAR2(60)</w:t>
            </w:r>
          </w:p>
        </w:tc>
        <w:tc>
          <w:tcPr>
            <w:tcW w:w="1984" w:type="dxa"/>
            <w:shd w:val="clear" w:color="auto" w:fill="auto"/>
          </w:tcPr>
          <w:p w14:paraId="3DCA9B86" w14:textId="77777777" w:rsidR="00671721" w:rsidRDefault="00671721">
            <w:pPr>
              <w:jc w:val="center"/>
              <w:rPr>
                <w:szCs w:val="21"/>
              </w:rPr>
            </w:pPr>
            <w:r>
              <w:rPr>
                <w:rFonts w:hint="eastAsia"/>
                <w:szCs w:val="21"/>
              </w:rPr>
              <w:t>账号名</w:t>
            </w:r>
          </w:p>
        </w:tc>
        <w:tc>
          <w:tcPr>
            <w:tcW w:w="1119" w:type="dxa"/>
            <w:shd w:val="clear" w:color="auto" w:fill="auto"/>
          </w:tcPr>
          <w:p w14:paraId="20BD34D4"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5A077FE" w14:textId="77777777" w:rsidR="00671721" w:rsidRDefault="00671721">
            <w:pPr>
              <w:rPr>
                <w:sz w:val="18"/>
                <w:szCs w:val="18"/>
              </w:rPr>
            </w:pPr>
          </w:p>
        </w:tc>
      </w:tr>
      <w:tr w:rsidR="00671721" w14:paraId="1B31195D" w14:textId="77777777">
        <w:tc>
          <w:tcPr>
            <w:tcW w:w="992" w:type="dxa"/>
            <w:vMerge/>
          </w:tcPr>
          <w:p w14:paraId="43F9FFAD" w14:textId="77777777" w:rsidR="00671721" w:rsidRDefault="00671721"/>
        </w:tc>
        <w:tc>
          <w:tcPr>
            <w:tcW w:w="1828" w:type="dxa"/>
            <w:shd w:val="clear" w:color="auto" w:fill="auto"/>
          </w:tcPr>
          <w:p w14:paraId="68D27479" w14:textId="77777777" w:rsidR="00671721" w:rsidRDefault="00671721">
            <w:pPr>
              <w:rPr>
                <w:szCs w:val="21"/>
              </w:rPr>
            </w:pPr>
            <w:r>
              <w:rPr>
                <w:rFonts w:hint="eastAsia"/>
                <w:szCs w:val="21"/>
              </w:rPr>
              <w:t>Amount</w:t>
            </w:r>
          </w:p>
        </w:tc>
        <w:tc>
          <w:tcPr>
            <w:tcW w:w="1858" w:type="dxa"/>
            <w:shd w:val="clear" w:color="auto" w:fill="auto"/>
          </w:tcPr>
          <w:p w14:paraId="6CCB43FC" w14:textId="77777777" w:rsidR="00671721" w:rsidRDefault="00671721">
            <w:r>
              <w:rPr>
                <w:rFonts w:hint="eastAsia"/>
              </w:rPr>
              <w:t>VARCHAR2(12)</w:t>
            </w:r>
          </w:p>
        </w:tc>
        <w:tc>
          <w:tcPr>
            <w:tcW w:w="1984" w:type="dxa"/>
            <w:shd w:val="clear" w:color="auto" w:fill="auto"/>
          </w:tcPr>
          <w:p w14:paraId="4CFC0851" w14:textId="77777777" w:rsidR="00671721" w:rsidRDefault="00671721">
            <w:pPr>
              <w:jc w:val="center"/>
              <w:rPr>
                <w:szCs w:val="21"/>
              </w:rPr>
            </w:pPr>
            <w:r>
              <w:rPr>
                <w:rFonts w:hint="eastAsia"/>
                <w:szCs w:val="21"/>
              </w:rPr>
              <w:t>金额</w:t>
            </w:r>
          </w:p>
        </w:tc>
        <w:tc>
          <w:tcPr>
            <w:tcW w:w="1119" w:type="dxa"/>
            <w:shd w:val="clear" w:color="auto" w:fill="auto"/>
          </w:tcPr>
          <w:p w14:paraId="7BD7E94F"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251E6C65" w14:textId="77777777" w:rsidR="00671721" w:rsidRDefault="00671721">
            <w:pPr>
              <w:rPr>
                <w:sz w:val="18"/>
                <w:szCs w:val="18"/>
              </w:rPr>
            </w:pPr>
            <w:r>
              <w:rPr>
                <w:rFonts w:hint="eastAsia"/>
                <w:sz w:val="18"/>
                <w:szCs w:val="18"/>
              </w:rPr>
              <w:t>单位</w:t>
            </w:r>
            <w:r>
              <w:rPr>
                <w:rFonts w:hint="eastAsia"/>
                <w:sz w:val="18"/>
                <w:szCs w:val="18"/>
              </w:rPr>
              <w:t>:</w:t>
            </w:r>
            <w:r>
              <w:rPr>
                <w:rFonts w:hint="eastAsia"/>
                <w:sz w:val="18"/>
                <w:szCs w:val="18"/>
              </w:rPr>
              <w:t>分</w:t>
            </w:r>
          </w:p>
        </w:tc>
      </w:tr>
      <w:tr w:rsidR="00671721" w14:paraId="463C1263" w14:textId="77777777">
        <w:tc>
          <w:tcPr>
            <w:tcW w:w="992" w:type="dxa"/>
            <w:vMerge/>
          </w:tcPr>
          <w:p w14:paraId="45A6C0E1" w14:textId="77777777" w:rsidR="00671721" w:rsidRDefault="00671721"/>
        </w:tc>
        <w:tc>
          <w:tcPr>
            <w:tcW w:w="1828" w:type="dxa"/>
            <w:shd w:val="clear" w:color="auto" w:fill="auto"/>
          </w:tcPr>
          <w:p w14:paraId="29424524" w14:textId="77777777" w:rsidR="00671721" w:rsidRDefault="00671721">
            <w:pPr>
              <w:rPr>
                <w:szCs w:val="21"/>
              </w:rPr>
            </w:pPr>
            <w:r>
              <w:rPr>
                <w:rFonts w:hint="eastAsia"/>
                <w:szCs w:val="21"/>
              </w:rPr>
              <w:t>repCode</w:t>
            </w:r>
          </w:p>
        </w:tc>
        <w:tc>
          <w:tcPr>
            <w:tcW w:w="1858" w:type="dxa"/>
            <w:shd w:val="clear" w:color="auto" w:fill="auto"/>
          </w:tcPr>
          <w:p w14:paraId="6E6341E7" w14:textId="0F221990" w:rsidR="00671721" w:rsidRDefault="00671721">
            <w:r>
              <w:rPr>
                <w:rFonts w:hint="eastAsia"/>
              </w:rPr>
              <w:t>VARCHAR2(15)</w:t>
            </w:r>
          </w:p>
        </w:tc>
        <w:tc>
          <w:tcPr>
            <w:tcW w:w="1984" w:type="dxa"/>
            <w:shd w:val="clear" w:color="auto" w:fill="auto"/>
          </w:tcPr>
          <w:p w14:paraId="70E43439" w14:textId="77777777" w:rsidR="00671721" w:rsidRDefault="00671721">
            <w:pPr>
              <w:jc w:val="center"/>
              <w:rPr>
                <w:szCs w:val="21"/>
              </w:rPr>
            </w:pPr>
            <w:r>
              <w:rPr>
                <w:rFonts w:hint="eastAsia"/>
                <w:szCs w:val="21"/>
              </w:rPr>
              <w:t>返回码</w:t>
            </w:r>
          </w:p>
        </w:tc>
        <w:tc>
          <w:tcPr>
            <w:tcW w:w="1119" w:type="dxa"/>
            <w:shd w:val="clear" w:color="auto" w:fill="auto"/>
          </w:tcPr>
          <w:p w14:paraId="7DB471E7"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0E82AD39" w14:textId="77777777" w:rsidR="00671721" w:rsidRDefault="00671721">
            <w:pPr>
              <w:rPr>
                <w:sz w:val="18"/>
                <w:szCs w:val="18"/>
              </w:rPr>
            </w:pPr>
          </w:p>
        </w:tc>
      </w:tr>
      <w:tr w:rsidR="00671721" w14:paraId="029A5A30" w14:textId="77777777">
        <w:tc>
          <w:tcPr>
            <w:tcW w:w="992" w:type="dxa"/>
            <w:vMerge/>
          </w:tcPr>
          <w:p w14:paraId="099A4007" w14:textId="77777777" w:rsidR="00671721" w:rsidRDefault="00671721"/>
        </w:tc>
        <w:tc>
          <w:tcPr>
            <w:tcW w:w="1828" w:type="dxa"/>
            <w:shd w:val="clear" w:color="auto" w:fill="auto"/>
          </w:tcPr>
          <w:p w14:paraId="7D96FAC5" w14:textId="77777777" w:rsidR="00671721" w:rsidRDefault="00671721">
            <w:pPr>
              <w:rPr>
                <w:szCs w:val="21"/>
              </w:rPr>
            </w:pPr>
            <w:r>
              <w:rPr>
                <w:rFonts w:hint="eastAsia"/>
                <w:szCs w:val="21"/>
              </w:rPr>
              <w:t>repMsg</w:t>
            </w:r>
          </w:p>
        </w:tc>
        <w:tc>
          <w:tcPr>
            <w:tcW w:w="1858" w:type="dxa"/>
            <w:shd w:val="clear" w:color="auto" w:fill="auto"/>
          </w:tcPr>
          <w:p w14:paraId="241F5A8B" w14:textId="77777777" w:rsidR="00671721" w:rsidRDefault="00671721">
            <w:r>
              <w:rPr>
                <w:rFonts w:hint="eastAsia"/>
              </w:rPr>
              <w:t>VARCHAR2(256)</w:t>
            </w:r>
          </w:p>
        </w:tc>
        <w:tc>
          <w:tcPr>
            <w:tcW w:w="1984" w:type="dxa"/>
            <w:shd w:val="clear" w:color="auto" w:fill="auto"/>
          </w:tcPr>
          <w:p w14:paraId="61E14D74" w14:textId="77777777" w:rsidR="00671721" w:rsidRDefault="00671721">
            <w:pPr>
              <w:jc w:val="center"/>
              <w:rPr>
                <w:szCs w:val="21"/>
              </w:rPr>
            </w:pPr>
            <w:r>
              <w:rPr>
                <w:rFonts w:hint="eastAsia"/>
                <w:szCs w:val="21"/>
              </w:rPr>
              <w:t>返回信息</w:t>
            </w:r>
          </w:p>
        </w:tc>
        <w:tc>
          <w:tcPr>
            <w:tcW w:w="1119" w:type="dxa"/>
            <w:shd w:val="clear" w:color="auto" w:fill="auto"/>
          </w:tcPr>
          <w:p w14:paraId="1B653582" w14:textId="77777777" w:rsidR="00671721" w:rsidRDefault="00671721">
            <w:pPr>
              <w:jc w:val="center"/>
            </w:pPr>
            <w:r>
              <w:rPr>
                <w:rFonts w:hint="eastAsia"/>
                <w:b/>
                <w:color w:val="000000"/>
                <w:sz w:val="20"/>
                <w:szCs w:val="20"/>
                <w:lang w:bidi="ar"/>
              </w:rPr>
              <w:t>是</w:t>
            </w:r>
          </w:p>
        </w:tc>
        <w:tc>
          <w:tcPr>
            <w:tcW w:w="1824" w:type="dxa"/>
            <w:shd w:val="clear" w:color="auto" w:fill="auto"/>
            <w:vAlign w:val="center"/>
          </w:tcPr>
          <w:p w14:paraId="14C271F4" w14:textId="77777777" w:rsidR="00671721" w:rsidRDefault="00671721">
            <w:pPr>
              <w:rPr>
                <w:sz w:val="18"/>
                <w:szCs w:val="18"/>
              </w:rPr>
            </w:pPr>
          </w:p>
        </w:tc>
      </w:tr>
      <w:tr w:rsidR="00671721" w14:paraId="008FD016" w14:textId="77777777">
        <w:tc>
          <w:tcPr>
            <w:tcW w:w="992" w:type="dxa"/>
            <w:vMerge/>
          </w:tcPr>
          <w:p w14:paraId="76828DEB" w14:textId="77777777" w:rsidR="00671721" w:rsidRDefault="00671721"/>
        </w:tc>
        <w:tc>
          <w:tcPr>
            <w:tcW w:w="1828" w:type="dxa"/>
            <w:shd w:val="clear" w:color="auto" w:fill="auto"/>
          </w:tcPr>
          <w:p w14:paraId="098B7034" w14:textId="77777777" w:rsidR="00671721" w:rsidRDefault="00671721">
            <w:pPr>
              <w:rPr>
                <w:szCs w:val="21"/>
              </w:rPr>
            </w:pPr>
            <w:r>
              <w:rPr>
                <w:rFonts w:hint="eastAsia"/>
                <w:sz w:val="18"/>
                <w:szCs w:val="18"/>
              </w:rPr>
              <w:t>ChannelCode</w:t>
            </w:r>
          </w:p>
        </w:tc>
        <w:tc>
          <w:tcPr>
            <w:tcW w:w="1858" w:type="dxa"/>
            <w:shd w:val="clear" w:color="auto" w:fill="auto"/>
          </w:tcPr>
          <w:p w14:paraId="455C40CC" w14:textId="77777777" w:rsidR="00671721" w:rsidRDefault="00671721">
            <w:r>
              <w:rPr>
                <w:rFonts w:hint="eastAsia"/>
              </w:rPr>
              <w:t>VARCHAR2(4)</w:t>
            </w:r>
          </w:p>
        </w:tc>
        <w:tc>
          <w:tcPr>
            <w:tcW w:w="1984" w:type="dxa"/>
            <w:shd w:val="clear" w:color="auto" w:fill="auto"/>
          </w:tcPr>
          <w:p w14:paraId="7F2EBE01" w14:textId="77777777" w:rsidR="00671721" w:rsidRDefault="00671721">
            <w:pPr>
              <w:jc w:val="center"/>
              <w:rPr>
                <w:szCs w:val="21"/>
              </w:rPr>
            </w:pPr>
            <w:r>
              <w:rPr>
                <w:rFonts w:hint="eastAsia"/>
              </w:rPr>
              <w:t>渠道</w:t>
            </w:r>
          </w:p>
        </w:tc>
        <w:tc>
          <w:tcPr>
            <w:tcW w:w="1119" w:type="dxa"/>
            <w:shd w:val="clear" w:color="auto" w:fill="auto"/>
          </w:tcPr>
          <w:p w14:paraId="3F3C1BC8"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0002A565" w14:textId="77777777" w:rsidR="00671721" w:rsidRDefault="00671721">
            <w:pPr>
              <w:rPr>
                <w:sz w:val="18"/>
                <w:szCs w:val="18"/>
              </w:rPr>
            </w:pPr>
            <w:r>
              <w:rPr>
                <w:rFonts w:hint="eastAsia"/>
                <w:sz w:val="18"/>
                <w:szCs w:val="18"/>
                <w:highlight w:val="red"/>
              </w:rPr>
              <w:t>成功必输</w:t>
            </w:r>
          </w:p>
        </w:tc>
      </w:tr>
      <w:tr w:rsidR="00671721" w14:paraId="5934FEBB" w14:textId="77777777">
        <w:tc>
          <w:tcPr>
            <w:tcW w:w="992" w:type="dxa"/>
            <w:vMerge/>
          </w:tcPr>
          <w:p w14:paraId="282E9EE8" w14:textId="77777777" w:rsidR="00671721" w:rsidRDefault="00671721"/>
        </w:tc>
        <w:tc>
          <w:tcPr>
            <w:tcW w:w="1828" w:type="dxa"/>
            <w:shd w:val="clear" w:color="auto" w:fill="auto"/>
          </w:tcPr>
          <w:p w14:paraId="1F92F376" w14:textId="77777777" w:rsidR="00671721" w:rsidRDefault="00671721">
            <w:pP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6392BF2F" w14:textId="77777777" w:rsidR="00671721" w:rsidRDefault="00671721">
            <w:r>
              <w:rPr>
                <w:rFonts w:hint="eastAsia"/>
                <w:color w:val="FF0000"/>
              </w:rPr>
              <w:t>VARCHAR2(4)</w:t>
            </w:r>
          </w:p>
        </w:tc>
        <w:tc>
          <w:tcPr>
            <w:tcW w:w="1984" w:type="dxa"/>
            <w:shd w:val="clear" w:color="auto" w:fill="auto"/>
          </w:tcPr>
          <w:p w14:paraId="0FBD50F2" w14:textId="77777777" w:rsidR="00671721" w:rsidRDefault="00671721">
            <w:pPr>
              <w:jc w:val="center"/>
            </w:pPr>
            <w:r>
              <w:rPr>
                <w:rFonts w:hint="eastAsia"/>
                <w:color w:val="FF0000"/>
              </w:rPr>
              <w:t>查询请求状态</w:t>
            </w:r>
          </w:p>
        </w:tc>
        <w:tc>
          <w:tcPr>
            <w:tcW w:w="1119" w:type="dxa"/>
            <w:shd w:val="clear" w:color="auto" w:fill="auto"/>
          </w:tcPr>
          <w:p w14:paraId="6CD70E0E" w14:textId="77777777" w:rsidR="00671721" w:rsidRDefault="00671721">
            <w:pPr>
              <w:jc w:val="center"/>
              <w:rPr>
                <w:b/>
                <w:color w:val="000000"/>
                <w:sz w:val="20"/>
                <w:szCs w:val="20"/>
                <w:lang w:bidi="ar"/>
              </w:rPr>
            </w:pPr>
            <w:r>
              <w:rPr>
                <w:rFonts w:hint="eastAsia"/>
                <w:b/>
                <w:color w:val="FF0000"/>
                <w:sz w:val="20"/>
                <w:szCs w:val="20"/>
                <w:lang w:bidi="ar"/>
              </w:rPr>
              <w:t>否</w:t>
            </w:r>
          </w:p>
        </w:tc>
        <w:tc>
          <w:tcPr>
            <w:tcW w:w="1824" w:type="dxa"/>
            <w:shd w:val="clear" w:color="auto" w:fill="auto"/>
            <w:vAlign w:val="center"/>
          </w:tcPr>
          <w:p w14:paraId="11432D7E" w14:textId="77777777" w:rsidR="00671721" w:rsidRDefault="00671721">
            <w:pPr>
              <w:rPr>
                <w:sz w:val="18"/>
                <w:szCs w:val="18"/>
                <w:highlight w:val="red"/>
              </w:rPr>
            </w:pPr>
            <w:r>
              <w:rPr>
                <w:rFonts w:hint="eastAsia"/>
                <w:color w:val="FF0000"/>
                <w:sz w:val="18"/>
                <w:szCs w:val="18"/>
              </w:rPr>
              <w:t>冗余字段</w:t>
            </w:r>
          </w:p>
        </w:tc>
      </w:tr>
      <w:tr w:rsidR="00671721" w14:paraId="624613BD" w14:textId="77777777">
        <w:tc>
          <w:tcPr>
            <w:tcW w:w="992" w:type="dxa"/>
            <w:vMerge/>
          </w:tcPr>
          <w:p w14:paraId="611D4278" w14:textId="77777777" w:rsidR="00671721" w:rsidRDefault="00671721"/>
        </w:tc>
        <w:tc>
          <w:tcPr>
            <w:tcW w:w="1828" w:type="dxa"/>
            <w:shd w:val="clear" w:color="auto" w:fill="auto"/>
          </w:tcPr>
          <w:p w14:paraId="3A8BDD12" w14:textId="77777777" w:rsidR="00671721" w:rsidRDefault="00671721">
            <w:pPr>
              <w:rPr>
                <w:color w:val="FF0000"/>
                <w:sz w:val="18"/>
                <w:szCs w:val="18"/>
              </w:rPr>
            </w:pPr>
            <w:r>
              <w:rPr>
                <w:color w:val="FF0000"/>
                <w:sz w:val="18"/>
                <w:szCs w:val="18"/>
              </w:rPr>
              <w:t>QueryState</w:t>
            </w:r>
          </w:p>
        </w:tc>
        <w:tc>
          <w:tcPr>
            <w:tcW w:w="1858" w:type="dxa"/>
            <w:shd w:val="clear" w:color="auto" w:fill="auto"/>
          </w:tcPr>
          <w:p w14:paraId="22ACCF76" w14:textId="77777777" w:rsidR="00671721" w:rsidRDefault="00671721">
            <w:pPr>
              <w:rPr>
                <w:color w:val="FF0000"/>
              </w:rPr>
            </w:pPr>
            <w:r>
              <w:rPr>
                <w:color w:val="FF0000"/>
              </w:rPr>
              <w:t>VARCHAR2(4)</w:t>
            </w:r>
          </w:p>
        </w:tc>
        <w:tc>
          <w:tcPr>
            <w:tcW w:w="1984" w:type="dxa"/>
            <w:shd w:val="clear" w:color="auto" w:fill="auto"/>
          </w:tcPr>
          <w:p w14:paraId="5A9FA620" w14:textId="77777777" w:rsidR="00671721" w:rsidRDefault="00671721">
            <w:pPr>
              <w:jc w:val="center"/>
              <w:rPr>
                <w:color w:val="FF0000"/>
              </w:rPr>
            </w:pPr>
            <w:r>
              <w:rPr>
                <w:rFonts w:hint="eastAsia"/>
                <w:color w:val="FF0000"/>
              </w:rPr>
              <w:t>查询的订单状态</w:t>
            </w:r>
          </w:p>
        </w:tc>
        <w:tc>
          <w:tcPr>
            <w:tcW w:w="1119" w:type="dxa"/>
            <w:shd w:val="clear" w:color="auto" w:fill="auto"/>
          </w:tcPr>
          <w:p w14:paraId="39B505AC"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70A76E79" w14:textId="77777777" w:rsidR="00671721" w:rsidRDefault="00671721">
            <w:pPr>
              <w:rPr>
                <w:color w:val="FF0000"/>
                <w:sz w:val="18"/>
                <w:szCs w:val="18"/>
              </w:rPr>
            </w:pPr>
            <w:r>
              <w:rPr>
                <w:rFonts w:hint="eastAsia"/>
                <w:color w:val="FF0000"/>
                <w:sz w:val="18"/>
                <w:szCs w:val="18"/>
              </w:rPr>
              <w:t>用于判断查询的订单状态，详见附录</w:t>
            </w:r>
            <w:r>
              <w:rPr>
                <w:rFonts w:hint="eastAsia"/>
                <w:color w:val="FF0000"/>
                <w:sz w:val="18"/>
                <w:szCs w:val="18"/>
              </w:rPr>
              <w:t>4</w:t>
            </w:r>
            <w:r>
              <w:rPr>
                <w:color w:val="FF0000"/>
                <w:sz w:val="18"/>
                <w:szCs w:val="18"/>
              </w:rPr>
              <w:t>.1</w:t>
            </w:r>
            <w:r>
              <w:rPr>
                <w:rFonts w:hint="eastAsia"/>
                <w:color w:val="FF0000"/>
                <w:sz w:val="18"/>
                <w:szCs w:val="18"/>
              </w:rPr>
              <w:lastRenderedPageBreak/>
              <w:t>订单状态</w:t>
            </w:r>
          </w:p>
        </w:tc>
      </w:tr>
      <w:tr w:rsidR="00671721" w14:paraId="2A0579BC" w14:textId="77777777" w:rsidTr="00083428">
        <w:tc>
          <w:tcPr>
            <w:tcW w:w="992" w:type="dxa"/>
            <w:vMerge/>
          </w:tcPr>
          <w:p w14:paraId="1F9E8F58" w14:textId="77777777" w:rsidR="00671721" w:rsidRDefault="00671721" w:rsidP="00671721"/>
        </w:tc>
        <w:tc>
          <w:tcPr>
            <w:tcW w:w="1828" w:type="dxa"/>
            <w:shd w:val="clear" w:color="auto" w:fill="auto"/>
            <w:vAlign w:val="center"/>
          </w:tcPr>
          <w:p w14:paraId="20EDE49C" w14:textId="4C22E562"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6167ECA4" w14:textId="1915DEBF" w:rsidR="00671721" w:rsidRDefault="00671721" w:rsidP="00A70806">
            <w:pPr>
              <w:rPr>
                <w:color w:val="FF0000"/>
              </w:rPr>
            </w:pPr>
            <w:r>
              <w:rPr>
                <w:rFonts w:ascii="宋体" w:hAnsi="宋体" w:cs="宋体" w:hint="eastAsia"/>
                <w:color w:val="000000"/>
                <w:kern w:val="0"/>
                <w:szCs w:val="21"/>
              </w:rPr>
              <w:t>VARCHAR2(</w:t>
            </w:r>
            <w:r w:rsidR="00A70806">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6AEE43B7" w14:textId="7FEE5B32" w:rsidR="00671721" w:rsidRDefault="00981B8B" w:rsidP="00671721">
            <w:pPr>
              <w:jc w:val="center"/>
              <w:rPr>
                <w:color w:val="FF0000"/>
              </w:rPr>
            </w:pPr>
            <w:r>
              <w:rPr>
                <w:rFonts w:hint="eastAsia"/>
                <w:color w:val="FF0000"/>
              </w:rPr>
              <w:t>渠道业务编码</w:t>
            </w:r>
          </w:p>
        </w:tc>
        <w:tc>
          <w:tcPr>
            <w:tcW w:w="1119" w:type="dxa"/>
            <w:shd w:val="clear" w:color="auto" w:fill="auto"/>
            <w:vAlign w:val="center"/>
          </w:tcPr>
          <w:p w14:paraId="51A8B226" w14:textId="68D1238C"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4FC74095" w14:textId="36D0A5F9" w:rsidR="00671721" w:rsidRDefault="00671721" w:rsidP="00671721">
            <w:pPr>
              <w:rPr>
                <w:color w:val="FF0000"/>
                <w:sz w:val="18"/>
                <w:szCs w:val="18"/>
              </w:rPr>
            </w:pPr>
          </w:p>
        </w:tc>
      </w:tr>
    </w:tbl>
    <w:p w14:paraId="35701633" w14:textId="77777777" w:rsidR="00000B1A" w:rsidRDefault="00000B1A">
      <w:bookmarkStart w:id="23" w:name="_GoBack"/>
      <w:bookmarkEnd w:id="23"/>
    </w:p>
    <w:p w14:paraId="28106285" w14:textId="77777777" w:rsidR="00000B1A" w:rsidRDefault="00EC5CF6">
      <w:pPr>
        <w:pStyle w:val="3"/>
      </w:pPr>
      <w:r>
        <w:rPr>
          <w:rFonts w:hint="eastAsia"/>
        </w:rPr>
        <w:t>补充说明</w:t>
      </w:r>
    </w:p>
    <w:p w14:paraId="17A04071" w14:textId="77777777" w:rsidR="00000B1A" w:rsidRDefault="00EC5CF6">
      <w:pPr>
        <w:pStyle w:val="2"/>
      </w:pPr>
      <w:r>
        <w:rPr>
          <w:rFonts w:hint="eastAsia"/>
        </w:rPr>
        <w:t>单笔代付、代扣结果通知（核心提供）</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13D16B37" w14:textId="77777777">
        <w:tc>
          <w:tcPr>
            <w:tcW w:w="4261" w:type="dxa"/>
          </w:tcPr>
          <w:p w14:paraId="79D4E466" w14:textId="77777777" w:rsidR="00000B1A" w:rsidRDefault="00EC5CF6">
            <w:r>
              <w:rPr>
                <w:rFonts w:hint="eastAsia"/>
              </w:rPr>
              <w:t>功能说明</w:t>
            </w:r>
          </w:p>
        </w:tc>
        <w:tc>
          <w:tcPr>
            <w:tcW w:w="4261" w:type="dxa"/>
          </w:tcPr>
          <w:p w14:paraId="774B037B" w14:textId="77777777" w:rsidR="00000B1A" w:rsidRDefault="00EC5CF6">
            <w:r>
              <w:rPr>
                <w:rFonts w:hint="eastAsia"/>
              </w:rPr>
              <w:t>此接口用于推送通知信息</w:t>
            </w:r>
          </w:p>
        </w:tc>
      </w:tr>
      <w:tr w:rsidR="00000B1A" w14:paraId="401E12BD" w14:textId="77777777">
        <w:tc>
          <w:tcPr>
            <w:tcW w:w="4261" w:type="dxa"/>
          </w:tcPr>
          <w:p w14:paraId="640AD540" w14:textId="77777777" w:rsidR="00000B1A" w:rsidRDefault="00EC5CF6">
            <w:r>
              <w:rPr>
                <w:rFonts w:hint="eastAsia"/>
              </w:rPr>
              <w:t>客户端</w:t>
            </w:r>
          </w:p>
        </w:tc>
        <w:tc>
          <w:tcPr>
            <w:tcW w:w="4261" w:type="dxa"/>
          </w:tcPr>
          <w:p w14:paraId="0EA3E1E7" w14:textId="77777777" w:rsidR="00000B1A" w:rsidRDefault="00EC5CF6">
            <w:r>
              <w:rPr>
                <w:rFonts w:hint="eastAsia"/>
              </w:rPr>
              <w:t>信贷管理系统</w:t>
            </w:r>
          </w:p>
        </w:tc>
      </w:tr>
      <w:tr w:rsidR="00000B1A" w14:paraId="6A8B9755" w14:textId="77777777">
        <w:tc>
          <w:tcPr>
            <w:tcW w:w="4261" w:type="dxa"/>
          </w:tcPr>
          <w:p w14:paraId="5CC1C2DC" w14:textId="77777777" w:rsidR="00000B1A" w:rsidRDefault="00EC5CF6">
            <w:r>
              <w:rPr>
                <w:rFonts w:hint="eastAsia"/>
              </w:rPr>
              <w:t>服务名</w:t>
            </w:r>
          </w:p>
        </w:tc>
        <w:tc>
          <w:tcPr>
            <w:tcW w:w="4261" w:type="dxa"/>
          </w:tcPr>
          <w:p w14:paraId="105D68D6" w14:textId="77777777" w:rsidR="00000B1A" w:rsidRDefault="00EC5CF6">
            <w:r>
              <w:rPr>
                <w:rFonts w:hint="eastAsia"/>
                <w:szCs w:val="21"/>
              </w:rPr>
              <w:t>serv1</w:t>
            </w:r>
            <w:r>
              <w:rPr>
                <w:szCs w:val="21"/>
              </w:rPr>
              <w:t>00000000</w:t>
            </w:r>
            <w:r>
              <w:rPr>
                <w:rFonts w:hint="eastAsia"/>
                <w:szCs w:val="21"/>
              </w:rPr>
              <w:t>75</w:t>
            </w:r>
          </w:p>
        </w:tc>
      </w:tr>
      <w:tr w:rsidR="00000B1A" w14:paraId="33A10912" w14:textId="77777777">
        <w:tc>
          <w:tcPr>
            <w:tcW w:w="4261" w:type="dxa"/>
          </w:tcPr>
          <w:p w14:paraId="08397D8F" w14:textId="77777777" w:rsidR="00000B1A" w:rsidRDefault="00EC5CF6">
            <w:r>
              <w:rPr>
                <w:rFonts w:hint="eastAsia"/>
              </w:rPr>
              <w:t>交易性质</w:t>
            </w:r>
          </w:p>
        </w:tc>
        <w:tc>
          <w:tcPr>
            <w:tcW w:w="4261" w:type="dxa"/>
          </w:tcPr>
          <w:p w14:paraId="20929D16" w14:textId="77777777" w:rsidR="00000B1A" w:rsidRDefault="00EC5CF6">
            <w:r>
              <w:rPr>
                <w:rFonts w:hint="eastAsia"/>
              </w:rPr>
              <w:t>实时</w:t>
            </w:r>
          </w:p>
        </w:tc>
      </w:tr>
    </w:tbl>
    <w:p w14:paraId="43E5B43B" w14:textId="77777777" w:rsidR="00000B1A" w:rsidRDefault="00000B1A">
      <w:pPr>
        <w:ind w:left="420"/>
      </w:pPr>
    </w:p>
    <w:p w14:paraId="5E401A37" w14:textId="77777777" w:rsidR="00000B1A" w:rsidRDefault="00EC5CF6">
      <w:pPr>
        <w:pStyle w:val="3"/>
      </w:pPr>
      <w:r>
        <w:rPr>
          <w:rFonts w:hint="eastAsia"/>
        </w:rPr>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4404EA3" w14:textId="77777777">
        <w:tc>
          <w:tcPr>
            <w:tcW w:w="2183" w:type="dxa"/>
            <w:tcBorders>
              <w:top w:val="single" w:sz="6" w:space="0" w:color="auto"/>
              <w:left w:val="single" w:sz="6" w:space="0" w:color="auto"/>
              <w:bottom w:val="single" w:sz="6" w:space="0" w:color="auto"/>
              <w:right w:val="nil"/>
            </w:tcBorders>
          </w:tcPr>
          <w:p w14:paraId="5C3AA791" w14:textId="77777777" w:rsidR="00000B1A" w:rsidRDefault="00EC5CF6">
            <w:pPr>
              <w:jc w:val="center"/>
              <w:rPr>
                <w:rFonts w:cs="Times New Roman"/>
                <w:b/>
                <w:szCs w:val="20"/>
              </w:rPr>
            </w:pPr>
            <w:r>
              <w:rPr>
                <w:rFonts w:cs="Times New Roman"/>
                <w:b/>
                <w:szCs w:val="20"/>
              </w:rPr>
              <w:t>名称</w:t>
            </w:r>
          </w:p>
        </w:tc>
        <w:tc>
          <w:tcPr>
            <w:tcW w:w="2480" w:type="dxa"/>
            <w:tcBorders>
              <w:top w:val="single" w:sz="6" w:space="0" w:color="auto"/>
              <w:left w:val="single" w:sz="6" w:space="0" w:color="auto"/>
              <w:bottom w:val="single" w:sz="6" w:space="0" w:color="auto"/>
              <w:right w:val="nil"/>
            </w:tcBorders>
          </w:tcPr>
          <w:p w14:paraId="513B3B9E" w14:textId="77777777" w:rsidR="00000B1A" w:rsidRDefault="00EC5CF6">
            <w:pPr>
              <w:jc w:val="center"/>
              <w:rPr>
                <w:rFonts w:cs="Times New Roman"/>
                <w:b/>
                <w:szCs w:val="20"/>
              </w:rPr>
            </w:pPr>
            <w:r>
              <w:rPr>
                <w:rFonts w:cs="Times New Roman"/>
                <w:b/>
                <w:szCs w:val="20"/>
              </w:rPr>
              <w:t>代码</w:t>
            </w:r>
          </w:p>
        </w:tc>
        <w:tc>
          <w:tcPr>
            <w:tcW w:w="2112" w:type="dxa"/>
            <w:tcBorders>
              <w:top w:val="single" w:sz="6" w:space="0" w:color="auto"/>
              <w:left w:val="single" w:sz="6" w:space="0" w:color="auto"/>
              <w:bottom w:val="single" w:sz="6" w:space="0" w:color="auto"/>
              <w:right w:val="nil"/>
            </w:tcBorders>
          </w:tcPr>
          <w:p w14:paraId="686B0359" w14:textId="77777777" w:rsidR="00000B1A" w:rsidRDefault="00EC5CF6">
            <w:pPr>
              <w:jc w:val="center"/>
              <w:rPr>
                <w:rFonts w:cs="Times New Roman"/>
                <w:b/>
                <w:szCs w:val="20"/>
              </w:rPr>
            </w:pPr>
            <w:r>
              <w:rPr>
                <w:rFonts w:cs="Times New Roman"/>
                <w:b/>
                <w:szCs w:val="20"/>
              </w:rPr>
              <w:t>数据类型</w:t>
            </w:r>
          </w:p>
        </w:tc>
        <w:tc>
          <w:tcPr>
            <w:tcW w:w="2296" w:type="dxa"/>
            <w:tcBorders>
              <w:top w:val="single" w:sz="6" w:space="0" w:color="auto"/>
              <w:left w:val="single" w:sz="6" w:space="0" w:color="auto"/>
              <w:bottom w:val="single" w:sz="6" w:space="0" w:color="auto"/>
              <w:right w:val="single" w:sz="6" w:space="0" w:color="auto"/>
            </w:tcBorders>
          </w:tcPr>
          <w:p w14:paraId="6C6C5D33" w14:textId="77777777" w:rsidR="00000B1A" w:rsidRDefault="00EC5CF6">
            <w:pPr>
              <w:jc w:val="center"/>
              <w:rPr>
                <w:rFonts w:cs="Times New Roman"/>
                <w:b/>
                <w:szCs w:val="20"/>
              </w:rPr>
            </w:pPr>
            <w:r>
              <w:rPr>
                <w:rFonts w:cs="Times New Roman"/>
                <w:b/>
                <w:szCs w:val="20"/>
              </w:rPr>
              <w:t>注释</w:t>
            </w:r>
          </w:p>
        </w:tc>
      </w:tr>
      <w:tr w:rsidR="00000B1A" w14:paraId="235CE154" w14:textId="77777777">
        <w:tc>
          <w:tcPr>
            <w:tcW w:w="2183" w:type="dxa"/>
            <w:tcBorders>
              <w:top w:val="single" w:sz="6" w:space="0" w:color="auto"/>
              <w:left w:val="single" w:sz="6" w:space="0" w:color="auto"/>
              <w:bottom w:val="single" w:sz="6" w:space="0" w:color="auto"/>
              <w:right w:val="nil"/>
            </w:tcBorders>
          </w:tcPr>
          <w:p w14:paraId="02158648" w14:textId="77777777" w:rsidR="00000B1A" w:rsidRDefault="00EC5CF6">
            <w:pPr>
              <w:adjustRightInd w:val="0"/>
            </w:pPr>
            <w:r>
              <w:rPr>
                <w:rFonts w:hint="eastAsia"/>
              </w:rPr>
              <w:t>接口号</w:t>
            </w:r>
          </w:p>
        </w:tc>
        <w:tc>
          <w:tcPr>
            <w:tcW w:w="2480" w:type="dxa"/>
            <w:tcBorders>
              <w:top w:val="single" w:sz="6" w:space="0" w:color="auto"/>
              <w:left w:val="single" w:sz="6" w:space="0" w:color="auto"/>
              <w:bottom w:val="single" w:sz="6" w:space="0" w:color="auto"/>
              <w:right w:val="nil"/>
            </w:tcBorders>
          </w:tcPr>
          <w:p w14:paraId="0ECD1B13" w14:textId="77777777" w:rsidR="00000B1A" w:rsidRDefault="00EC5CF6">
            <w:pPr>
              <w:adjustRightInd w:val="0"/>
            </w:pPr>
            <w:r>
              <w:t>serviceId</w:t>
            </w:r>
          </w:p>
        </w:tc>
        <w:tc>
          <w:tcPr>
            <w:tcW w:w="2112" w:type="dxa"/>
            <w:tcBorders>
              <w:top w:val="single" w:sz="6" w:space="0" w:color="auto"/>
              <w:left w:val="single" w:sz="6" w:space="0" w:color="auto"/>
              <w:bottom w:val="single" w:sz="6" w:space="0" w:color="auto"/>
              <w:right w:val="nil"/>
            </w:tcBorders>
          </w:tcPr>
          <w:p w14:paraId="6D94741B" w14:textId="77777777" w:rsidR="00000B1A" w:rsidRDefault="00EC5CF6">
            <w:pPr>
              <w:adjustRightInd w:val="0"/>
            </w:pPr>
            <w:r>
              <w:t>VARCHAR2(20)</w:t>
            </w:r>
          </w:p>
        </w:tc>
        <w:tc>
          <w:tcPr>
            <w:tcW w:w="2296" w:type="dxa"/>
            <w:tcBorders>
              <w:top w:val="single" w:sz="6" w:space="0" w:color="auto"/>
              <w:left w:val="single" w:sz="6" w:space="0" w:color="auto"/>
              <w:bottom w:val="single" w:sz="6" w:space="0" w:color="auto"/>
              <w:right w:val="single" w:sz="6" w:space="0" w:color="auto"/>
            </w:tcBorders>
          </w:tcPr>
          <w:p w14:paraId="7337163C" w14:textId="77777777" w:rsidR="00000B1A" w:rsidRDefault="00EC5CF6">
            <w:pPr>
              <w:adjustRightInd w:val="0"/>
              <w:jc w:val="center"/>
            </w:pPr>
            <w:r>
              <w:rPr>
                <w:rFonts w:hint="eastAsia"/>
              </w:rPr>
              <w:t>serv1</w:t>
            </w:r>
            <w:r>
              <w:t>00000000</w:t>
            </w:r>
            <w:r>
              <w:rPr>
                <w:rFonts w:hint="eastAsia"/>
              </w:rPr>
              <w:t>75</w:t>
            </w:r>
          </w:p>
        </w:tc>
      </w:tr>
      <w:tr w:rsidR="00000B1A" w14:paraId="26055D53" w14:textId="77777777">
        <w:tc>
          <w:tcPr>
            <w:tcW w:w="2183" w:type="dxa"/>
            <w:tcBorders>
              <w:top w:val="single" w:sz="6" w:space="0" w:color="auto"/>
              <w:left w:val="single" w:sz="6" w:space="0" w:color="auto"/>
              <w:bottom w:val="single" w:sz="6" w:space="0" w:color="auto"/>
              <w:right w:val="single" w:sz="6" w:space="0" w:color="auto"/>
            </w:tcBorders>
          </w:tcPr>
          <w:p w14:paraId="3D3D0BCA"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69FA07AB"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3805094F"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3442DB8A" w14:textId="77777777" w:rsidR="00000B1A" w:rsidRDefault="00EC5CF6">
            <w:pPr>
              <w:adjustRightInd w:val="0"/>
            </w:pPr>
            <w:r>
              <w:t xml:space="preserve">BatchPay </w:t>
            </w:r>
            <w:r>
              <w:rPr>
                <w:rFonts w:hint="eastAsia"/>
              </w:rPr>
              <w:t>批量代扣</w:t>
            </w:r>
          </w:p>
          <w:p w14:paraId="03ED0DAF" w14:textId="77777777" w:rsidR="00000B1A" w:rsidRDefault="00EC5CF6">
            <w:pPr>
              <w:adjustRightInd w:val="0"/>
            </w:pPr>
            <w:r>
              <w:rPr>
                <w:rFonts w:hint="eastAsia"/>
              </w:rPr>
              <w:t>A</w:t>
            </w:r>
            <w:r>
              <w:t xml:space="preserve">ctvPay   </w:t>
            </w:r>
            <w:r>
              <w:rPr>
                <w:rFonts w:hint="eastAsia"/>
              </w:rPr>
              <w:t>放款</w:t>
            </w:r>
          </w:p>
          <w:p w14:paraId="3832B02B" w14:textId="77777777" w:rsidR="00000B1A" w:rsidRDefault="00EC5CF6">
            <w:pPr>
              <w:adjustRightInd w:val="0"/>
            </w:pPr>
            <w:r>
              <w:t xml:space="preserve">Repay   </w:t>
            </w:r>
            <w:r>
              <w:rPr>
                <w:rFonts w:hint="eastAsia"/>
              </w:rPr>
              <w:t>还款</w:t>
            </w:r>
          </w:p>
          <w:p w14:paraId="0B9D20F0" w14:textId="77777777" w:rsidR="00000B1A" w:rsidRDefault="00000B1A">
            <w:pPr>
              <w:adjustRightInd w:val="0"/>
            </w:pPr>
          </w:p>
        </w:tc>
      </w:tr>
      <w:tr w:rsidR="00000B1A" w14:paraId="481A0017" w14:textId="77777777">
        <w:tc>
          <w:tcPr>
            <w:tcW w:w="2183" w:type="dxa"/>
            <w:tcBorders>
              <w:top w:val="single" w:sz="6" w:space="0" w:color="auto"/>
              <w:left w:val="single" w:sz="6" w:space="0" w:color="auto"/>
              <w:bottom w:val="single" w:sz="6" w:space="0" w:color="auto"/>
              <w:right w:val="single" w:sz="6" w:space="0" w:color="auto"/>
            </w:tcBorders>
          </w:tcPr>
          <w:p w14:paraId="36D9ED3A"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616EAD2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6DF48368"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5862245E" w14:textId="77777777" w:rsidR="00000B1A" w:rsidRDefault="00EC5CF6">
            <w:pPr>
              <w:adjustRightInd w:val="0"/>
            </w:pPr>
            <w:r>
              <w:rPr>
                <w:rFonts w:hint="eastAsia"/>
              </w:rPr>
              <w:t>交易流水号</w:t>
            </w:r>
          </w:p>
        </w:tc>
      </w:tr>
      <w:tr w:rsidR="00000B1A" w14:paraId="768FDB17" w14:textId="77777777">
        <w:tc>
          <w:tcPr>
            <w:tcW w:w="2183" w:type="dxa"/>
            <w:tcBorders>
              <w:top w:val="single" w:sz="6" w:space="0" w:color="auto"/>
              <w:left w:val="single" w:sz="6" w:space="0" w:color="auto"/>
              <w:bottom w:val="single" w:sz="6" w:space="0" w:color="auto"/>
              <w:right w:val="single" w:sz="6" w:space="0" w:color="auto"/>
            </w:tcBorders>
          </w:tcPr>
          <w:p w14:paraId="2882594F"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A8F535"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0BD3AD00"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52A09C0F" w14:textId="77777777" w:rsidR="00000B1A" w:rsidRDefault="00EC5CF6">
            <w:pPr>
              <w:adjustRightInd w:val="0"/>
            </w:pPr>
            <w:r>
              <w:rPr>
                <w:rFonts w:hint="eastAsia"/>
              </w:rPr>
              <w:t>整数，单位分</w:t>
            </w:r>
          </w:p>
        </w:tc>
      </w:tr>
      <w:tr w:rsidR="00000B1A" w14:paraId="672E507D" w14:textId="77777777">
        <w:tc>
          <w:tcPr>
            <w:tcW w:w="2183" w:type="dxa"/>
            <w:tcBorders>
              <w:top w:val="single" w:sz="6" w:space="0" w:color="auto"/>
              <w:left w:val="single" w:sz="6" w:space="0" w:color="auto"/>
              <w:bottom w:val="single" w:sz="6" w:space="0" w:color="auto"/>
              <w:right w:val="single" w:sz="6" w:space="0" w:color="auto"/>
            </w:tcBorders>
          </w:tcPr>
          <w:p w14:paraId="07D4F3E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F9E743D"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4CDDF0EC" w14:textId="62891C8C" w:rsidR="00000B1A" w:rsidRDefault="00EC5CF6">
            <w:pPr>
              <w:adjustRightInd w:val="0"/>
            </w:pPr>
            <w:r>
              <w:t>VARCHAR2(</w:t>
            </w:r>
            <w:r w:rsidR="001F37D9">
              <w:rPr>
                <w:rFonts w:hint="eastAsia"/>
              </w:rPr>
              <w:t>15</w:t>
            </w:r>
            <w:r>
              <w:t>)</w:t>
            </w:r>
          </w:p>
        </w:tc>
        <w:tc>
          <w:tcPr>
            <w:tcW w:w="2296" w:type="dxa"/>
            <w:tcBorders>
              <w:top w:val="single" w:sz="6" w:space="0" w:color="auto"/>
              <w:left w:val="single" w:sz="6" w:space="0" w:color="auto"/>
              <w:bottom w:val="single" w:sz="6" w:space="0" w:color="auto"/>
              <w:right w:val="single" w:sz="6" w:space="0" w:color="auto"/>
            </w:tcBorders>
          </w:tcPr>
          <w:p w14:paraId="79706061" w14:textId="77777777" w:rsidR="00000B1A" w:rsidRDefault="00000B1A">
            <w:pPr>
              <w:adjustRightInd w:val="0"/>
            </w:pPr>
          </w:p>
        </w:tc>
      </w:tr>
      <w:tr w:rsidR="00000B1A" w14:paraId="115A094C" w14:textId="77777777">
        <w:tc>
          <w:tcPr>
            <w:tcW w:w="2183" w:type="dxa"/>
            <w:tcBorders>
              <w:top w:val="single" w:sz="6" w:space="0" w:color="auto"/>
              <w:left w:val="single" w:sz="6" w:space="0" w:color="auto"/>
              <w:bottom w:val="single" w:sz="6" w:space="0" w:color="auto"/>
              <w:right w:val="single" w:sz="6" w:space="0" w:color="auto"/>
            </w:tcBorders>
          </w:tcPr>
          <w:p w14:paraId="76D2B0EF"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BDAC5C0"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62E1133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6FAB1538" w14:textId="77777777" w:rsidR="00000B1A" w:rsidRDefault="00000B1A">
            <w:pPr>
              <w:adjustRightInd w:val="0"/>
            </w:pPr>
          </w:p>
        </w:tc>
      </w:tr>
      <w:tr w:rsidR="00000B1A" w14:paraId="0587D04F" w14:textId="77777777">
        <w:tc>
          <w:tcPr>
            <w:tcW w:w="2183" w:type="dxa"/>
            <w:tcBorders>
              <w:top w:val="single" w:sz="6" w:space="0" w:color="auto"/>
              <w:left w:val="single" w:sz="6" w:space="0" w:color="auto"/>
              <w:bottom w:val="single" w:sz="6" w:space="0" w:color="auto"/>
              <w:right w:val="single" w:sz="6" w:space="0" w:color="auto"/>
            </w:tcBorders>
          </w:tcPr>
          <w:p w14:paraId="46235724" w14:textId="77777777" w:rsidR="00000B1A" w:rsidRDefault="00EC5CF6">
            <w:pPr>
              <w:adjustRightInd w:val="0"/>
            </w:pPr>
            <w:r>
              <w:rPr>
                <w:rFonts w:hint="eastAsia"/>
              </w:rPr>
              <w:t>渠道</w:t>
            </w:r>
          </w:p>
        </w:tc>
        <w:tc>
          <w:tcPr>
            <w:tcW w:w="2480" w:type="dxa"/>
            <w:tcBorders>
              <w:top w:val="single" w:sz="6" w:space="0" w:color="auto"/>
              <w:left w:val="single" w:sz="6" w:space="0" w:color="auto"/>
              <w:bottom w:val="single" w:sz="6" w:space="0" w:color="auto"/>
              <w:right w:val="single" w:sz="6" w:space="0" w:color="auto"/>
            </w:tcBorders>
          </w:tcPr>
          <w:p w14:paraId="54D2D233" w14:textId="77777777" w:rsidR="00000B1A" w:rsidRDefault="00EC5CF6">
            <w:pPr>
              <w:adjustRightInd w:val="0"/>
            </w:pPr>
            <w:r>
              <w:rPr>
                <w:rFonts w:hint="eastAsia"/>
              </w:rPr>
              <w:t>C</w:t>
            </w:r>
            <w:r>
              <w:t>HANNEL_CODE</w:t>
            </w:r>
          </w:p>
        </w:tc>
        <w:tc>
          <w:tcPr>
            <w:tcW w:w="2112" w:type="dxa"/>
            <w:tcBorders>
              <w:top w:val="single" w:sz="6" w:space="0" w:color="auto"/>
              <w:left w:val="single" w:sz="6" w:space="0" w:color="auto"/>
              <w:bottom w:val="single" w:sz="6" w:space="0" w:color="auto"/>
              <w:right w:val="single" w:sz="6" w:space="0" w:color="auto"/>
            </w:tcBorders>
          </w:tcPr>
          <w:p w14:paraId="36D6CB5D"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69448AA5" w14:textId="77777777" w:rsidR="00000B1A" w:rsidRDefault="00000B1A">
            <w:pPr>
              <w:adjustRightInd w:val="0"/>
            </w:pPr>
          </w:p>
        </w:tc>
      </w:tr>
      <w:tr w:rsidR="006B7C9F" w14:paraId="0EB9E0E2" w14:textId="77777777">
        <w:tc>
          <w:tcPr>
            <w:tcW w:w="2183" w:type="dxa"/>
            <w:tcBorders>
              <w:top w:val="single" w:sz="6" w:space="0" w:color="auto"/>
              <w:left w:val="single" w:sz="6" w:space="0" w:color="auto"/>
              <w:bottom w:val="single" w:sz="6" w:space="0" w:color="auto"/>
              <w:right w:val="single" w:sz="6" w:space="0" w:color="auto"/>
            </w:tcBorders>
          </w:tcPr>
          <w:p w14:paraId="6FA478DB" w14:textId="4DA337A1" w:rsidR="006B7C9F" w:rsidRDefault="00981B8B" w:rsidP="00981B8B">
            <w:pPr>
              <w:adjustRightInd w:val="0"/>
            </w:pPr>
            <w:r>
              <w:rPr>
                <w:rFonts w:hint="eastAsia"/>
              </w:rPr>
              <w:t>渠道</w:t>
            </w:r>
            <w:r w:rsidR="006B7C9F">
              <w:rPr>
                <w:rFonts w:hint="eastAsia"/>
              </w:rPr>
              <w:t>业务编码</w:t>
            </w:r>
          </w:p>
        </w:tc>
        <w:tc>
          <w:tcPr>
            <w:tcW w:w="2480" w:type="dxa"/>
            <w:tcBorders>
              <w:top w:val="single" w:sz="6" w:space="0" w:color="auto"/>
              <w:left w:val="single" w:sz="6" w:space="0" w:color="auto"/>
              <w:bottom w:val="single" w:sz="6" w:space="0" w:color="auto"/>
              <w:right w:val="single" w:sz="6" w:space="0" w:color="auto"/>
            </w:tcBorders>
          </w:tcPr>
          <w:p w14:paraId="13BD58FB" w14:textId="397CBF10" w:rsidR="006B7C9F" w:rsidRDefault="006B7C9F">
            <w:pPr>
              <w:adjustRightInd w:val="0"/>
            </w:pPr>
            <w:r>
              <w:t>BUSINESS_</w:t>
            </w:r>
            <w:r w:rsidR="00981B8B">
              <w:t>CODE</w:t>
            </w:r>
          </w:p>
        </w:tc>
        <w:tc>
          <w:tcPr>
            <w:tcW w:w="2112" w:type="dxa"/>
            <w:tcBorders>
              <w:top w:val="single" w:sz="6" w:space="0" w:color="auto"/>
              <w:left w:val="single" w:sz="6" w:space="0" w:color="auto"/>
              <w:bottom w:val="single" w:sz="6" w:space="0" w:color="auto"/>
              <w:right w:val="single" w:sz="6" w:space="0" w:color="auto"/>
            </w:tcBorders>
          </w:tcPr>
          <w:p w14:paraId="620B4C8E" w14:textId="2C6DF090" w:rsidR="006B7C9F" w:rsidRDefault="006B7C9F">
            <w:pPr>
              <w:adjustRightInd w:val="0"/>
            </w:pPr>
            <w:r>
              <w:rPr>
                <w:rFonts w:hint="eastAsia"/>
              </w:rPr>
              <w:t>V</w:t>
            </w:r>
            <w:r w:rsidR="00537CFC">
              <w:t>ARCHAR2(12</w:t>
            </w:r>
            <w:r>
              <w:t>)</w:t>
            </w:r>
          </w:p>
        </w:tc>
        <w:tc>
          <w:tcPr>
            <w:tcW w:w="2296" w:type="dxa"/>
            <w:tcBorders>
              <w:top w:val="single" w:sz="6" w:space="0" w:color="auto"/>
              <w:left w:val="single" w:sz="6" w:space="0" w:color="auto"/>
              <w:bottom w:val="single" w:sz="6" w:space="0" w:color="auto"/>
              <w:right w:val="single" w:sz="6" w:space="0" w:color="auto"/>
            </w:tcBorders>
          </w:tcPr>
          <w:p w14:paraId="6684C657" w14:textId="5F747768" w:rsidR="006B7C9F" w:rsidRDefault="00981B8B">
            <w:pPr>
              <w:adjustRightInd w:val="0"/>
            </w:pPr>
            <w:r>
              <w:rPr>
                <w:rFonts w:hint="eastAsia"/>
              </w:rPr>
              <w:t>渠道</w:t>
            </w:r>
            <w:r w:rsidR="006B7C9F">
              <w:rPr>
                <w:rFonts w:hint="eastAsia"/>
              </w:rPr>
              <w:t>业务编码</w:t>
            </w:r>
          </w:p>
        </w:tc>
      </w:tr>
      <w:tr w:rsidR="00F138A0" w14:paraId="16833AC2" w14:textId="77777777">
        <w:tc>
          <w:tcPr>
            <w:tcW w:w="2183" w:type="dxa"/>
            <w:tcBorders>
              <w:top w:val="single" w:sz="6" w:space="0" w:color="auto"/>
              <w:left w:val="single" w:sz="6" w:space="0" w:color="auto"/>
              <w:bottom w:val="single" w:sz="6" w:space="0" w:color="auto"/>
              <w:right w:val="single" w:sz="6" w:space="0" w:color="auto"/>
            </w:tcBorders>
          </w:tcPr>
          <w:p w14:paraId="37CD6CCA" w14:textId="755F82B3" w:rsidR="00F138A0" w:rsidRDefault="00F138A0">
            <w:pPr>
              <w:adjustRightInd w:val="0"/>
            </w:pPr>
            <w:r>
              <w:rPr>
                <w:rFonts w:hint="eastAsia"/>
              </w:rPr>
              <w:t>记账日期</w:t>
            </w:r>
          </w:p>
        </w:tc>
        <w:tc>
          <w:tcPr>
            <w:tcW w:w="2480" w:type="dxa"/>
            <w:tcBorders>
              <w:top w:val="single" w:sz="6" w:space="0" w:color="auto"/>
              <w:left w:val="single" w:sz="6" w:space="0" w:color="auto"/>
              <w:bottom w:val="single" w:sz="6" w:space="0" w:color="auto"/>
              <w:right w:val="single" w:sz="6" w:space="0" w:color="auto"/>
            </w:tcBorders>
          </w:tcPr>
          <w:p w14:paraId="5ED354ED" w14:textId="6C25FDBF" w:rsidR="00F138A0" w:rsidRDefault="00F138A0">
            <w:pPr>
              <w:adjustRightInd w:val="0"/>
            </w:pPr>
            <w:r>
              <w:t>SETTLE_DAY</w:t>
            </w:r>
          </w:p>
        </w:tc>
        <w:tc>
          <w:tcPr>
            <w:tcW w:w="2112" w:type="dxa"/>
            <w:tcBorders>
              <w:top w:val="single" w:sz="6" w:space="0" w:color="auto"/>
              <w:left w:val="single" w:sz="6" w:space="0" w:color="auto"/>
              <w:bottom w:val="single" w:sz="6" w:space="0" w:color="auto"/>
              <w:right w:val="single" w:sz="6" w:space="0" w:color="auto"/>
            </w:tcBorders>
          </w:tcPr>
          <w:p w14:paraId="6C6DF63D" w14:textId="0270D06D" w:rsidR="00F138A0" w:rsidRDefault="00F138A0">
            <w:pPr>
              <w:adjustRightInd w:val="0"/>
            </w:pPr>
            <w:r>
              <w:rPr>
                <w:rFonts w:hint="eastAsia"/>
              </w:rPr>
              <w:t>V</w:t>
            </w:r>
            <w:r>
              <w:t>ARCHAR2(10)</w:t>
            </w:r>
          </w:p>
        </w:tc>
        <w:tc>
          <w:tcPr>
            <w:tcW w:w="2296" w:type="dxa"/>
            <w:tcBorders>
              <w:top w:val="single" w:sz="6" w:space="0" w:color="auto"/>
              <w:left w:val="single" w:sz="6" w:space="0" w:color="auto"/>
              <w:bottom w:val="single" w:sz="6" w:space="0" w:color="auto"/>
              <w:right w:val="single" w:sz="6" w:space="0" w:color="auto"/>
            </w:tcBorders>
          </w:tcPr>
          <w:p w14:paraId="518C82D0" w14:textId="4EB850D5" w:rsidR="00F138A0" w:rsidRDefault="00F138A0">
            <w:pPr>
              <w:adjustRightInd w:val="0"/>
            </w:pPr>
            <w:r>
              <w:rPr>
                <w:rFonts w:hint="eastAsia"/>
              </w:rPr>
              <w:t>记账日期</w:t>
            </w:r>
          </w:p>
        </w:tc>
      </w:tr>
    </w:tbl>
    <w:p w14:paraId="464F1D8C" w14:textId="77777777" w:rsidR="00000B1A" w:rsidRDefault="00000B1A"/>
    <w:p w14:paraId="642D5C3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6D7ED97" w14:textId="77777777">
        <w:tc>
          <w:tcPr>
            <w:tcW w:w="2183" w:type="dxa"/>
            <w:tcBorders>
              <w:top w:val="single" w:sz="6" w:space="0" w:color="auto"/>
              <w:left w:val="single" w:sz="6" w:space="0" w:color="auto"/>
              <w:bottom w:val="single" w:sz="6" w:space="0" w:color="auto"/>
              <w:right w:val="nil"/>
            </w:tcBorders>
          </w:tcPr>
          <w:p w14:paraId="3B36F049"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45ACFF9A"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18D6A40B"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7D5FFF74" w14:textId="77777777" w:rsidR="00000B1A" w:rsidRDefault="00EC5CF6">
            <w:pPr>
              <w:adjustRightInd w:val="0"/>
              <w:jc w:val="center"/>
              <w:rPr>
                <w:i/>
                <w:iCs/>
              </w:rPr>
            </w:pPr>
            <w:r>
              <w:rPr>
                <w:i/>
                <w:iCs/>
              </w:rPr>
              <w:t>注释</w:t>
            </w:r>
          </w:p>
        </w:tc>
      </w:tr>
      <w:tr w:rsidR="00000B1A" w14:paraId="17B65CDF" w14:textId="77777777">
        <w:tc>
          <w:tcPr>
            <w:tcW w:w="2183" w:type="dxa"/>
            <w:tcBorders>
              <w:top w:val="single" w:sz="6" w:space="0" w:color="auto"/>
              <w:left w:val="single" w:sz="6" w:space="0" w:color="auto"/>
              <w:bottom w:val="single" w:sz="6" w:space="0" w:color="auto"/>
              <w:right w:val="nil"/>
            </w:tcBorders>
          </w:tcPr>
          <w:p w14:paraId="04C29BCA"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8DF575F"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2799D2"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694503F9"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9B265EF" w14:textId="77777777">
        <w:tc>
          <w:tcPr>
            <w:tcW w:w="2183" w:type="dxa"/>
            <w:tcBorders>
              <w:top w:val="single" w:sz="6" w:space="0" w:color="auto"/>
              <w:left w:val="single" w:sz="6" w:space="0" w:color="auto"/>
              <w:bottom w:val="single" w:sz="6" w:space="0" w:color="auto"/>
              <w:right w:val="nil"/>
            </w:tcBorders>
          </w:tcPr>
          <w:p w14:paraId="4A15A2B0"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3B0F254F"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4F172CB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471AC989" w14:textId="77777777" w:rsidR="00000B1A" w:rsidRDefault="00000B1A">
            <w:pPr>
              <w:adjustRightInd w:val="0"/>
              <w:jc w:val="center"/>
              <w:rPr>
                <w:i/>
                <w:iCs/>
              </w:rPr>
            </w:pPr>
          </w:p>
        </w:tc>
      </w:tr>
    </w:tbl>
    <w:p w14:paraId="7BFD6181" w14:textId="77777777" w:rsidR="00000B1A" w:rsidRDefault="00000B1A"/>
    <w:p w14:paraId="42929058" w14:textId="77777777" w:rsidR="00000B1A" w:rsidRDefault="00EC5CF6">
      <w:pPr>
        <w:pStyle w:val="3"/>
      </w:pPr>
      <w:r>
        <w:rPr>
          <w:rFonts w:hint="eastAsia"/>
        </w:rPr>
        <w:lastRenderedPageBreak/>
        <w:t>补充说明</w:t>
      </w:r>
    </w:p>
    <w:p w14:paraId="0BB84AD3" w14:textId="77777777" w:rsidR="00000B1A" w:rsidRDefault="00EC5CF6">
      <w:commentRangeStart w:id="24"/>
      <w:commentRangeStart w:id="25"/>
      <w:r>
        <w:rPr>
          <w:rFonts w:hint="eastAsia"/>
          <w:b/>
        </w:rPr>
        <w:t>请求地址（上线前请确认）</w:t>
      </w:r>
      <w:r>
        <w:rPr>
          <w:rFonts w:hint="eastAsia"/>
        </w:rPr>
        <w:t>：</w:t>
      </w:r>
      <w:r>
        <w:t>http:</w:t>
      </w:r>
      <w:r>
        <w:rPr>
          <w:rFonts w:hint="eastAsia"/>
        </w:rPr>
        <w:t>//</w:t>
      </w:r>
      <w:r>
        <w:t>172.16.100.1</w:t>
      </w:r>
      <w:r>
        <w:rPr>
          <w:rFonts w:hint="eastAsia"/>
        </w:rPr>
        <w:t>4</w:t>
      </w:r>
      <w:r>
        <w:t>:</w:t>
      </w:r>
      <w:r>
        <w:rPr>
          <w:rFonts w:hint="eastAsia"/>
        </w:rPr>
        <w:t>9</w:t>
      </w:r>
      <w:r>
        <w:t>08</w:t>
      </w:r>
      <w:r>
        <w:rPr>
          <w:rFonts w:hint="eastAsia"/>
        </w:rPr>
        <w:t>2</w:t>
      </w:r>
      <w:r>
        <w:t>/ycloans/Cmis2YcloansHttpChannel</w:t>
      </w:r>
      <w:commentRangeEnd w:id="24"/>
      <w:r>
        <w:rPr>
          <w:rStyle w:val="af"/>
        </w:rPr>
        <w:commentReference w:id="24"/>
      </w:r>
      <w:commentRangeEnd w:id="25"/>
      <w:r>
        <w:rPr>
          <w:rStyle w:val="af"/>
        </w:rPr>
        <w:commentReference w:id="25"/>
      </w:r>
    </w:p>
    <w:p w14:paraId="381B45BD" w14:textId="77777777" w:rsidR="00000B1A" w:rsidRDefault="00EC5CF6">
      <w:pPr>
        <w:rPr>
          <w:szCs w:val="21"/>
        </w:rPr>
      </w:pPr>
      <w:r>
        <w:rPr>
          <w:rFonts w:hint="eastAsia"/>
          <w:szCs w:val="21"/>
        </w:rPr>
        <w:t>报文体：</w:t>
      </w:r>
    </w:p>
    <w:p w14:paraId="094F2946" w14:textId="77777777" w:rsidR="00000B1A" w:rsidRDefault="00EC5CF6">
      <w:commentRangeStart w:id="26"/>
      <w:r>
        <w:t>XXXXX;serv10000000075;</w:t>
      </w:r>
      <w:commentRangeEnd w:id="26"/>
      <w:r>
        <w:rPr>
          <w:rStyle w:val="af"/>
        </w:rPr>
        <w:commentReference w:id="26"/>
      </w:r>
      <w:r>
        <w:t>&lt;?xml version="1.0" encoding="gb2312" standalone="yes"?&gt;</w:t>
      </w:r>
    </w:p>
    <w:p w14:paraId="3CEF0C17" w14:textId="77777777" w:rsidR="00000B1A" w:rsidRDefault="00EC5CF6">
      <w:r>
        <w:t>&lt;msgbody&gt;</w:t>
      </w:r>
    </w:p>
    <w:p w14:paraId="39AFA7E5" w14:textId="77777777" w:rsidR="00000B1A" w:rsidRDefault="00EC5CF6">
      <w:r>
        <w:t xml:space="preserve">    &lt;serviceId&gt;serv10000000075&lt;/serviceId&gt;</w:t>
      </w:r>
    </w:p>
    <w:p w14:paraId="22C8D85B" w14:textId="77777777" w:rsidR="00000B1A" w:rsidRDefault="00EC5CF6" w:rsidP="008D6B37">
      <w:pPr>
        <w:ind w:firstLine="435"/>
      </w:pPr>
      <w:r>
        <w:t>&lt;TRANS_TYP&gt;Repay&lt;/TRANS_TYP&gt;</w:t>
      </w:r>
    </w:p>
    <w:p w14:paraId="0E20DE93" w14:textId="77777777" w:rsidR="00000B1A" w:rsidRDefault="00EC5CF6" w:rsidP="008D6B37">
      <w:pPr>
        <w:ind w:firstLine="435"/>
      </w:pPr>
      <w:r>
        <w:t>&lt;TX_LOG_SEQ&gt;1157581662001&lt;/TX_LOG_SEQ&gt;</w:t>
      </w:r>
    </w:p>
    <w:p w14:paraId="1E0753C5" w14:textId="77777777" w:rsidR="00000B1A" w:rsidRDefault="00EC5CF6">
      <w:r>
        <w:t xml:space="preserve">    &lt;TX_AMT&gt;10000&lt;/TX_AMT&gt;</w:t>
      </w:r>
    </w:p>
    <w:p w14:paraId="1A25600B" w14:textId="77777777" w:rsidR="00000B1A" w:rsidRDefault="00EC5CF6">
      <w:r>
        <w:t xml:space="preserve">    &lt;REP_CODE&gt;00</w:t>
      </w:r>
      <w:r w:rsidR="002914DB">
        <w:t>00</w:t>
      </w:r>
      <w:r>
        <w:t>&lt;/REP_CODE&gt;</w:t>
      </w:r>
    </w:p>
    <w:p w14:paraId="26E257AB" w14:textId="77777777" w:rsidR="00000B1A" w:rsidRDefault="00EC5CF6" w:rsidP="008D6B37">
      <w:pPr>
        <w:ind w:firstLine="435"/>
      </w:pPr>
      <w:r>
        <w:rPr>
          <w:rFonts w:hint="eastAsia"/>
        </w:rPr>
        <w:t>&lt;REP_MSG&gt;</w:t>
      </w:r>
      <w:r>
        <w:rPr>
          <w:rFonts w:hint="eastAsia"/>
        </w:rPr>
        <w:t>成功</w:t>
      </w:r>
      <w:r>
        <w:rPr>
          <w:rFonts w:hint="eastAsia"/>
        </w:rPr>
        <w:t>&lt;/REP_MSG&gt;</w:t>
      </w:r>
    </w:p>
    <w:p w14:paraId="544A1482" w14:textId="77777777" w:rsidR="00000B1A" w:rsidRDefault="00EC5CF6" w:rsidP="008D6B37">
      <w:pPr>
        <w:ind w:firstLine="435"/>
      </w:pPr>
      <w:r>
        <w:t>&lt;</w:t>
      </w:r>
      <w:r>
        <w:rPr>
          <w:rFonts w:hint="eastAsia"/>
        </w:rPr>
        <w:t xml:space="preserve"> C</w:t>
      </w:r>
      <w:r>
        <w:t>HANNEL_CODE&gt;8002&lt;</w:t>
      </w:r>
      <w:r>
        <w:rPr>
          <w:rFonts w:hint="eastAsia"/>
        </w:rPr>
        <w:t xml:space="preserve"> </w:t>
      </w:r>
      <w:r>
        <w:t>/</w:t>
      </w:r>
      <w:r>
        <w:rPr>
          <w:rFonts w:hint="eastAsia"/>
        </w:rPr>
        <w:t>C</w:t>
      </w:r>
      <w:r>
        <w:t>HANNEL_CODE&gt;</w:t>
      </w:r>
    </w:p>
    <w:p w14:paraId="3901B3D1" w14:textId="77777777" w:rsidR="00000B1A" w:rsidRDefault="00EC5CF6">
      <w:r>
        <w:t>&lt;/msgbody&gt;</w:t>
      </w:r>
    </w:p>
    <w:p w14:paraId="115C24AE" w14:textId="77777777" w:rsidR="00000B1A" w:rsidRDefault="00EC5CF6">
      <w:r>
        <w:rPr>
          <w:rFonts w:hint="eastAsia"/>
        </w:rPr>
        <w:t>返回报文：</w:t>
      </w:r>
    </w:p>
    <w:p w14:paraId="16F7F331" w14:textId="77777777" w:rsidR="00000B1A" w:rsidRDefault="00EC5CF6">
      <w:r>
        <w:t>&lt;?xml version="1.0" encoding="GB2312" ?&gt;</w:t>
      </w:r>
    </w:p>
    <w:p w14:paraId="41395952" w14:textId="77777777" w:rsidR="00000B1A" w:rsidRDefault="00EC5CF6">
      <w:r>
        <w:t>&lt;msgall&gt;</w:t>
      </w:r>
    </w:p>
    <w:p w14:paraId="5024734F" w14:textId="77777777" w:rsidR="00000B1A" w:rsidRDefault="00EC5CF6">
      <w:r>
        <w:tab/>
        <w:t>&lt;errorCode&gt;000</w:t>
      </w:r>
      <w:r>
        <w:rPr>
          <w:rFonts w:hint="eastAsia"/>
        </w:rPr>
        <w:t>0</w:t>
      </w:r>
      <w:r>
        <w:t>0&lt;/errorCode&gt;</w:t>
      </w:r>
    </w:p>
    <w:p w14:paraId="21687358" w14:textId="77777777" w:rsidR="00000B1A" w:rsidRDefault="00EC5CF6">
      <w:r>
        <w:tab/>
        <w:t>&lt;errorMsg&gt;&lt;/errorMsg&gt;</w:t>
      </w:r>
    </w:p>
    <w:p w14:paraId="3F1DC20C" w14:textId="77777777" w:rsidR="00000B1A" w:rsidRDefault="00EC5CF6">
      <w:r>
        <w:t>&lt;/msgall&gt;</w:t>
      </w:r>
    </w:p>
    <w:p w14:paraId="73AA2058" w14:textId="77777777" w:rsidR="00000B1A" w:rsidRDefault="00000B1A"/>
    <w:p w14:paraId="60A7D5F0" w14:textId="77777777" w:rsidR="00000B1A" w:rsidRDefault="00EC5CF6">
      <w:pPr>
        <w:pStyle w:val="2"/>
      </w:pPr>
      <w:commentRangeStart w:id="27"/>
      <w:r>
        <w:rPr>
          <w:rFonts w:hint="eastAsia"/>
        </w:rPr>
        <w:t>异常处理</w:t>
      </w:r>
      <w:r>
        <w:rPr>
          <w:rFonts w:hint="eastAsia"/>
        </w:rPr>
        <w:t>-</w:t>
      </w:r>
      <w:r>
        <w:rPr>
          <w:rFonts w:hint="eastAsia"/>
        </w:rPr>
        <w:t>放款补涨</w:t>
      </w:r>
      <w:r>
        <w:rPr>
          <w:rFonts w:hint="eastAsia"/>
        </w:rPr>
        <w:t>(</w:t>
      </w:r>
      <w:r>
        <w:rPr>
          <w:rFonts w:hint="eastAsia"/>
        </w:rPr>
        <w:t>核心提供</w:t>
      </w:r>
      <w:r>
        <w:rPr>
          <w:rFonts w:hint="eastAsia"/>
        </w:rPr>
        <w:t>,</w:t>
      </w:r>
      <w:r>
        <w:rPr>
          <w:rFonts w:hint="eastAsia"/>
        </w:rPr>
        <w:t>待定</w:t>
      </w:r>
      <w:r>
        <w:t>)</w:t>
      </w:r>
      <w:commentRangeEnd w:id="27"/>
      <w:r>
        <w:rPr>
          <w:rStyle w:val="af"/>
          <w:rFonts w:cs="黑体"/>
          <w:b w:val="0"/>
          <w:kern w:val="2"/>
        </w:rPr>
        <w:commentReference w:id="27"/>
      </w:r>
    </w:p>
    <w:p w14:paraId="21C74FB3" w14:textId="77777777" w:rsidR="00000B1A" w:rsidRDefault="00EC5CF6">
      <w:pPr>
        <w:ind w:left="420"/>
      </w:pPr>
      <w:r>
        <w:rPr>
          <w:rFonts w:hint="eastAsia"/>
        </w:rPr>
        <w:t>此接口使用场景：</w:t>
      </w:r>
    </w:p>
    <w:p w14:paraId="76495500" w14:textId="77777777" w:rsidR="00000B1A" w:rsidRDefault="00EC5CF6">
      <w:pPr>
        <w:pStyle w:val="11"/>
        <w:numPr>
          <w:ilvl w:val="0"/>
          <w:numId w:val="3"/>
        </w:numPr>
        <w:ind w:firstLineChars="0"/>
      </w:pPr>
      <w:r>
        <w:rPr>
          <w:rFonts w:hint="eastAsia"/>
        </w:rPr>
        <w:t>实时放款交易中，出现异常或没有实时获得交易最终结果，支付平台在经过异常处理或日终对账，获取到该笔交易的最终结果后，使用核心系统提供的该接口来处理该笔未完成的交易。</w:t>
      </w:r>
    </w:p>
    <w:p w14:paraId="764ECC12" w14:textId="77777777" w:rsidR="00000B1A" w:rsidRDefault="00EC5CF6">
      <w:pPr>
        <w:pStyle w:val="11"/>
        <w:numPr>
          <w:ilvl w:val="0"/>
          <w:numId w:val="3"/>
        </w:numPr>
        <w:ind w:firstLineChars="0"/>
      </w:pPr>
      <w:r>
        <w:rPr>
          <w:rFonts w:hint="eastAsia"/>
        </w:rPr>
        <w:t>放款补账：我方或对方系统出现异常，导致我方交易状态为放款失败，但最终三方支付渠道端对账结果为放款成功，需要进行放款补账的情况。（该情况较少出现）</w:t>
      </w:r>
    </w:p>
    <w:p w14:paraId="47F7BE1B" w14:textId="77777777" w:rsidR="00000B1A" w:rsidRDefault="00EC5CF6">
      <w:pPr>
        <w:pStyle w:val="11"/>
        <w:numPr>
          <w:ilvl w:val="0"/>
          <w:numId w:val="3"/>
        </w:numPr>
        <w:ind w:firstLineChars="0"/>
      </w:pPr>
      <w:r>
        <w:rPr>
          <w:rFonts w:hint="eastAsia"/>
        </w:rPr>
        <w:t>放款冲正：我方或对方系统出现异常，导致我方交易状态为放款成功，但最终三方支付渠道端对账结果为放款失败，需要进行放款冲正的情况。（该情况较少出现）</w:t>
      </w:r>
    </w:p>
    <w:p w14:paraId="0644FD7C" w14:textId="77777777" w:rsidR="00000B1A" w:rsidRDefault="00000B1A">
      <w:pPr>
        <w:ind w:left="720"/>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60641619" w14:textId="77777777">
        <w:tc>
          <w:tcPr>
            <w:tcW w:w="4261" w:type="dxa"/>
          </w:tcPr>
          <w:p w14:paraId="1FBD3233" w14:textId="77777777" w:rsidR="00000B1A" w:rsidRDefault="00EC5CF6">
            <w:r>
              <w:rPr>
                <w:rFonts w:hint="eastAsia"/>
              </w:rPr>
              <w:t>功能说明</w:t>
            </w:r>
          </w:p>
        </w:tc>
        <w:tc>
          <w:tcPr>
            <w:tcW w:w="4261" w:type="dxa"/>
          </w:tcPr>
          <w:p w14:paraId="383B9230" w14:textId="77777777" w:rsidR="00000B1A" w:rsidRDefault="00EC5CF6">
            <w:r>
              <w:rPr>
                <w:rFonts w:hint="eastAsia"/>
              </w:rPr>
              <w:t>此接口用于推送通知信息</w:t>
            </w:r>
          </w:p>
        </w:tc>
      </w:tr>
      <w:tr w:rsidR="00000B1A" w14:paraId="6A8D9037" w14:textId="77777777">
        <w:tc>
          <w:tcPr>
            <w:tcW w:w="4261" w:type="dxa"/>
          </w:tcPr>
          <w:p w14:paraId="7AB0B50A" w14:textId="77777777" w:rsidR="00000B1A" w:rsidRDefault="00EC5CF6">
            <w:r>
              <w:rPr>
                <w:rFonts w:hint="eastAsia"/>
              </w:rPr>
              <w:t>客户端</w:t>
            </w:r>
          </w:p>
        </w:tc>
        <w:tc>
          <w:tcPr>
            <w:tcW w:w="4261" w:type="dxa"/>
          </w:tcPr>
          <w:p w14:paraId="681E396A" w14:textId="77777777" w:rsidR="00000B1A" w:rsidRDefault="00EC5CF6">
            <w:r>
              <w:rPr>
                <w:rFonts w:hint="eastAsia"/>
              </w:rPr>
              <w:t>信贷管理系统</w:t>
            </w:r>
          </w:p>
        </w:tc>
      </w:tr>
      <w:tr w:rsidR="00000B1A" w14:paraId="52AA0DE1" w14:textId="77777777">
        <w:tc>
          <w:tcPr>
            <w:tcW w:w="4261" w:type="dxa"/>
          </w:tcPr>
          <w:p w14:paraId="53E27FB9" w14:textId="77777777" w:rsidR="00000B1A" w:rsidRDefault="00EC5CF6">
            <w:r>
              <w:rPr>
                <w:rFonts w:hint="eastAsia"/>
              </w:rPr>
              <w:t>服务名</w:t>
            </w:r>
          </w:p>
        </w:tc>
        <w:tc>
          <w:tcPr>
            <w:tcW w:w="4261" w:type="dxa"/>
          </w:tcPr>
          <w:p w14:paraId="334AABB5" w14:textId="77777777" w:rsidR="00000B1A" w:rsidRDefault="00EC5CF6">
            <w:r>
              <w:rPr>
                <w:rFonts w:hint="eastAsia"/>
                <w:szCs w:val="21"/>
              </w:rPr>
              <w:t>serv1</w:t>
            </w:r>
            <w:r>
              <w:rPr>
                <w:szCs w:val="21"/>
              </w:rPr>
              <w:t>00000000</w:t>
            </w:r>
            <w:r>
              <w:rPr>
                <w:rFonts w:hint="eastAsia"/>
                <w:szCs w:val="21"/>
              </w:rPr>
              <w:t>75</w:t>
            </w:r>
          </w:p>
        </w:tc>
      </w:tr>
      <w:tr w:rsidR="00000B1A" w14:paraId="645DA992" w14:textId="77777777">
        <w:tc>
          <w:tcPr>
            <w:tcW w:w="4261" w:type="dxa"/>
          </w:tcPr>
          <w:p w14:paraId="60E34362" w14:textId="77777777" w:rsidR="00000B1A" w:rsidRDefault="00EC5CF6">
            <w:r>
              <w:rPr>
                <w:rFonts w:hint="eastAsia"/>
              </w:rPr>
              <w:t>交易性质</w:t>
            </w:r>
          </w:p>
        </w:tc>
        <w:tc>
          <w:tcPr>
            <w:tcW w:w="4261" w:type="dxa"/>
          </w:tcPr>
          <w:p w14:paraId="099CEDDB" w14:textId="77777777" w:rsidR="00000B1A" w:rsidRDefault="00EC5CF6">
            <w:r>
              <w:rPr>
                <w:rFonts w:hint="eastAsia"/>
              </w:rPr>
              <w:t>实时</w:t>
            </w:r>
          </w:p>
        </w:tc>
      </w:tr>
    </w:tbl>
    <w:p w14:paraId="783F3D06" w14:textId="77777777" w:rsidR="00000B1A" w:rsidRDefault="00000B1A">
      <w:pPr>
        <w:ind w:left="720"/>
      </w:pPr>
    </w:p>
    <w:p w14:paraId="2D14FA1B" w14:textId="77777777" w:rsidR="00000B1A" w:rsidRDefault="00EC5CF6">
      <w:pPr>
        <w:pStyle w:val="3"/>
      </w:pPr>
      <w:r>
        <w:rPr>
          <w:rFonts w:hint="eastAsia"/>
        </w:rPr>
        <w:lastRenderedPageBreak/>
        <w:t>请求报文</w:t>
      </w:r>
    </w:p>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1CF1C8AC" w14:textId="77777777">
        <w:tc>
          <w:tcPr>
            <w:tcW w:w="2183" w:type="dxa"/>
            <w:tcBorders>
              <w:top w:val="single" w:sz="6" w:space="0" w:color="auto"/>
              <w:left w:val="single" w:sz="6" w:space="0" w:color="auto"/>
              <w:bottom w:val="single" w:sz="6" w:space="0" w:color="auto"/>
              <w:right w:val="nil"/>
            </w:tcBorders>
          </w:tcPr>
          <w:p w14:paraId="18CB9914"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55BC61B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36FE88D2"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5DD3AF1D" w14:textId="77777777" w:rsidR="00000B1A" w:rsidRDefault="00EC5CF6">
            <w:pPr>
              <w:adjustRightInd w:val="0"/>
              <w:jc w:val="center"/>
              <w:rPr>
                <w:i/>
                <w:iCs/>
              </w:rPr>
            </w:pPr>
            <w:r>
              <w:rPr>
                <w:i/>
                <w:iCs/>
              </w:rPr>
              <w:t>注释</w:t>
            </w:r>
          </w:p>
        </w:tc>
      </w:tr>
      <w:tr w:rsidR="00000B1A" w14:paraId="01DAAB31" w14:textId="77777777">
        <w:tc>
          <w:tcPr>
            <w:tcW w:w="2183" w:type="dxa"/>
            <w:tcBorders>
              <w:top w:val="single" w:sz="6" w:space="0" w:color="auto"/>
              <w:left w:val="single" w:sz="6" w:space="0" w:color="auto"/>
              <w:bottom w:val="single" w:sz="6" w:space="0" w:color="auto"/>
              <w:right w:val="single" w:sz="6" w:space="0" w:color="auto"/>
            </w:tcBorders>
          </w:tcPr>
          <w:p w14:paraId="02AC3FDC"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51A9871"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856DF67"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07C52D51" w14:textId="77777777" w:rsidR="00000B1A" w:rsidRDefault="00EC5CF6">
            <w:pPr>
              <w:adjustRightInd w:val="0"/>
            </w:pPr>
            <w:r>
              <w:t xml:space="preserve">BatchPay </w:t>
            </w:r>
            <w:r>
              <w:rPr>
                <w:rFonts w:hint="eastAsia"/>
              </w:rPr>
              <w:t>批量代扣</w:t>
            </w:r>
          </w:p>
          <w:p w14:paraId="32682710" w14:textId="77777777" w:rsidR="00000B1A" w:rsidRDefault="00EC5CF6">
            <w:pPr>
              <w:adjustRightInd w:val="0"/>
            </w:pPr>
            <w:r>
              <w:rPr>
                <w:rFonts w:hint="eastAsia"/>
              </w:rPr>
              <w:t>A</w:t>
            </w:r>
            <w:r>
              <w:t xml:space="preserve">ctvPay   </w:t>
            </w:r>
            <w:r>
              <w:rPr>
                <w:rFonts w:hint="eastAsia"/>
              </w:rPr>
              <w:t>放款</w:t>
            </w:r>
          </w:p>
          <w:p w14:paraId="60AF51D9" w14:textId="77777777" w:rsidR="00000B1A" w:rsidRDefault="00EC5CF6">
            <w:pPr>
              <w:adjustRightInd w:val="0"/>
            </w:pPr>
            <w:r>
              <w:t xml:space="preserve">Repay   </w:t>
            </w:r>
            <w:r>
              <w:rPr>
                <w:rFonts w:hint="eastAsia"/>
              </w:rPr>
              <w:t>还款</w:t>
            </w:r>
          </w:p>
          <w:p w14:paraId="40E3E526" w14:textId="77777777" w:rsidR="00000B1A" w:rsidRDefault="00000B1A">
            <w:pPr>
              <w:adjustRightInd w:val="0"/>
            </w:pPr>
          </w:p>
        </w:tc>
      </w:tr>
      <w:tr w:rsidR="00000B1A" w14:paraId="2DE9DD11" w14:textId="77777777">
        <w:tc>
          <w:tcPr>
            <w:tcW w:w="2183" w:type="dxa"/>
            <w:tcBorders>
              <w:top w:val="single" w:sz="6" w:space="0" w:color="auto"/>
              <w:left w:val="single" w:sz="6" w:space="0" w:color="auto"/>
              <w:bottom w:val="single" w:sz="6" w:space="0" w:color="auto"/>
              <w:right w:val="single" w:sz="6" w:space="0" w:color="auto"/>
            </w:tcBorders>
          </w:tcPr>
          <w:p w14:paraId="3CE615BF"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61DD1AE7"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A5DEA94"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7FFD27B9" w14:textId="77777777" w:rsidR="00000B1A" w:rsidRDefault="00EC5CF6">
            <w:pPr>
              <w:adjustRightInd w:val="0"/>
            </w:pPr>
            <w:r>
              <w:rPr>
                <w:rFonts w:hint="eastAsia"/>
              </w:rPr>
              <w:t>交易流水号</w:t>
            </w:r>
          </w:p>
        </w:tc>
      </w:tr>
      <w:tr w:rsidR="00000B1A" w14:paraId="5A7AC0C0" w14:textId="77777777">
        <w:tc>
          <w:tcPr>
            <w:tcW w:w="2183" w:type="dxa"/>
            <w:tcBorders>
              <w:top w:val="single" w:sz="6" w:space="0" w:color="auto"/>
              <w:left w:val="single" w:sz="6" w:space="0" w:color="auto"/>
              <w:bottom w:val="single" w:sz="6" w:space="0" w:color="auto"/>
              <w:right w:val="single" w:sz="6" w:space="0" w:color="auto"/>
            </w:tcBorders>
          </w:tcPr>
          <w:p w14:paraId="7FD2AE90"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507FBEE6"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FCB6FAB"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A87E576" w14:textId="77777777" w:rsidR="00000B1A" w:rsidRDefault="00EC5CF6">
            <w:pPr>
              <w:adjustRightInd w:val="0"/>
            </w:pPr>
            <w:r>
              <w:rPr>
                <w:rFonts w:hint="eastAsia"/>
              </w:rPr>
              <w:t>整数，单位分</w:t>
            </w:r>
          </w:p>
        </w:tc>
      </w:tr>
      <w:tr w:rsidR="00000B1A" w14:paraId="04ED5EC8" w14:textId="77777777">
        <w:tc>
          <w:tcPr>
            <w:tcW w:w="2183" w:type="dxa"/>
            <w:tcBorders>
              <w:top w:val="single" w:sz="6" w:space="0" w:color="auto"/>
              <w:left w:val="single" w:sz="6" w:space="0" w:color="auto"/>
              <w:bottom w:val="single" w:sz="6" w:space="0" w:color="auto"/>
              <w:right w:val="single" w:sz="6" w:space="0" w:color="auto"/>
            </w:tcBorders>
          </w:tcPr>
          <w:p w14:paraId="32415A45"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1030DEB6"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3DDCB732"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576CD327" w14:textId="77777777" w:rsidR="00000B1A" w:rsidRDefault="00000B1A">
            <w:pPr>
              <w:adjustRightInd w:val="0"/>
            </w:pPr>
          </w:p>
        </w:tc>
      </w:tr>
      <w:tr w:rsidR="00000B1A" w14:paraId="0292F3A8" w14:textId="77777777">
        <w:tc>
          <w:tcPr>
            <w:tcW w:w="2183" w:type="dxa"/>
            <w:tcBorders>
              <w:top w:val="single" w:sz="6" w:space="0" w:color="auto"/>
              <w:left w:val="single" w:sz="6" w:space="0" w:color="auto"/>
              <w:bottom w:val="single" w:sz="6" w:space="0" w:color="auto"/>
              <w:right w:val="single" w:sz="6" w:space="0" w:color="auto"/>
            </w:tcBorders>
          </w:tcPr>
          <w:p w14:paraId="2159C971"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0C91C307"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4EF3A840"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748A8EBE" w14:textId="77777777" w:rsidR="00000B1A" w:rsidRDefault="00000B1A">
            <w:pPr>
              <w:adjustRightInd w:val="0"/>
            </w:pPr>
          </w:p>
        </w:tc>
      </w:tr>
    </w:tbl>
    <w:p w14:paraId="5A9A2568" w14:textId="77777777" w:rsidR="00000B1A" w:rsidRDefault="00000B1A"/>
    <w:p w14:paraId="6699FB85"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6021C5E5" w14:textId="77777777">
        <w:tc>
          <w:tcPr>
            <w:tcW w:w="2183" w:type="dxa"/>
            <w:tcBorders>
              <w:top w:val="single" w:sz="6" w:space="0" w:color="auto"/>
              <w:left w:val="single" w:sz="6" w:space="0" w:color="auto"/>
              <w:bottom w:val="single" w:sz="6" w:space="0" w:color="auto"/>
              <w:right w:val="nil"/>
            </w:tcBorders>
          </w:tcPr>
          <w:p w14:paraId="3C530E02"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594D43C2"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042D4BF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8C6DD39" w14:textId="77777777" w:rsidR="00000B1A" w:rsidRDefault="00EC5CF6">
            <w:pPr>
              <w:adjustRightInd w:val="0"/>
              <w:jc w:val="center"/>
              <w:rPr>
                <w:i/>
                <w:iCs/>
              </w:rPr>
            </w:pPr>
            <w:r>
              <w:rPr>
                <w:i/>
                <w:iCs/>
              </w:rPr>
              <w:t>注释</w:t>
            </w:r>
          </w:p>
        </w:tc>
      </w:tr>
      <w:tr w:rsidR="00000B1A" w14:paraId="02F76036" w14:textId="77777777">
        <w:tc>
          <w:tcPr>
            <w:tcW w:w="2183" w:type="dxa"/>
            <w:tcBorders>
              <w:top w:val="single" w:sz="6" w:space="0" w:color="auto"/>
              <w:left w:val="single" w:sz="6" w:space="0" w:color="auto"/>
              <w:bottom w:val="single" w:sz="6" w:space="0" w:color="auto"/>
              <w:right w:val="nil"/>
            </w:tcBorders>
          </w:tcPr>
          <w:p w14:paraId="0AB1DB81"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643E9A42"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50B0D13C"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2A57BCEC"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63F058B0" w14:textId="77777777">
        <w:tc>
          <w:tcPr>
            <w:tcW w:w="2183" w:type="dxa"/>
            <w:tcBorders>
              <w:top w:val="single" w:sz="6" w:space="0" w:color="auto"/>
              <w:left w:val="single" w:sz="6" w:space="0" w:color="auto"/>
              <w:bottom w:val="single" w:sz="6" w:space="0" w:color="auto"/>
              <w:right w:val="nil"/>
            </w:tcBorders>
          </w:tcPr>
          <w:p w14:paraId="6732AD1D"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1E2825E7"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542DCC6"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11C40D6" w14:textId="77777777" w:rsidR="00000B1A" w:rsidRDefault="00000B1A">
            <w:pPr>
              <w:adjustRightInd w:val="0"/>
              <w:jc w:val="center"/>
              <w:rPr>
                <w:i/>
                <w:iCs/>
              </w:rPr>
            </w:pPr>
          </w:p>
        </w:tc>
      </w:tr>
    </w:tbl>
    <w:p w14:paraId="16873706" w14:textId="77777777" w:rsidR="00000B1A" w:rsidRDefault="00000B1A"/>
    <w:p w14:paraId="5C56A7E9" w14:textId="77777777" w:rsidR="00000B1A" w:rsidRDefault="00EC5CF6">
      <w:pPr>
        <w:pStyle w:val="3"/>
      </w:pPr>
      <w:r>
        <w:rPr>
          <w:rFonts w:hint="eastAsia"/>
        </w:rPr>
        <w:t>补充说明</w:t>
      </w:r>
    </w:p>
    <w:p w14:paraId="03748178" w14:textId="77777777" w:rsidR="00000B1A" w:rsidRDefault="00000B1A"/>
    <w:p w14:paraId="27979AAF" w14:textId="77777777" w:rsidR="00000B1A" w:rsidRDefault="00000B1A"/>
    <w:p w14:paraId="7E15E6FD" w14:textId="77777777" w:rsidR="00000B1A" w:rsidRDefault="00EC5CF6">
      <w:pPr>
        <w:pStyle w:val="2"/>
      </w:pPr>
      <w:commentRangeStart w:id="28"/>
      <w:r>
        <w:rPr>
          <w:rFonts w:hint="eastAsia"/>
        </w:rPr>
        <w:t>异常处理</w:t>
      </w:r>
      <w:r>
        <w:rPr>
          <w:rFonts w:hint="eastAsia"/>
        </w:rPr>
        <w:t>-</w:t>
      </w:r>
      <w:r>
        <w:rPr>
          <w:rFonts w:hint="eastAsia"/>
        </w:rPr>
        <w:t>还款补涨</w:t>
      </w:r>
      <w:r>
        <w:rPr>
          <w:rFonts w:hint="eastAsia"/>
        </w:rPr>
        <w:t>(</w:t>
      </w:r>
      <w:r>
        <w:rPr>
          <w:rFonts w:hint="eastAsia"/>
        </w:rPr>
        <w:t>核心提供</w:t>
      </w:r>
      <w:r>
        <w:rPr>
          <w:rFonts w:hint="eastAsia"/>
        </w:rPr>
        <w:t>,</w:t>
      </w:r>
      <w:r>
        <w:t>待定</w:t>
      </w:r>
      <w:r>
        <w:t>)</w:t>
      </w:r>
      <w:commentRangeEnd w:id="28"/>
      <w:r>
        <w:rPr>
          <w:rStyle w:val="af"/>
          <w:rFonts w:cs="黑体"/>
          <w:b w:val="0"/>
          <w:kern w:val="2"/>
        </w:rPr>
        <w:commentReference w:id="28"/>
      </w:r>
    </w:p>
    <w:p w14:paraId="294B79B0" w14:textId="77777777" w:rsidR="00000B1A" w:rsidRDefault="00EC5CF6">
      <w:pPr>
        <w:ind w:left="420"/>
      </w:pPr>
      <w:r>
        <w:rPr>
          <w:rFonts w:hint="eastAsia"/>
        </w:rPr>
        <w:t>此接口使用场景：</w:t>
      </w:r>
    </w:p>
    <w:p w14:paraId="4F881F7E" w14:textId="77777777" w:rsidR="00000B1A" w:rsidRDefault="00EC5CF6">
      <w:pPr>
        <w:pStyle w:val="11"/>
        <w:numPr>
          <w:ilvl w:val="0"/>
          <w:numId w:val="4"/>
        </w:numPr>
        <w:ind w:firstLineChars="0"/>
      </w:pPr>
      <w:r>
        <w:rPr>
          <w:rFonts w:hint="eastAsia"/>
        </w:rPr>
        <w:t>实时还款交易中，没有获取到最终的交易结果状态，支付平台在经过异常处理或日终对账获取到该笔交易的最终结果后，调用核心系统提供的该接口来完成该笔交易的处理。</w:t>
      </w:r>
    </w:p>
    <w:p w14:paraId="342CF459" w14:textId="77777777" w:rsidR="00000B1A" w:rsidRDefault="00EC5CF6">
      <w:pPr>
        <w:pStyle w:val="11"/>
        <w:numPr>
          <w:ilvl w:val="0"/>
          <w:numId w:val="4"/>
        </w:numPr>
        <w:ind w:firstLineChars="0"/>
      </w:pPr>
      <w:r>
        <w:rPr>
          <w:rFonts w:hint="eastAsia"/>
        </w:rPr>
        <w:t>还款补账：我方或对方系统出现异常，导致我方交易状态为还款失败，但最终三方支付渠道端对账结果为还款成功，需要进行还款补账的情况。（该情况较少出现）</w:t>
      </w:r>
    </w:p>
    <w:p w14:paraId="3BA6D06D" w14:textId="77777777" w:rsidR="00000B1A" w:rsidRDefault="00EC5CF6">
      <w:pPr>
        <w:pStyle w:val="11"/>
        <w:numPr>
          <w:ilvl w:val="0"/>
          <w:numId w:val="4"/>
        </w:numPr>
        <w:ind w:firstLineChars="0"/>
      </w:pPr>
      <w:r>
        <w:rPr>
          <w:rFonts w:hint="eastAsia"/>
        </w:rPr>
        <w:t>还款冲正：我方或对方系统出现异常，导致我方交易状态为还款成功，但最终三方支付渠道端对账结果为还款失败，需要进行还款冲正的情况。（该情况较少出现）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000B1A" w14:paraId="218E1653" w14:textId="77777777">
        <w:tc>
          <w:tcPr>
            <w:tcW w:w="4261" w:type="dxa"/>
          </w:tcPr>
          <w:p w14:paraId="0996B420" w14:textId="77777777" w:rsidR="00000B1A" w:rsidRDefault="00EC5CF6">
            <w:r>
              <w:rPr>
                <w:rFonts w:hint="eastAsia"/>
              </w:rPr>
              <w:t>功能说明</w:t>
            </w:r>
          </w:p>
        </w:tc>
        <w:tc>
          <w:tcPr>
            <w:tcW w:w="4261" w:type="dxa"/>
          </w:tcPr>
          <w:p w14:paraId="7588F0E2" w14:textId="77777777" w:rsidR="00000B1A" w:rsidRDefault="00EC5CF6">
            <w:r>
              <w:rPr>
                <w:rFonts w:hint="eastAsia"/>
              </w:rPr>
              <w:t>此接口用于推送通知信息</w:t>
            </w:r>
          </w:p>
        </w:tc>
      </w:tr>
      <w:tr w:rsidR="00000B1A" w14:paraId="28DCCC9A" w14:textId="77777777">
        <w:tc>
          <w:tcPr>
            <w:tcW w:w="4261" w:type="dxa"/>
          </w:tcPr>
          <w:p w14:paraId="62FB2A51" w14:textId="77777777" w:rsidR="00000B1A" w:rsidRDefault="00EC5CF6">
            <w:r>
              <w:rPr>
                <w:rFonts w:hint="eastAsia"/>
              </w:rPr>
              <w:t>客户端</w:t>
            </w:r>
          </w:p>
        </w:tc>
        <w:tc>
          <w:tcPr>
            <w:tcW w:w="4261" w:type="dxa"/>
          </w:tcPr>
          <w:p w14:paraId="58936028" w14:textId="77777777" w:rsidR="00000B1A" w:rsidRDefault="00EC5CF6">
            <w:r>
              <w:rPr>
                <w:rFonts w:hint="eastAsia"/>
              </w:rPr>
              <w:t>信贷管理系统</w:t>
            </w:r>
          </w:p>
        </w:tc>
      </w:tr>
      <w:tr w:rsidR="00000B1A" w14:paraId="7750A433" w14:textId="77777777">
        <w:tc>
          <w:tcPr>
            <w:tcW w:w="4261" w:type="dxa"/>
          </w:tcPr>
          <w:p w14:paraId="39A20344" w14:textId="77777777" w:rsidR="00000B1A" w:rsidRDefault="00EC5CF6">
            <w:r>
              <w:rPr>
                <w:rFonts w:hint="eastAsia"/>
              </w:rPr>
              <w:t>服务名</w:t>
            </w:r>
          </w:p>
        </w:tc>
        <w:tc>
          <w:tcPr>
            <w:tcW w:w="4261" w:type="dxa"/>
          </w:tcPr>
          <w:p w14:paraId="176420F2" w14:textId="77777777" w:rsidR="00000B1A" w:rsidRDefault="00EC5CF6">
            <w:r>
              <w:rPr>
                <w:rFonts w:hint="eastAsia"/>
                <w:szCs w:val="21"/>
              </w:rPr>
              <w:t>serv1</w:t>
            </w:r>
            <w:r>
              <w:rPr>
                <w:szCs w:val="21"/>
              </w:rPr>
              <w:t>00000000</w:t>
            </w:r>
            <w:r>
              <w:rPr>
                <w:rFonts w:hint="eastAsia"/>
                <w:szCs w:val="21"/>
              </w:rPr>
              <w:t>75</w:t>
            </w:r>
          </w:p>
        </w:tc>
      </w:tr>
      <w:tr w:rsidR="00000B1A" w14:paraId="4C6EC32C" w14:textId="77777777">
        <w:tc>
          <w:tcPr>
            <w:tcW w:w="4261" w:type="dxa"/>
          </w:tcPr>
          <w:p w14:paraId="6BB832E2" w14:textId="77777777" w:rsidR="00000B1A" w:rsidRDefault="00EC5CF6">
            <w:r>
              <w:rPr>
                <w:rFonts w:hint="eastAsia"/>
              </w:rPr>
              <w:t>交易性质</w:t>
            </w:r>
          </w:p>
        </w:tc>
        <w:tc>
          <w:tcPr>
            <w:tcW w:w="4261" w:type="dxa"/>
          </w:tcPr>
          <w:p w14:paraId="1484F9C5" w14:textId="77777777" w:rsidR="00000B1A" w:rsidRDefault="00EC5CF6">
            <w:r>
              <w:rPr>
                <w:rFonts w:hint="eastAsia"/>
              </w:rPr>
              <w:t>实时</w:t>
            </w:r>
          </w:p>
        </w:tc>
      </w:tr>
    </w:tbl>
    <w:p w14:paraId="50424933" w14:textId="77777777" w:rsidR="00000B1A" w:rsidRDefault="00000B1A">
      <w:pPr>
        <w:ind w:left="840"/>
      </w:pPr>
    </w:p>
    <w:p w14:paraId="19FEF7AE" w14:textId="77777777" w:rsidR="00000B1A" w:rsidRDefault="00EC5CF6">
      <w:pPr>
        <w:pStyle w:val="3"/>
      </w:pPr>
      <w:r>
        <w:rPr>
          <w:rFonts w:hint="eastAsia"/>
        </w:rPr>
        <w:t>请求报文</w:t>
      </w:r>
    </w:p>
    <w:p w14:paraId="657092FE" w14:textId="77777777" w:rsidR="00000B1A" w:rsidRDefault="00000B1A"/>
    <w:tbl>
      <w:tblPr>
        <w:tblW w:w="9071" w:type="dxa"/>
        <w:tblInd w:w="226" w:type="dxa"/>
        <w:tblLayout w:type="fixed"/>
        <w:tblCellMar>
          <w:left w:w="113" w:type="dxa"/>
          <w:right w:w="113" w:type="dxa"/>
        </w:tblCellMar>
        <w:tblLook w:val="04A0" w:firstRow="1" w:lastRow="0" w:firstColumn="1" w:lastColumn="0" w:noHBand="0" w:noVBand="1"/>
      </w:tblPr>
      <w:tblGrid>
        <w:gridCol w:w="2183"/>
        <w:gridCol w:w="2480"/>
        <w:gridCol w:w="2112"/>
        <w:gridCol w:w="2296"/>
      </w:tblGrid>
      <w:tr w:rsidR="00000B1A" w14:paraId="0FA7A455" w14:textId="77777777">
        <w:tc>
          <w:tcPr>
            <w:tcW w:w="2183" w:type="dxa"/>
            <w:tcBorders>
              <w:top w:val="single" w:sz="6" w:space="0" w:color="auto"/>
              <w:left w:val="single" w:sz="6" w:space="0" w:color="auto"/>
              <w:bottom w:val="single" w:sz="6" w:space="0" w:color="auto"/>
              <w:right w:val="nil"/>
            </w:tcBorders>
          </w:tcPr>
          <w:p w14:paraId="2AC410BD" w14:textId="77777777" w:rsidR="00000B1A" w:rsidRDefault="00EC5CF6">
            <w:pPr>
              <w:adjustRightInd w:val="0"/>
              <w:jc w:val="center"/>
              <w:rPr>
                <w:i/>
                <w:iCs/>
              </w:rPr>
            </w:pPr>
            <w:r>
              <w:rPr>
                <w:i/>
                <w:iCs/>
              </w:rPr>
              <w:t>名称</w:t>
            </w:r>
          </w:p>
        </w:tc>
        <w:tc>
          <w:tcPr>
            <w:tcW w:w="2480" w:type="dxa"/>
            <w:tcBorders>
              <w:top w:val="single" w:sz="6" w:space="0" w:color="auto"/>
              <w:left w:val="single" w:sz="6" w:space="0" w:color="auto"/>
              <w:bottom w:val="single" w:sz="6" w:space="0" w:color="auto"/>
              <w:right w:val="nil"/>
            </w:tcBorders>
          </w:tcPr>
          <w:p w14:paraId="3EC2DCCE" w14:textId="77777777" w:rsidR="00000B1A" w:rsidRDefault="00EC5CF6">
            <w:pPr>
              <w:adjustRightInd w:val="0"/>
              <w:jc w:val="center"/>
              <w:rPr>
                <w:i/>
                <w:iCs/>
              </w:rPr>
            </w:pPr>
            <w:r>
              <w:rPr>
                <w:i/>
                <w:iCs/>
              </w:rPr>
              <w:t>代码</w:t>
            </w:r>
          </w:p>
        </w:tc>
        <w:tc>
          <w:tcPr>
            <w:tcW w:w="2112" w:type="dxa"/>
            <w:tcBorders>
              <w:top w:val="single" w:sz="6" w:space="0" w:color="auto"/>
              <w:left w:val="single" w:sz="6" w:space="0" w:color="auto"/>
              <w:bottom w:val="single" w:sz="6" w:space="0" w:color="auto"/>
              <w:right w:val="nil"/>
            </w:tcBorders>
          </w:tcPr>
          <w:p w14:paraId="549DA2E0" w14:textId="77777777" w:rsidR="00000B1A" w:rsidRDefault="00EC5CF6">
            <w:pPr>
              <w:adjustRightInd w:val="0"/>
              <w:jc w:val="center"/>
              <w:rPr>
                <w:i/>
                <w:iCs/>
              </w:rPr>
            </w:pPr>
            <w:r>
              <w:rPr>
                <w:i/>
                <w:iCs/>
              </w:rPr>
              <w:t>数据类型</w:t>
            </w:r>
          </w:p>
        </w:tc>
        <w:tc>
          <w:tcPr>
            <w:tcW w:w="2296" w:type="dxa"/>
            <w:tcBorders>
              <w:top w:val="single" w:sz="6" w:space="0" w:color="auto"/>
              <w:left w:val="single" w:sz="6" w:space="0" w:color="auto"/>
              <w:bottom w:val="single" w:sz="6" w:space="0" w:color="auto"/>
              <w:right w:val="single" w:sz="6" w:space="0" w:color="auto"/>
            </w:tcBorders>
          </w:tcPr>
          <w:p w14:paraId="3E7E55A0" w14:textId="77777777" w:rsidR="00000B1A" w:rsidRDefault="00EC5CF6">
            <w:pPr>
              <w:adjustRightInd w:val="0"/>
              <w:jc w:val="center"/>
              <w:rPr>
                <w:i/>
                <w:iCs/>
              </w:rPr>
            </w:pPr>
            <w:r>
              <w:rPr>
                <w:i/>
                <w:iCs/>
              </w:rPr>
              <w:t>注释</w:t>
            </w:r>
          </w:p>
        </w:tc>
      </w:tr>
      <w:tr w:rsidR="00000B1A" w14:paraId="79869483" w14:textId="77777777">
        <w:tc>
          <w:tcPr>
            <w:tcW w:w="2183" w:type="dxa"/>
            <w:tcBorders>
              <w:top w:val="single" w:sz="6" w:space="0" w:color="auto"/>
              <w:left w:val="single" w:sz="6" w:space="0" w:color="auto"/>
              <w:bottom w:val="single" w:sz="6" w:space="0" w:color="auto"/>
              <w:right w:val="single" w:sz="6" w:space="0" w:color="auto"/>
            </w:tcBorders>
          </w:tcPr>
          <w:p w14:paraId="2D58161D" w14:textId="77777777" w:rsidR="00000B1A" w:rsidRDefault="00EC5CF6">
            <w:pPr>
              <w:adjustRightInd w:val="0"/>
            </w:pPr>
            <w:r>
              <w:rPr>
                <w:rFonts w:hint="eastAsia"/>
              </w:rPr>
              <w:t>交易类型</w:t>
            </w:r>
          </w:p>
        </w:tc>
        <w:tc>
          <w:tcPr>
            <w:tcW w:w="2480" w:type="dxa"/>
            <w:tcBorders>
              <w:top w:val="single" w:sz="6" w:space="0" w:color="auto"/>
              <w:left w:val="single" w:sz="6" w:space="0" w:color="auto"/>
              <w:bottom w:val="single" w:sz="6" w:space="0" w:color="auto"/>
              <w:right w:val="single" w:sz="6" w:space="0" w:color="auto"/>
            </w:tcBorders>
          </w:tcPr>
          <w:p w14:paraId="27552A15" w14:textId="77777777" w:rsidR="00000B1A" w:rsidRDefault="00EC5CF6">
            <w:pPr>
              <w:adjustRightInd w:val="0"/>
            </w:pPr>
            <w:r>
              <w:t>TRANS_TYP</w:t>
            </w:r>
          </w:p>
        </w:tc>
        <w:tc>
          <w:tcPr>
            <w:tcW w:w="2112" w:type="dxa"/>
            <w:tcBorders>
              <w:top w:val="single" w:sz="6" w:space="0" w:color="auto"/>
              <w:left w:val="single" w:sz="6" w:space="0" w:color="auto"/>
              <w:bottom w:val="single" w:sz="6" w:space="0" w:color="auto"/>
              <w:right w:val="single" w:sz="6" w:space="0" w:color="auto"/>
            </w:tcBorders>
          </w:tcPr>
          <w:p w14:paraId="093C2F6A" w14:textId="77777777" w:rsidR="00000B1A" w:rsidRDefault="00EC5CF6">
            <w:pPr>
              <w:adjustRightInd w:val="0"/>
            </w:pPr>
            <w:r>
              <w:t>VARCHAR2(10)</w:t>
            </w:r>
          </w:p>
        </w:tc>
        <w:tc>
          <w:tcPr>
            <w:tcW w:w="2296" w:type="dxa"/>
            <w:tcBorders>
              <w:top w:val="single" w:sz="6" w:space="0" w:color="auto"/>
              <w:left w:val="single" w:sz="6" w:space="0" w:color="auto"/>
              <w:bottom w:val="single" w:sz="6" w:space="0" w:color="auto"/>
              <w:right w:val="single" w:sz="6" w:space="0" w:color="auto"/>
            </w:tcBorders>
          </w:tcPr>
          <w:p w14:paraId="64F3A96E" w14:textId="77777777" w:rsidR="00000B1A" w:rsidRDefault="00EC5CF6">
            <w:pPr>
              <w:adjustRightInd w:val="0"/>
            </w:pPr>
            <w:r>
              <w:t xml:space="preserve">BatchPay </w:t>
            </w:r>
            <w:r>
              <w:rPr>
                <w:rFonts w:hint="eastAsia"/>
              </w:rPr>
              <w:t>批量代扣</w:t>
            </w:r>
          </w:p>
          <w:p w14:paraId="72B7DC71" w14:textId="77777777" w:rsidR="00000B1A" w:rsidRDefault="00EC5CF6">
            <w:pPr>
              <w:adjustRightInd w:val="0"/>
            </w:pPr>
            <w:r>
              <w:rPr>
                <w:rFonts w:hint="eastAsia"/>
              </w:rPr>
              <w:t>A</w:t>
            </w:r>
            <w:r>
              <w:t xml:space="preserve">ctvPay   </w:t>
            </w:r>
            <w:r>
              <w:rPr>
                <w:rFonts w:hint="eastAsia"/>
              </w:rPr>
              <w:t>放款</w:t>
            </w:r>
          </w:p>
          <w:p w14:paraId="1290C215" w14:textId="77777777" w:rsidR="00000B1A" w:rsidRDefault="00EC5CF6">
            <w:pPr>
              <w:adjustRightInd w:val="0"/>
            </w:pPr>
            <w:r>
              <w:t xml:space="preserve">Repay   </w:t>
            </w:r>
            <w:r>
              <w:rPr>
                <w:rFonts w:hint="eastAsia"/>
              </w:rPr>
              <w:t>还款</w:t>
            </w:r>
          </w:p>
          <w:p w14:paraId="567249D0" w14:textId="77777777" w:rsidR="00000B1A" w:rsidRDefault="00000B1A">
            <w:pPr>
              <w:adjustRightInd w:val="0"/>
            </w:pPr>
          </w:p>
        </w:tc>
      </w:tr>
      <w:tr w:rsidR="00000B1A" w14:paraId="16C95E8D" w14:textId="77777777">
        <w:tc>
          <w:tcPr>
            <w:tcW w:w="2183" w:type="dxa"/>
            <w:tcBorders>
              <w:top w:val="single" w:sz="6" w:space="0" w:color="auto"/>
              <w:left w:val="single" w:sz="6" w:space="0" w:color="auto"/>
              <w:bottom w:val="single" w:sz="6" w:space="0" w:color="auto"/>
              <w:right w:val="single" w:sz="6" w:space="0" w:color="auto"/>
            </w:tcBorders>
          </w:tcPr>
          <w:p w14:paraId="3AFC71A2" w14:textId="77777777" w:rsidR="00000B1A" w:rsidRDefault="00EC5CF6">
            <w:pPr>
              <w:adjustRightInd w:val="0"/>
            </w:pPr>
            <w:r>
              <w:rPr>
                <w:rFonts w:hint="eastAsia"/>
              </w:rPr>
              <w:t>流水号</w:t>
            </w:r>
          </w:p>
        </w:tc>
        <w:tc>
          <w:tcPr>
            <w:tcW w:w="2480" w:type="dxa"/>
            <w:tcBorders>
              <w:top w:val="single" w:sz="6" w:space="0" w:color="auto"/>
              <w:left w:val="single" w:sz="6" w:space="0" w:color="auto"/>
              <w:bottom w:val="single" w:sz="6" w:space="0" w:color="auto"/>
              <w:right w:val="single" w:sz="6" w:space="0" w:color="auto"/>
            </w:tcBorders>
          </w:tcPr>
          <w:p w14:paraId="01A01A10" w14:textId="77777777" w:rsidR="00000B1A" w:rsidRDefault="00EC5CF6">
            <w:pPr>
              <w:adjustRightInd w:val="0"/>
            </w:pPr>
            <w:r>
              <w:rPr>
                <w:rFonts w:hint="eastAsia"/>
              </w:rPr>
              <w:t>TX_LOG_SEQ</w:t>
            </w:r>
          </w:p>
        </w:tc>
        <w:tc>
          <w:tcPr>
            <w:tcW w:w="2112" w:type="dxa"/>
            <w:tcBorders>
              <w:top w:val="single" w:sz="6" w:space="0" w:color="auto"/>
              <w:left w:val="single" w:sz="6" w:space="0" w:color="auto"/>
              <w:bottom w:val="single" w:sz="6" w:space="0" w:color="auto"/>
              <w:right w:val="single" w:sz="6" w:space="0" w:color="auto"/>
            </w:tcBorders>
          </w:tcPr>
          <w:p w14:paraId="761492DA" w14:textId="77777777" w:rsidR="00000B1A" w:rsidRDefault="00EC5CF6">
            <w:pPr>
              <w:adjustRightInd w:val="0"/>
            </w:pPr>
            <w:r>
              <w:t>VARCHAR2(30)</w:t>
            </w:r>
          </w:p>
        </w:tc>
        <w:tc>
          <w:tcPr>
            <w:tcW w:w="2296" w:type="dxa"/>
            <w:tcBorders>
              <w:top w:val="single" w:sz="6" w:space="0" w:color="auto"/>
              <w:left w:val="single" w:sz="6" w:space="0" w:color="auto"/>
              <w:bottom w:val="single" w:sz="6" w:space="0" w:color="auto"/>
              <w:right w:val="single" w:sz="6" w:space="0" w:color="auto"/>
            </w:tcBorders>
          </w:tcPr>
          <w:p w14:paraId="0E52BA7F" w14:textId="77777777" w:rsidR="00000B1A" w:rsidRDefault="00EC5CF6">
            <w:pPr>
              <w:adjustRightInd w:val="0"/>
            </w:pPr>
            <w:r>
              <w:rPr>
                <w:rFonts w:hint="eastAsia"/>
              </w:rPr>
              <w:t>交易流水号</w:t>
            </w:r>
          </w:p>
        </w:tc>
      </w:tr>
      <w:tr w:rsidR="00000B1A" w14:paraId="52B52C35" w14:textId="77777777">
        <w:tc>
          <w:tcPr>
            <w:tcW w:w="2183" w:type="dxa"/>
            <w:tcBorders>
              <w:top w:val="single" w:sz="6" w:space="0" w:color="auto"/>
              <w:left w:val="single" w:sz="6" w:space="0" w:color="auto"/>
              <w:bottom w:val="single" w:sz="6" w:space="0" w:color="auto"/>
              <w:right w:val="single" w:sz="6" w:space="0" w:color="auto"/>
            </w:tcBorders>
          </w:tcPr>
          <w:p w14:paraId="463CF47B" w14:textId="77777777" w:rsidR="00000B1A" w:rsidRDefault="00EC5CF6">
            <w:pPr>
              <w:adjustRightInd w:val="0"/>
            </w:pPr>
            <w:r>
              <w:rPr>
                <w:rFonts w:hint="eastAsia"/>
              </w:rPr>
              <w:t>金额</w:t>
            </w:r>
          </w:p>
        </w:tc>
        <w:tc>
          <w:tcPr>
            <w:tcW w:w="2480" w:type="dxa"/>
            <w:tcBorders>
              <w:top w:val="single" w:sz="6" w:space="0" w:color="auto"/>
              <w:left w:val="single" w:sz="6" w:space="0" w:color="auto"/>
              <w:bottom w:val="single" w:sz="6" w:space="0" w:color="auto"/>
              <w:right w:val="single" w:sz="6" w:space="0" w:color="auto"/>
            </w:tcBorders>
          </w:tcPr>
          <w:p w14:paraId="2B7BE16F" w14:textId="77777777" w:rsidR="00000B1A" w:rsidRDefault="00EC5CF6">
            <w:pPr>
              <w:adjustRightInd w:val="0"/>
            </w:pPr>
            <w:r>
              <w:rPr>
                <w:rFonts w:hint="eastAsia"/>
              </w:rPr>
              <w:t>T</w:t>
            </w:r>
            <w:r>
              <w:t>X_AMT</w:t>
            </w:r>
          </w:p>
        </w:tc>
        <w:tc>
          <w:tcPr>
            <w:tcW w:w="2112" w:type="dxa"/>
            <w:tcBorders>
              <w:top w:val="single" w:sz="6" w:space="0" w:color="auto"/>
              <w:left w:val="single" w:sz="6" w:space="0" w:color="auto"/>
              <w:bottom w:val="single" w:sz="6" w:space="0" w:color="auto"/>
              <w:right w:val="single" w:sz="6" w:space="0" w:color="auto"/>
            </w:tcBorders>
          </w:tcPr>
          <w:p w14:paraId="4A84357E" w14:textId="77777777" w:rsidR="00000B1A" w:rsidRDefault="00EC5CF6">
            <w:pPr>
              <w:adjustRightInd w:val="0"/>
            </w:pPr>
            <w:r>
              <w:t>VARCHAR2(1</w:t>
            </w:r>
            <w:r>
              <w:rPr>
                <w:rFonts w:hint="eastAsia"/>
              </w:rPr>
              <w:t>6</w:t>
            </w:r>
            <w:r>
              <w:t>)</w:t>
            </w:r>
          </w:p>
        </w:tc>
        <w:tc>
          <w:tcPr>
            <w:tcW w:w="2296" w:type="dxa"/>
            <w:tcBorders>
              <w:top w:val="single" w:sz="6" w:space="0" w:color="auto"/>
              <w:left w:val="single" w:sz="6" w:space="0" w:color="auto"/>
              <w:bottom w:val="single" w:sz="6" w:space="0" w:color="auto"/>
              <w:right w:val="single" w:sz="6" w:space="0" w:color="auto"/>
            </w:tcBorders>
          </w:tcPr>
          <w:p w14:paraId="4D04F844" w14:textId="77777777" w:rsidR="00000B1A" w:rsidRDefault="00EC5CF6">
            <w:pPr>
              <w:adjustRightInd w:val="0"/>
            </w:pPr>
            <w:r>
              <w:rPr>
                <w:rFonts w:hint="eastAsia"/>
              </w:rPr>
              <w:t>整数，单位分</w:t>
            </w:r>
          </w:p>
        </w:tc>
      </w:tr>
      <w:tr w:rsidR="00000B1A" w14:paraId="356CBA9F" w14:textId="77777777">
        <w:tc>
          <w:tcPr>
            <w:tcW w:w="2183" w:type="dxa"/>
            <w:tcBorders>
              <w:top w:val="single" w:sz="6" w:space="0" w:color="auto"/>
              <w:left w:val="single" w:sz="6" w:space="0" w:color="auto"/>
              <w:bottom w:val="single" w:sz="6" w:space="0" w:color="auto"/>
              <w:right w:val="single" w:sz="6" w:space="0" w:color="auto"/>
            </w:tcBorders>
          </w:tcPr>
          <w:p w14:paraId="0B6DCF7D" w14:textId="77777777" w:rsidR="00000B1A" w:rsidRDefault="00EC5CF6">
            <w:pPr>
              <w:adjustRightInd w:val="0"/>
            </w:pPr>
            <w:r>
              <w:rPr>
                <w:rFonts w:hint="eastAsia"/>
              </w:rPr>
              <w:t>返回码</w:t>
            </w:r>
          </w:p>
        </w:tc>
        <w:tc>
          <w:tcPr>
            <w:tcW w:w="2480" w:type="dxa"/>
            <w:tcBorders>
              <w:top w:val="single" w:sz="6" w:space="0" w:color="auto"/>
              <w:left w:val="single" w:sz="6" w:space="0" w:color="auto"/>
              <w:bottom w:val="single" w:sz="6" w:space="0" w:color="auto"/>
              <w:right w:val="single" w:sz="6" w:space="0" w:color="auto"/>
            </w:tcBorders>
          </w:tcPr>
          <w:p w14:paraId="0EBDA6E9" w14:textId="77777777" w:rsidR="00000B1A" w:rsidRDefault="00EC5CF6">
            <w:pPr>
              <w:adjustRightInd w:val="0"/>
            </w:pPr>
            <w:r>
              <w:rPr>
                <w:rFonts w:hint="eastAsia"/>
              </w:rPr>
              <w:t>REP</w:t>
            </w:r>
            <w:r>
              <w:t>_CODE</w:t>
            </w:r>
          </w:p>
        </w:tc>
        <w:tc>
          <w:tcPr>
            <w:tcW w:w="2112" w:type="dxa"/>
            <w:tcBorders>
              <w:top w:val="single" w:sz="6" w:space="0" w:color="auto"/>
              <w:left w:val="single" w:sz="6" w:space="0" w:color="auto"/>
              <w:bottom w:val="single" w:sz="6" w:space="0" w:color="auto"/>
              <w:right w:val="single" w:sz="6" w:space="0" w:color="auto"/>
            </w:tcBorders>
          </w:tcPr>
          <w:p w14:paraId="1CB8EA79" w14:textId="77777777" w:rsidR="00000B1A" w:rsidRDefault="00EC5CF6">
            <w:pPr>
              <w:adjustRightInd w:val="0"/>
            </w:pPr>
            <w:r>
              <w:t>VARCHAR2(</w:t>
            </w:r>
            <w:r>
              <w:rPr>
                <w:rFonts w:hint="eastAsia"/>
              </w:rPr>
              <w:t>4</w:t>
            </w:r>
            <w:r>
              <w:t>)</w:t>
            </w:r>
          </w:p>
        </w:tc>
        <w:tc>
          <w:tcPr>
            <w:tcW w:w="2296" w:type="dxa"/>
            <w:tcBorders>
              <w:top w:val="single" w:sz="6" w:space="0" w:color="auto"/>
              <w:left w:val="single" w:sz="6" w:space="0" w:color="auto"/>
              <w:bottom w:val="single" w:sz="6" w:space="0" w:color="auto"/>
              <w:right w:val="single" w:sz="6" w:space="0" w:color="auto"/>
            </w:tcBorders>
          </w:tcPr>
          <w:p w14:paraId="7D07F5C6" w14:textId="77777777" w:rsidR="00000B1A" w:rsidRDefault="00000B1A">
            <w:pPr>
              <w:adjustRightInd w:val="0"/>
            </w:pPr>
          </w:p>
        </w:tc>
      </w:tr>
      <w:tr w:rsidR="00000B1A" w14:paraId="5FC11802" w14:textId="77777777">
        <w:tc>
          <w:tcPr>
            <w:tcW w:w="2183" w:type="dxa"/>
            <w:tcBorders>
              <w:top w:val="single" w:sz="6" w:space="0" w:color="auto"/>
              <w:left w:val="single" w:sz="6" w:space="0" w:color="auto"/>
              <w:bottom w:val="single" w:sz="6" w:space="0" w:color="auto"/>
              <w:right w:val="single" w:sz="6" w:space="0" w:color="auto"/>
            </w:tcBorders>
          </w:tcPr>
          <w:p w14:paraId="27402BD2" w14:textId="77777777" w:rsidR="00000B1A" w:rsidRDefault="00EC5CF6">
            <w:pPr>
              <w:adjustRightInd w:val="0"/>
            </w:pPr>
            <w:r>
              <w:rPr>
                <w:rFonts w:hint="eastAsia"/>
              </w:rPr>
              <w:t>返回信息</w:t>
            </w:r>
          </w:p>
        </w:tc>
        <w:tc>
          <w:tcPr>
            <w:tcW w:w="2480" w:type="dxa"/>
            <w:tcBorders>
              <w:top w:val="single" w:sz="6" w:space="0" w:color="auto"/>
              <w:left w:val="single" w:sz="6" w:space="0" w:color="auto"/>
              <w:bottom w:val="single" w:sz="6" w:space="0" w:color="auto"/>
              <w:right w:val="single" w:sz="6" w:space="0" w:color="auto"/>
            </w:tcBorders>
          </w:tcPr>
          <w:p w14:paraId="63DDEAC2" w14:textId="77777777" w:rsidR="00000B1A" w:rsidRDefault="00EC5CF6">
            <w:pPr>
              <w:adjustRightInd w:val="0"/>
            </w:pPr>
            <w:r>
              <w:rPr>
                <w:rFonts w:hint="eastAsia"/>
              </w:rPr>
              <w:t>REP</w:t>
            </w:r>
            <w:r>
              <w:t>_MSG</w:t>
            </w:r>
          </w:p>
        </w:tc>
        <w:tc>
          <w:tcPr>
            <w:tcW w:w="2112" w:type="dxa"/>
            <w:tcBorders>
              <w:top w:val="single" w:sz="6" w:space="0" w:color="auto"/>
              <w:left w:val="single" w:sz="6" w:space="0" w:color="auto"/>
              <w:bottom w:val="single" w:sz="6" w:space="0" w:color="auto"/>
              <w:right w:val="single" w:sz="6" w:space="0" w:color="auto"/>
            </w:tcBorders>
          </w:tcPr>
          <w:p w14:paraId="5383FBA7" w14:textId="77777777" w:rsidR="00000B1A" w:rsidRDefault="00EC5CF6">
            <w:pPr>
              <w:adjustRightInd w:val="0"/>
            </w:pPr>
            <w:r>
              <w:t>VARCHAR2(</w:t>
            </w:r>
            <w:r>
              <w:rPr>
                <w:rFonts w:hint="eastAsia"/>
              </w:rPr>
              <w:t>256</w:t>
            </w:r>
            <w:r>
              <w:t>)</w:t>
            </w:r>
          </w:p>
        </w:tc>
        <w:tc>
          <w:tcPr>
            <w:tcW w:w="2296" w:type="dxa"/>
            <w:tcBorders>
              <w:top w:val="single" w:sz="6" w:space="0" w:color="auto"/>
              <w:left w:val="single" w:sz="6" w:space="0" w:color="auto"/>
              <w:bottom w:val="single" w:sz="6" w:space="0" w:color="auto"/>
              <w:right w:val="single" w:sz="6" w:space="0" w:color="auto"/>
            </w:tcBorders>
          </w:tcPr>
          <w:p w14:paraId="095A1415" w14:textId="77777777" w:rsidR="00000B1A" w:rsidRDefault="00000B1A">
            <w:pPr>
              <w:adjustRightInd w:val="0"/>
            </w:pPr>
          </w:p>
        </w:tc>
      </w:tr>
    </w:tbl>
    <w:p w14:paraId="0DC2EF47" w14:textId="77777777" w:rsidR="00000B1A" w:rsidRDefault="00000B1A"/>
    <w:p w14:paraId="0A623583" w14:textId="77777777" w:rsidR="00000B1A" w:rsidRDefault="00EC5CF6">
      <w:pPr>
        <w:pStyle w:val="3"/>
      </w:pPr>
      <w:r>
        <w:rPr>
          <w:rFonts w:hint="eastAsia"/>
        </w:rPr>
        <w:t>返回报文</w:t>
      </w:r>
    </w:p>
    <w:tbl>
      <w:tblPr>
        <w:tblW w:w="8392" w:type="dxa"/>
        <w:tblInd w:w="226" w:type="dxa"/>
        <w:tblLayout w:type="fixed"/>
        <w:tblCellMar>
          <w:left w:w="113" w:type="dxa"/>
          <w:right w:w="113" w:type="dxa"/>
        </w:tblCellMar>
        <w:tblLook w:val="04A0" w:firstRow="1" w:lastRow="0" w:firstColumn="1" w:lastColumn="0" w:noHBand="0" w:noVBand="1"/>
      </w:tblPr>
      <w:tblGrid>
        <w:gridCol w:w="2183"/>
        <w:gridCol w:w="1532"/>
        <w:gridCol w:w="1559"/>
        <w:gridCol w:w="3118"/>
      </w:tblGrid>
      <w:tr w:rsidR="00000B1A" w14:paraId="2B62409D" w14:textId="77777777">
        <w:tc>
          <w:tcPr>
            <w:tcW w:w="2183" w:type="dxa"/>
            <w:tcBorders>
              <w:top w:val="single" w:sz="6" w:space="0" w:color="auto"/>
              <w:left w:val="single" w:sz="6" w:space="0" w:color="auto"/>
              <w:bottom w:val="single" w:sz="6" w:space="0" w:color="auto"/>
              <w:right w:val="nil"/>
            </w:tcBorders>
          </w:tcPr>
          <w:p w14:paraId="74AB9756" w14:textId="77777777" w:rsidR="00000B1A" w:rsidRDefault="00EC5CF6">
            <w:pPr>
              <w:adjustRightInd w:val="0"/>
              <w:jc w:val="center"/>
              <w:rPr>
                <w:i/>
                <w:iCs/>
              </w:rPr>
            </w:pPr>
            <w:r>
              <w:rPr>
                <w:i/>
                <w:iCs/>
              </w:rPr>
              <w:t>名称</w:t>
            </w:r>
          </w:p>
        </w:tc>
        <w:tc>
          <w:tcPr>
            <w:tcW w:w="1532" w:type="dxa"/>
            <w:tcBorders>
              <w:top w:val="single" w:sz="6" w:space="0" w:color="auto"/>
              <w:left w:val="single" w:sz="6" w:space="0" w:color="auto"/>
              <w:bottom w:val="single" w:sz="6" w:space="0" w:color="auto"/>
              <w:right w:val="nil"/>
            </w:tcBorders>
          </w:tcPr>
          <w:p w14:paraId="75D9B9A5" w14:textId="77777777" w:rsidR="00000B1A" w:rsidRDefault="00EC5CF6">
            <w:pPr>
              <w:adjustRightInd w:val="0"/>
              <w:jc w:val="center"/>
              <w:rPr>
                <w:i/>
                <w:iCs/>
              </w:rPr>
            </w:pPr>
            <w:r>
              <w:rPr>
                <w:i/>
                <w:iCs/>
              </w:rPr>
              <w:t>代码</w:t>
            </w:r>
          </w:p>
        </w:tc>
        <w:tc>
          <w:tcPr>
            <w:tcW w:w="1559" w:type="dxa"/>
            <w:tcBorders>
              <w:top w:val="single" w:sz="6" w:space="0" w:color="auto"/>
              <w:left w:val="single" w:sz="6" w:space="0" w:color="auto"/>
              <w:bottom w:val="single" w:sz="6" w:space="0" w:color="auto"/>
              <w:right w:val="nil"/>
            </w:tcBorders>
          </w:tcPr>
          <w:p w14:paraId="3CB3F570" w14:textId="77777777" w:rsidR="00000B1A" w:rsidRDefault="00EC5CF6">
            <w:pPr>
              <w:adjustRightInd w:val="0"/>
              <w:jc w:val="center"/>
              <w:rPr>
                <w:i/>
                <w:iCs/>
              </w:rPr>
            </w:pPr>
            <w:r>
              <w:rPr>
                <w:i/>
                <w:iCs/>
              </w:rPr>
              <w:t>数据类型</w:t>
            </w:r>
          </w:p>
        </w:tc>
        <w:tc>
          <w:tcPr>
            <w:tcW w:w="3118" w:type="dxa"/>
            <w:tcBorders>
              <w:top w:val="single" w:sz="6" w:space="0" w:color="auto"/>
              <w:left w:val="single" w:sz="6" w:space="0" w:color="auto"/>
              <w:bottom w:val="single" w:sz="6" w:space="0" w:color="auto"/>
              <w:right w:val="single" w:sz="6" w:space="0" w:color="auto"/>
            </w:tcBorders>
          </w:tcPr>
          <w:p w14:paraId="5EDBA553" w14:textId="77777777" w:rsidR="00000B1A" w:rsidRDefault="00EC5CF6">
            <w:pPr>
              <w:adjustRightInd w:val="0"/>
              <w:jc w:val="center"/>
              <w:rPr>
                <w:i/>
                <w:iCs/>
              </w:rPr>
            </w:pPr>
            <w:r>
              <w:rPr>
                <w:i/>
                <w:iCs/>
              </w:rPr>
              <w:t>注释</w:t>
            </w:r>
          </w:p>
        </w:tc>
      </w:tr>
      <w:tr w:rsidR="00000B1A" w14:paraId="7738B448" w14:textId="77777777">
        <w:tc>
          <w:tcPr>
            <w:tcW w:w="2183" w:type="dxa"/>
            <w:tcBorders>
              <w:top w:val="single" w:sz="6" w:space="0" w:color="auto"/>
              <w:left w:val="single" w:sz="6" w:space="0" w:color="auto"/>
              <w:bottom w:val="single" w:sz="6" w:space="0" w:color="auto"/>
              <w:right w:val="nil"/>
            </w:tcBorders>
          </w:tcPr>
          <w:p w14:paraId="73558A3E" w14:textId="77777777" w:rsidR="00000B1A" w:rsidRDefault="00EC5CF6">
            <w:pPr>
              <w:adjustRightInd w:val="0"/>
            </w:pPr>
            <w:r>
              <w:rPr>
                <w:rFonts w:hint="eastAsia"/>
              </w:rPr>
              <w:t>错误码</w:t>
            </w:r>
          </w:p>
        </w:tc>
        <w:tc>
          <w:tcPr>
            <w:tcW w:w="1532" w:type="dxa"/>
            <w:tcBorders>
              <w:top w:val="single" w:sz="6" w:space="0" w:color="auto"/>
              <w:left w:val="single" w:sz="6" w:space="0" w:color="auto"/>
              <w:bottom w:val="single" w:sz="6" w:space="0" w:color="auto"/>
              <w:right w:val="nil"/>
            </w:tcBorders>
          </w:tcPr>
          <w:p w14:paraId="33A56A1B" w14:textId="77777777" w:rsidR="00000B1A" w:rsidRDefault="00EC5CF6">
            <w:pPr>
              <w:adjustRightInd w:val="0"/>
            </w:pPr>
            <w:r>
              <w:rPr>
                <w:rFonts w:hint="eastAsia"/>
              </w:rPr>
              <w:t>errorCode</w:t>
            </w:r>
          </w:p>
        </w:tc>
        <w:tc>
          <w:tcPr>
            <w:tcW w:w="1559" w:type="dxa"/>
            <w:tcBorders>
              <w:top w:val="single" w:sz="6" w:space="0" w:color="auto"/>
              <w:left w:val="single" w:sz="6" w:space="0" w:color="auto"/>
              <w:bottom w:val="single" w:sz="6" w:space="0" w:color="auto"/>
              <w:right w:val="nil"/>
            </w:tcBorders>
          </w:tcPr>
          <w:p w14:paraId="6BE451C4"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3121C2BE" w14:textId="77777777" w:rsidR="00000B1A" w:rsidRDefault="00EC5CF6">
            <w:pPr>
              <w:adjustRightInd w:val="0"/>
              <w:jc w:val="center"/>
              <w:rPr>
                <w:i/>
                <w:iCs/>
              </w:rPr>
            </w:pPr>
            <w:r>
              <w:rPr>
                <w:rFonts w:hint="eastAsia"/>
                <w:i/>
                <w:iCs/>
              </w:rPr>
              <w:t>00000</w:t>
            </w:r>
            <w:r>
              <w:rPr>
                <w:i/>
                <w:iCs/>
              </w:rPr>
              <w:t xml:space="preserve"> </w:t>
            </w:r>
            <w:r>
              <w:rPr>
                <w:rFonts w:hint="eastAsia"/>
                <w:i/>
                <w:iCs/>
              </w:rPr>
              <w:t>成功</w:t>
            </w:r>
          </w:p>
        </w:tc>
      </w:tr>
      <w:tr w:rsidR="00000B1A" w14:paraId="122CD0B3" w14:textId="77777777">
        <w:tc>
          <w:tcPr>
            <w:tcW w:w="2183" w:type="dxa"/>
            <w:tcBorders>
              <w:top w:val="single" w:sz="6" w:space="0" w:color="auto"/>
              <w:left w:val="single" w:sz="6" w:space="0" w:color="auto"/>
              <w:bottom w:val="single" w:sz="6" w:space="0" w:color="auto"/>
              <w:right w:val="nil"/>
            </w:tcBorders>
          </w:tcPr>
          <w:p w14:paraId="55693660" w14:textId="77777777" w:rsidR="00000B1A" w:rsidRDefault="00EC5CF6">
            <w:pPr>
              <w:adjustRightInd w:val="0"/>
            </w:pPr>
            <w:r>
              <w:rPr>
                <w:rFonts w:hint="eastAsia"/>
              </w:rPr>
              <w:t>错误描述</w:t>
            </w:r>
          </w:p>
        </w:tc>
        <w:tc>
          <w:tcPr>
            <w:tcW w:w="1532" w:type="dxa"/>
            <w:tcBorders>
              <w:top w:val="single" w:sz="6" w:space="0" w:color="auto"/>
              <w:left w:val="single" w:sz="6" w:space="0" w:color="auto"/>
              <w:bottom w:val="single" w:sz="6" w:space="0" w:color="auto"/>
              <w:right w:val="nil"/>
            </w:tcBorders>
          </w:tcPr>
          <w:p w14:paraId="4057E368" w14:textId="77777777" w:rsidR="00000B1A" w:rsidRDefault="00EC5CF6">
            <w:pPr>
              <w:adjustRightInd w:val="0"/>
            </w:pPr>
            <w:r>
              <w:rPr>
                <w:rFonts w:hint="eastAsia"/>
              </w:rPr>
              <w:t>errorMsg</w:t>
            </w:r>
          </w:p>
        </w:tc>
        <w:tc>
          <w:tcPr>
            <w:tcW w:w="1559" w:type="dxa"/>
            <w:tcBorders>
              <w:top w:val="single" w:sz="6" w:space="0" w:color="auto"/>
              <w:left w:val="single" w:sz="6" w:space="0" w:color="auto"/>
              <w:bottom w:val="single" w:sz="6" w:space="0" w:color="auto"/>
              <w:right w:val="nil"/>
            </w:tcBorders>
          </w:tcPr>
          <w:p w14:paraId="06BBE128" w14:textId="77777777" w:rsidR="00000B1A" w:rsidRDefault="00000B1A">
            <w:pPr>
              <w:adjustRightInd w:val="0"/>
            </w:pPr>
          </w:p>
        </w:tc>
        <w:tc>
          <w:tcPr>
            <w:tcW w:w="3118" w:type="dxa"/>
            <w:tcBorders>
              <w:top w:val="single" w:sz="6" w:space="0" w:color="auto"/>
              <w:left w:val="single" w:sz="6" w:space="0" w:color="auto"/>
              <w:bottom w:val="single" w:sz="6" w:space="0" w:color="auto"/>
              <w:right w:val="single" w:sz="6" w:space="0" w:color="auto"/>
            </w:tcBorders>
          </w:tcPr>
          <w:p w14:paraId="70B95CDF" w14:textId="77777777" w:rsidR="00000B1A" w:rsidRDefault="00000B1A">
            <w:pPr>
              <w:adjustRightInd w:val="0"/>
              <w:jc w:val="center"/>
              <w:rPr>
                <w:i/>
                <w:iCs/>
              </w:rPr>
            </w:pPr>
          </w:p>
        </w:tc>
      </w:tr>
    </w:tbl>
    <w:p w14:paraId="5C4F15E7" w14:textId="77777777" w:rsidR="00000B1A" w:rsidRDefault="00000B1A"/>
    <w:p w14:paraId="61082591" w14:textId="77777777" w:rsidR="00000B1A" w:rsidRDefault="00EC5CF6">
      <w:pPr>
        <w:pStyle w:val="3"/>
      </w:pPr>
      <w:r>
        <w:rPr>
          <w:rFonts w:hint="eastAsia"/>
        </w:rPr>
        <w:t>补充说明</w:t>
      </w:r>
    </w:p>
    <w:p w14:paraId="10962609" w14:textId="77777777" w:rsidR="00000B1A" w:rsidRDefault="00EC5CF6">
      <w:pPr>
        <w:pStyle w:val="2"/>
      </w:pPr>
      <w:commentRangeStart w:id="29"/>
      <w:r>
        <w:rPr>
          <w:rFonts w:hint="eastAsia"/>
        </w:rPr>
        <w:t>签约关系查询</w:t>
      </w:r>
      <w:commentRangeEnd w:id="29"/>
      <w:r>
        <w:rPr>
          <w:rStyle w:val="af"/>
          <w:rFonts w:cs="黑体"/>
          <w:b w:val="0"/>
          <w:kern w:val="2"/>
        </w:rPr>
        <w:commentReference w:id="29"/>
      </w:r>
      <w:r>
        <w:tab/>
        <w:t xml:space="preserve"> </w:t>
      </w:r>
    </w:p>
    <w:p w14:paraId="6B3DF27F" w14:textId="77777777" w:rsidR="00000B1A" w:rsidRDefault="00EC5CF6">
      <w:r>
        <w:t>X</w:t>
      </w:r>
      <w:r>
        <w:rPr>
          <w:rFonts w:hint="eastAsia"/>
        </w:rPr>
        <w:t>ml</w:t>
      </w:r>
      <w:r>
        <w:rPr>
          <w:rFonts w:hint="eastAsia"/>
        </w:rPr>
        <w:t>格式</w:t>
      </w:r>
    </w:p>
    <w:p w14:paraId="428CDA10"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406CC9C" w14:textId="77777777">
        <w:tc>
          <w:tcPr>
            <w:tcW w:w="992" w:type="dxa"/>
            <w:shd w:val="clear" w:color="auto" w:fill="74D280"/>
          </w:tcPr>
          <w:p w14:paraId="30966F41"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636E97B"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3A7D77E"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6902E55F"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2F265D3B"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DD3739A" w14:textId="77777777" w:rsidR="00000B1A" w:rsidRDefault="00EC5CF6">
            <w:pPr>
              <w:jc w:val="center"/>
              <w:rPr>
                <w:rFonts w:cs="Times New Roman"/>
                <w:b/>
                <w:szCs w:val="20"/>
              </w:rPr>
            </w:pPr>
            <w:r>
              <w:rPr>
                <w:rFonts w:cs="Times New Roman" w:hint="eastAsia"/>
                <w:b/>
                <w:szCs w:val="20"/>
              </w:rPr>
              <w:t>备注</w:t>
            </w:r>
          </w:p>
        </w:tc>
      </w:tr>
      <w:tr w:rsidR="00000B1A" w14:paraId="4AE16A60" w14:textId="77777777">
        <w:tc>
          <w:tcPr>
            <w:tcW w:w="992" w:type="dxa"/>
            <w:vMerge w:val="restart"/>
          </w:tcPr>
          <w:p w14:paraId="73E46BA3" w14:textId="77777777" w:rsidR="00000B1A" w:rsidRDefault="008B2231">
            <w:r>
              <w:t>H</w:t>
            </w:r>
            <w:r w:rsidR="00EC5CF6">
              <w:rPr>
                <w:rFonts w:hint="eastAsia"/>
              </w:rPr>
              <w:t>eader</w:t>
            </w:r>
          </w:p>
        </w:tc>
        <w:tc>
          <w:tcPr>
            <w:tcW w:w="1828" w:type="dxa"/>
            <w:shd w:val="clear" w:color="auto" w:fill="auto"/>
          </w:tcPr>
          <w:p w14:paraId="1D024CCB" w14:textId="77777777" w:rsidR="00000B1A" w:rsidRDefault="00EC5CF6">
            <w:r>
              <w:rPr>
                <w:rFonts w:hint="eastAsia"/>
                <w:szCs w:val="20"/>
              </w:rPr>
              <w:t>tx_seq</w:t>
            </w:r>
          </w:p>
        </w:tc>
        <w:tc>
          <w:tcPr>
            <w:tcW w:w="1858" w:type="dxa"/>
            <w:shd w:val="clear" w:color="auto" w:fill="auto"/>
          </w:tcPr>
          <w:p w14:paraId="7C48D5E5" w14:textId="77777777" w:rsidR="00000B1A" w:rsidRDefault="00EC5CF6">
            <w:r>
              <w:rPr>
                <w:rFonts w:hint="eastAsia"/>
              </w:rPr>
              <w:t>VARCHAR2(32)</w:t>
            </w:r>
          </w:p>
        </w:tc>
        <w:tc>
          <w:tcPr>
            <w:tcW w:w="1984" w:type="dxa"/>
            <w:shd w:val="clear" w:color="auto" w:fill="auto"/>
          </w:tcPr>
          <w:p w14:paraId="11429D58" w14:textId="77777777" w:rsidR="00000B1A" w:rsidRDefault="00EC5CF6">
            <w:pPr>
              <w:jc w:val="center"/>
            </w:pPr>
            <w:r>
              <w:rPr>
                <w:rFonts w:hint="eastAsia"/>
              </w:rPr>
              <w:t>请求流水号</w:t>
            </w:r>
          </w:p>
        </w:tc>
        <w:tc>
          <w:tcPr>
            <w:tcW w:w="1119" w:type="dxa"/>
            <w:shd w:val="clear" w:color="auto" w:fill="auto"/>
          </w:tcPr>
          <w:p w14:paraId="439AE2DB"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27FDB3A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1FA73B7D" w14:textId="77777777">
        <w:tc>
          <w:tcPr>
            <w:tcW w:w="992" w:type="dxa"/>
            <w:vMerge/>
          </w:tcPr>
          <w:p w14:paraId="44BACFDF" w14:textId="77777777" w:rsidR="00000B1A" w:rsidRDefault="00000B1A"/>
        </w:tc>
        <w:tc>
          <w:tcPr>
            <w:tcW w:w="1828" w:type="dxa"/>
            <w:shd w:val="clear" w:color="auto" w:fill="auto"/>
          </w:tcPr>
          <w:p w14:paraId="4DC58689" w14:textId="77777777" w:rsidR="00000B1A" w:rsidRDefault="00EC5CF6">
            <w:r>
              <w:rPr>
                <w:rFonts w:hint="eastAsia"/>
                <w:szCs w:val="20"/>
              </w:rPr>
              <w:t>tradeTime</w:t>
            </w:r>
          </w:p>
        </w:tc>
        <w:tc>
          <w:tcPr>
            <w:tcW w:w="1858" w:type="dxa"/>
            <w:shd w:val="clear" w:color="auto" w:fill="auto"/>
          </w:tcPr>
          <w:p w14:paraId="2DC71E85" w14:textId="77777777" w:rsidR="00000B1A" w:rsidRDefault="00EC5CF6">
            <w:r>
              <w:rPr>
                <w:rFonts w:hint="eastAsia"/>
              </w:rPr>
              <w:t>VARCHAR2(20)</w:t>
            </w:r>
          </w:p>
        </w:tc>
        <w:tc>
          <w:tcPr>
            <w:tcW w:w="1984" w:type="dxa"/>
            <w:shd w:val="clear" w:color="auto" w:fill="auto"/>
          </w:tcPr>
          <w:p w14:paraId="4AEAAB9C" w14:textId="77777777" w:rsidR="00000B1A" w:rsidRDefault="00EC5CF6">
            <w:pPr>
              <w:jc w:val="center"/>
            </w:pPr>
            <w:r>
              <w:rPr>
                <w:rFonts w:hint="eastAsia"/>
              </w:rPr>
              <w:t>交易时间</w:t>
            </w:r>
          </w:p>
        </w:tc>
        <w:tc>
          <w:tcPr>
            <w:tcW w:w="1119" w:type="dxa"/>
            <w:shd w:val="clear" w:color="auto" w:fill="auto"/>
            <w:vAlign w:val="center"/>
          </w:tcPr>
          <w:p w14:paraId="27C64A9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7D28C1FE" w14:textId="77777777" w:rsidR="00000B1A" w:rsidRDefault="00EC5CF6">
            <w:pPr>
              <w:rPr>
                <w:b/>
                <w:sz w:val="18"/>
                <w:szCs w:val="18"/>
              </w:rPr>
            </w:pPr>
            <w:r>
              <w:rPr>
                <w:rFonts w:hint="eastAsia"/>
                <w:szCs w:val="21"/>
              </w:rPr>
              <w:t>YYYY-MM-DD hh-mm-ss</w:t>
            </w:r>
          </w:p>
        </w:tc>
      </w:tr>
      <w:tr w:rsidR="00000B1A" w14:paraId="2BE01E07" w14:textId="77777777">
        <w:trPr>
          <w:trHeight w:val="347"/>
        </w:trPr>
        <w:tc>
          <w:tcPr>
            <w:tcW w:w="992" w:type="dxa"/>
            <w:vMerge w:val="restart"/>
          </w:tcPr>
          <w:p w14:paraId="6DA1FAF5" w14:textId="77777777" w:rsidR="00000B1A" w:rsidRDefault="00000B1A"/>
        </w:tc>
        <w:tc>
          <w:tcPr>
            <w:tcW w:w="1828" w:type="dxa"/>
            <w:shd w:val="clear" w:color="auto" w:fill="auto"/>
          </w:tcPr>
          <w:p w14:paraId="7A256CF4" w14:textId="77777777" w:rsidR="00000B1A" w:rsidRDefault="00EC5CF6">
            <w:pPr>
              <w:rPr>
                <w:szCs w:val="21"/>
              </w:rPr>
            </w:pPr>
            <w:r>
              <w:rPr>
                <w:rFonts w:hint="eastAsia"/>
                <w:szCs w:val="21"/>
              </w:rPr>
              <w:t>AccountNo</w:t>
            </w:r>
          </w:p>
        </w:tc>
        <w:tc>
          <w:tcPr>
            <w:tcW w:w="1858" w:type="dxa"/>
            <w:shd w:val="clear" w:color="auto" w:fill="auto"/>
          </w:tcPr>
          <w:p w14:paraId="08D1D8D6" w14:textId="77777777" w:rsidR="00000B1A" w:rsidRDefault="00EC5CF6">
            <w:r>
              <w:rPr>
                <w:rFonts w:hint="eastAsia"/>
              </w:rPr>
              <w:t>VARCHAR2(32)</w:t>
            </w:r>
          </w:p>
        </w:tc>
        <w:tc>
          <w:tcPr>
            <w:tcW w:w="1984" w:type="dxa"/>
            <w:shd w:val="clear" w:color="auto" w:fill="auto"/>
          </w:tcPr>
          <w:p w14:paraId="75783785" w14:textId="77777777" w:rsidR="00000B1A" w:rsidRDefault="00EC5CF6">
            <w:pPr>
              <w:jc w:val="center"/>
            </w:pPr>
            <w:r>
              <w:rPr>
                <w:rFonts w:hint="eastAsia"/>
              </w:rPr>
              <w:t>账户号</w:t>
            </w:r>
          </w:p>
        </w:tc>
        <w:tc>
          <w:tcPr>
            <w:tcW w:w="1119" w:type="dxa"/>
            <w:shd w:val="clear" w:color="auto" w:fill="auto"/>
          </w:tcPr>
          <w:p w14:paraId="1FF6E8D9"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E4F864D" w14:textId="77777777" w:rsidR="00000B1A" w:rsidRDefault="00000B1A">
            <w:pPr>
              <w:rPr>
                <w:sz w:val="18"/>
                <w:szCs w:val="18"/>
              </w:rPr>
            </w:pPr>
          </w:p>
        </w:tc>
      </w:tr>
      <w:tr w:rsidR="00000B1A" w14:paraId="1BCECDCF" w14:textId="77777777">
        <w:tc>
          <w:tcPr>
            <w:tcW w:w="992" w:type="dxa"/>
            <w:vMerge/>
          </w:tcPr>
          <w:p w14:paraId="4FECB527" w14:textId="77777777" w:rsidR="00000B1A" w:rsidRDefault="00000B1A"/>
        </w:tc>
        <w:tc>
          <w:tcPr>
            <w:tcW w:w="1828" w:type="dxa"/>
            <w:shd w:val="clear" w:color="auto" w:fill="auto"/>
          </w:tcPr>
          <w:p w14:paraId="46EE855D" w14:textId="77777777" w:rsidR="00000B1A" w:rsidRDefault="00EC5CF6">
            <w:pPr>
              <w:rPr>
                <w:szCs w:val="21"/>
              </w:rPr>
            </w:pPr>
            <w:r>
              <w:rPr>
                <w:rFonts w:hint="eastAsia"/>
                <w:szCs w:val="21"/>
              </w:rPr>
              <w:t>AccountName</w:t>
            </w:r>
          </w:p>
        </w:tc>
        <w:tc>
          <w:tcPr>
            <w:tcW w:w="1858" w:type="dxa"/>
            <w:shd w:val="clear" w:color="auto" w:fill="auto"/>
          </w:tcPr>
          <w:p w14:paraId="477F25B7" w14:textId="77777777" w:rsidR="00000B1A" w:rsidRDefault="00EC5CF6">
            <w:r>
              <w:rPr>
                <w:rFonts w:hint="eastAsia"/>
              </w:rPr>
              <w:t>VARCHAR2(32)</w:t>
            </w:r>
          </w:p>
        </w:tc>
        <w:tc>
          <w:tcPr>
            <w:tcW w:w="1984" w:type="dxa"/>
            <w:shd w:val="clear" w:color="auto" w:fill="auto"/>
          </w:tcPr>
          <w:p w14:paraId="73D6AAA7" w14:textId="77777777" w:rsidR="00000B1A" w:rsidRDefault="00EC5CF6">
            <w:pPr>
              <w:jc w:val="center"/>
            </w:pPr>
            <w:r>
              <w:rPr>
                <w:rFonts w:hint="eastAsia"/>
              </w:rPr>
              <w:t>账户名</w:t>
            </w:r>
          </w:p>
        </w:tc>
        <w:tc>
          <w:tcPr>
            <w:tcW w:w="1119" w:type="dxa"/>
            <w:shd w:val="clear" w:color="auto" w:fill="auto"/>
            <w:vAlign w:val="center"/>
          </w:tcPr>
          <w:p w14:paraId="0D5DCC52"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741ECF" w14:textId="77777777" w:rsidR="00000B1A" w:rsidRDefault="00000B1A">
            <w:pPr>
              <w:rPr>
                <w:sz w:val="18"/>
                <w:szCs w:val="18"/>
              </w:rPr>
            </w:pPr>
          </w:p>
        </w:tc>
      </w:tr>
      <w:tr w:rsidR="00000B1A" w14:paraId="612AC56F" w14:textId="77777777">
        <w:tc>
          <w:tcPr>
            <w:tcW w:w="992" w:type="dxa"/>
            <w:vMerge/>
          </w:tcPr>
          <w:p w14:paraId="67BA332C" w14:textId="77777777" w:rsidR="00000B1A" w:rsidRDefault="00000B1A"/>
        </w:tc>
        <w:tc>
          <w:tcPr>
            <w:tcW w:w="1828" w:type="dxa"/>
            <w:shd w:val="clear" w:color="auto" w:fill="auto"/>
          </w:tcPr>
          <w:p w14:paraId="6D4A08EE" w14:textId="77777777" w:rsidR="00000B1A" w:rsidRDefault="00EC5CF6">
            <w:pPr>
              <w:rPr>
                <w:szCs w:val="21"/>
              </w:rPr>
            </w:pPr>
            <w:r>
              <w:rPr>
                <w:szCs w:val="21"/>
              </w:rPr>
              <w:t>M</w:t>
            </w:r>
            <w:r>
              <w:rPr>
                <w:rFonts w:hint="eastAsia"/>
                <w:szCs w:val="21"/>
              </w:rPr>
              <w:t>obile</w:t>
            </w:r>
          </w:p>
        </w:tc>
        <w:tc>
          <w:tcPr>
            <w:tcW w:w="1858" w:type="dxa"/>
            <w:shd w:val="clear" w:color="auto" w:fill="auto"/>
          </w:tcPr>
          <w:p w14:paraId="4C458C85" w14:textId="77777777" w:rsidR="00000B1A" w:rsidRDefault="00EC5CF6">
            <w:r>
              <w:rPr>
                <w:rFonts w:hint="eastAsia"/>
              </w:rPr>
              <w:t>VARCHAR2(</w:t>
            </w:r>
            <w:r>
              <w:rPr>
                <w:color w:val="FF0000"/>
              </w:rPr>
              <w:t>15</w:t>
            </w:r>
            <w:r>
              <w:rPr>
                <w:rFonts w:hint="eastAsia"/>
              </w:rPr>
              <w:t>)</w:t>
            </w:r>
          </w:p>
        </w:tc>
        <w:tc>
          <w:tcPr>
            <w:tcW w:w="1984" w:type="dxa"/>
            <w:shd w:val="clear" w:color="auto" w:fill="auto"/>
          </w:tcPr>
          <w:p w14:paraId="232CA01D" w14:textId="77777777" w:rsidR="00000B1A" w:rsidRDefault="00EC5CF6">
            <w:pPr>
              <w:jc w:val="center"/>
              <w:rPr>
                <w:szCs w:val="21"/>
              </w:rPr>
            </w:pPr>
            <w:r>
              <w:rPr>
                <w:rFonts w:hint="eastAsia"/>
                <w:szCs w:val="21"/>
              </w:rPr>
              <w:t>银行预留手机号</w:t>
            </w:r>
          </w:p>
        </w:tc>
        <w:tc>
          <w:tcPr>
            <w:tcW w:w="1119" w:type="dxa"/>
            <w:shd w:val="clear" w:color="auto" w:fill="auto"/>
          </w:tcPr>
          <w:p w14:paraId="02072B31"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6810A22F" w14:textId="77777777" w:rsidR="00000B1A" w:rsidRDefault="00000B1A">
            <w:pPr>
              <w:rPr>
                <w:sz w:val="18"/>
                <w:szCs w:val="18"/>
              </w:rPr>
            </w:pPr>
          </w:p>
        </w:tc>
      </w:tr>
      <w:tr w:rsidR="00000B1A" w14:paraId="0E924068" w14:textId="77777777">
        <w:trPr>
          <w:trHeight w:val="317"/>
        </w:trPr>
        <w:tc>
          <w:tcPr>
            <w:tcW w:w="992" w:type="dxa"/>
            <w:vMerge/>
          </w:tcPr>
          <w:p w14:paraId="40E5146E" w14:textId="77777777" w:rsidR="00000B1A" w:rsidRDefault="00000B1A"/>
        </w:tc>
        <w:tc>
          <w:tcPr>
            <w:tcW w:w="1828" w:type="dxa"/>
            <w:shd w:val="clear" w:color="auto" w:fill="auto"/>
          </w:tcPr>
          <w:p w14:paraId="2F4DA963" w14:textId="77777777" w:rsidR="00000B1A" w:rsidRDefault="00EC5CF6">
            <w:pPr>
              <w:rPr>
                <w:szCs w:val="21"/>
              </w:rPr>
            </w:pPr>
            <w:r>
              <w:rPr>
                <w:rFonts w:hint="eastAsia"/>
                <w:szCs w:val="21"/>
              </w:rPr>
              <w:t>IdNum</w:t>
            </w:r>
          </w:p>
        </w:tc>
        <w:tc>
          <w:tcPr>
            <w:tcW w:w="1858" w:type="dxa"/>
            <w:shd w:val="clear" w:color="auto" w:fill="auto"/>
          </w:tcPr>
          <w:p w14:paraId="5168043E" w14:textId="77777777" w:rsidR="00000B1A" w:rsidRDefault="00EC5CF6">
            <w:r>
              <w:rPr>
                <w:rFonts w:hint="eastAsia"/>
              </w:rPr>
              <w:t>VARCHAR2(</w:t>
            </w:r>
            <w:r>
              <w:rPr>
                <w:color w:val="FF0000"/>
              </w:rPr>
              <w:t>20</w:t>
            </w:r>
            <w:r>
              <w:rPr>
                <w:rFonts w:hint="eastAsia"/>
              </w:rPr>
              <w:t>)</w:t>
            </w:r>
          </w:p>
        </w:tc>
        <w:tc>
          <w:tcPr>
            <w:tcW w:w="1984" w:type="dxa"/>
            <w:shd w:val="clear" w:color="auto" w:fill="auto"/>
          </w:tcPr>
          <w:p w14:paraId="1E77B117" w14:textId="77777777" w:rsidR="00000B1A" w:rsidRDefault="00EC5CF6">
            <w:pPr>
              <w:jc w:val="center"/>
              <w:rPr>
                <w:szCs w:val="21"/>
              </w:rPr>
            </w:pPr>
            <w:r>
              <w:rPr>
                <w:rFonts w:hint="eastAsia"/>
                <w:szCs w:val="21"/>
              </w:rPr>
              <w:t>身份证号</w:t>
            </w:r>
          </w:p>
        </w:tc>
        <w:tc>
          <w:tcPr>
            <w:tcW w:w="1119" w:type="dxa"/>
            <w:shd w:val="clear" w:color="auto" w:fill="auto"/>
          </w:tcPr>
          <w:p w14:paraId="70D18EC7" w14:textId="77777777" w:rsidR="00000B1A" w:rsidRDefault="00EC5CF6">
            <w:pPr>
              <w:jc w:val="center"/>
            </w:pPr>
            <w:r>
              <w:rPr>
                <w:rFonts w:hint="eastAsia"/>
                <w:b/>
                <w:color w:val="000000"/>
                <w:sz w:val="20"/>
                <w:szCs w:val="20"/>
                <w:lang w:bidi="ar"/>
              </w:rPr>
              <w:t>是</w:t>
            </w:r>
          </w:p>
        </w:tc>
        <w:tc>
          <w:tcPr>
            <w:tcW w:w="1824" w:type="dxa"/>
            <w:shd w:val="clear" w:color="auto" w:fill="auto"/>
            <w:vAlign w:val="center"/>
          </w:tcPr>
          <w:p w14:paraId="325F56D0" w14:textId="77777777" w:rsidR="00000B1A" w:rsidRDefault="00000B1A">
            <w:pPr>
              <w:rPr>
                <w:sz w:val="18"/>
                <w:szCs w:val="18"/>
              </w:rPr>
            </w:pPr>
          </w:p>
        </w:tc>
      </w:tr>
      <w:tr w:rsidR="00000B1A" w14:paraId="26C97902" w14:textId="77777777">
        <w:trPr>
          <w:trHeight w:val="317"/>
        </w:trPr>
        <w:tc>
          <w:tcPr>
            <w:tcW w:w="992" w:type="dxa"/>
            <w:vMerge/>
          </w:tcPr>
          <w:p w14:paraId="1BBD9D44" w14:textId="77777777" w:rsidR="00000B1A" w:rsidRDefault="00000B1A"/>
        </w:tc>
        <w:tc>
          <w:tcPr>
            <w:tcW w:w="1828" w:type="dxa"/>
            <w:shd w:val="clear" w:color="auto" w:fill="auto"/>
          </w:tcPr>
          <w:p w14:paraId="5446F81E" w14:textId="77777777" w:rsidR="00000B1A" w:rsidRDefault="00EC5CF6">
            <w:pPr>
              <w:rPr>
                <w:szCs w:val="21"/>
              </w:rPr>
            </w:pPr>
            <w:r>
              <w:t>P</w:t>
            </w:r>
            <w:r>
              <w:rPr>
                <w:rFonts w:hint="eastAsia"/>
              </w:rPr>
              <w:t>hone</w:t>
            </w:r>
          </w:p>
        </w:tc>
        <w:tc>
          <w:tcPr>
            <w:tcW w:w="1858" w:type="dxa"/>
            <w:shd w:val="clear" w:color="auto" w:fill="auto"/>
          </w:tcPr>
          <w:p w14:paraId="41A97C80" w14:textId="77777777" w:rsidR="00000B1A" w:rsidRDefault="00EC5CF6">
            <w:r>
              <w:rPr>
                <w:rFonts w:hint="eastAsia"/>
              </w:rPr>
              <w:t>VARCHAR2(1</w:t>
            </w:r>
            <w:r>
              <w:t>5</w:t>
            </w:r>
            <w:r>
              <w:rPr>
                <w:rFonts w:hint="eastAsia"/>
              </w:rPr>
              <w:t>)</w:t>
            </w:r>
          </w:p>
        </w:tc>
        <w:tc>
          <w:tcPr>
            <w:tcW w:w="1984" w:type="dxa"/>
            <w:shd w:val="clear" w:color="auto" w:fill="auto"/>
          </w:tcPr>
          <w:p w14:paraId="1E1A2008" w14:textId="77777777" w:rsidR="00000B1A" w:rsidRDefault="00EC5CF6">
            <w:pPr>
              <w:jc w:val="center"/>
              <w:rPr>
                <w:szCs w:val="21"/>
              </w:rPr>
            </w:pPr>
            <w:r>
              <w:rPr>
                <w:rFonts w:hint="eastAsia"/>
              </w:rPr>
              <w:t>注册手机号</w:t>
            </w:r>
          </w:p>
        </w:tc>
        <w:tc>
          <w:tcPr>
            <w:tcW w:w="1119" w:type="dxa"/>
            <w:shd w:val="clear" w:color="auto" w:fill="auto"/>
          </w:tcPr>
          <w:p w14:paraId="6B4B8B1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C244720" w14:textId="77777777" w:rsidR="00000B1A" w:rsidRDefault="00000B1A">
            <w:pPr>
              <w:rPr>
                <w:sz w:val="18"/>
                <w:szCs w:val="18"/>
              </w:rPr>
            </w:pPr>
          </w:p>
        </w:tc>
      </w:tr>
    </w:tbl>
    <w:p w14:paraId="1A340829" w14:textId="77777777" w:rsidR="00000B1A" w:rsidRDefault="00EC5CF6">
      <w:pPr>
        <w:pStyle w:val="3"/>
      </w:pPr>
      <w:r>
        <w:rPr>
          <w:rFonts w:hint="eastAsia"/>
        </w:rPr>
        <w:lastRenderedPageBreak/>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255C3C38" w14:textId="77777777">
        <w:tc>
          <w:tcPr>
            <w:tcW w:w="992" w:type="dxa"/>
            <w:shd w:val="clear" w:color="auto" w:fill="74D280"/>
          </w:tcPr>
          <w:p w14:paraId="5929DCD8"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60A1D0A"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3D08E8EB"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19DC428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31F0457A"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69A62166" w14:textId="77777777" w:rsidR="00000B1A" w:rsidRDefault="00EC5CF6">
            <w:pPr>
              <w:jc w:val="center"/>
              <w:rPr>
                <w:rFonts w:cs="Times New Roman"/>
                <w:b/>
                <w:szCs w:val="20"/>
              </w:rPr>
            </w:pPr>
            <w:r>
              <w:rPr>
                <w:rFonts w:cs="Times New Roman" w:hint="eastAsia"/>
                <w:b/>
                <w:szCs w:val="20"/>
              </w:rPr>
              <w:t>备注</w:t>
            </w:r>
          </w:p>
        </w:tc>
      </w:tr>
      <w:tr w:rsidR="00000B1A" w14:paraId="3B423504" w14:textId="77777777">
        <w:tc>
          <w:tcPr>
            <w:tcW w:w="992" w:type="dxa"/>
            <w:vMerge w:val="restart"/>
          </w:tcPr>
          <w:p w14:paraId="5E7EF4FA" w14:textId="77777777" w:rsidR="00000B1A" w:rsidRDefault="008B2231">
            <w:r>
              <w:t>H</w:t>
            </w:r>
            <w:r w:rsidR="00EC5CF6">
              <w:rPr>
                <w:rFonts w:hint="eastAsia"/>
              </w:rPr>
              <w:t>eader</w:t>
            </w:r>
          </w:p>
        </w:tc>
        <w:tc>
          <w:tcPr>
            <w:tcW w:w="1828" w:type="dxa"/>
            <w:shd w:val="clear" w:color="auto" w:fill="auto"/>
          </w:tcPr>
          <w:p w14:paraId="47890358" w14:textId="77777777" w:rsidR="00000B1A" w:rsidRDefault="00EC5CF6">
            <w:r>
              <w:rPr>
                <w:rFonts w:hint="eastAsia"/>
                <w:szCs w:val="20"/>
              </w:rPr>
              <w:t>tx_seq</w:t>
            </w:r>
          </w:p>
        </w:tc>
        <w:tc>
          <w:tcPr>
            <w:tcW w:w="1858" w:type="dxa"/>
            <w:shd w:val="clear" w:color="auto" w:fill="auto"/>
          </w:tcPr>
          <w:p w14:paraId="6E522FB7" w14:textId="77777777" w:rsidR="00000B1A" w:rsidRDefault="00EC5CF6">
            <w:r>
              <w:rPr>
                <w:rFonts w:hint="eastAsia"/>
              </w:rPr>
              <w:t>VARCHAR2(32)</w:t>
            </w:r>
          </w:p>
        </w:tc>
        <w:tc>
          <w:tcPr>
            <w:tcW w:w="1984" w:type="dxa"/>
            <w:shd w:val="clear" w:color="auto" w:fill="auto"/>
          </w:tcPr>
          <w:p w14:paraId="61FD7D22" w14:textId="77777777" w:rsidR="00000B1A" w:rsidRDefault="00EC5CF6">
            <w:pPr>
              <w:jc w:val="center"/>
            </w:pPr>
            <w:r>
              <w:rPr>
                <w:rFonts w:hint="eastAsia"/>
              </w:rPr>
              <w:t>请求流水号</w:t>
            </w:r>
          </w:p>
        </w:tc>
        <w:tc>
          <w:tcPr>
            <w:tcW w:w="1119" w:type="dxa"/>
            <w:shd w:val="clear" w:color="auto" w:fill="auto"/>
          </w:tcPr>
          <w:p w14:paraId="54B672B8"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765BCFDC"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0E1846DB" w14:textId="77777777">
        <w:tc>
          <w:tcPr>
            <w:tcW w:w="992" w:type="dxa"/>
            <w:vMerge/>
          </w:tcPr>
          <w:p w14:paraId="75F8AB4C" w14:textId="77777777" w:rsidR="00000B1A" w:rsidRDefault="00000B1A"/>
        </w:tc>
        <w:tc>
          <w:tcPr>
            <w:tcW w:w="1828" w:type="dxa"/>
            <w:shd w:val="clear" w:color="auto" w:fill="auto"/>
          </w:tcPr>
          <w:p w14:paraId="5FD0826F" w14:textId="77777777" w:rsidR="00000B1A" w:rsidRDefault="00EC5CF6">
            <w:r>
              <w:rPr>
                <w:rFonts w:hint="eastAsia"/>
                <w:szCs w:val="20"/>
              </w:rPr>
              <w:t>tradeTime</w:t>
            </w:r>
          </w:p>
        </w:tc>
        <w:tc>
          <w:tcPr>
            <w:tcW w:w="1858" w:type="dxa"/>
            <w:shd w:val="clear" w:color="auto" w:fill="auto"/>
          </w:tcPr>
          <w:p w14:paraId="5D28D808" w14:textId="77777777" w:rsidR="00000B1A" w:rsidRDefault="00EC5CF6">
            <w:r>
              <w:rPr>
                <w:rFonts w:hint="eastAsia"/>
              </w:rPr>
              <w:t>VARCHAR2(20)</w:t>
            </w:r>
          </w:p>
        </w:tc>
        <w:tc>
          <w:tcPr>
            <w:tcW w:w="1984" w:type="dxa"/>
            <w:shd w:val="clear" w:color="auto" w:fill="auto"/>
          </w:tcPr>
          <w:p w14:paraId="02F4807A" w14:textId="77777777" w:rsidR="00000B1A" w:rsidRDefault="00EC5CF6">
            <w:pPr>
              <w:jc w:val="center"/>
            </w:pPr>
            <w:r>
              <w:rPr>
                <w:rFonts w:hint="eastAsia"/>
              </w:rPr>
              <w:t>交易时间</w:t>
            </w:r>
          </w:p>
        </w:tc>
        <w:tc>
          <w:tcPr>
            <w:tcW w:w="1119" w:type="dxa"/>
            <w:shd w:val="clear" w:color="auto" w:fill="auto"/>
            <w:vAlign w:val="center"/>
          </w:tcPr>
          <w:p w14:paraId="78F18C6D"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5A53612" w14:textId="77777777" w:rsidR="00000B1A" w:rsidRDefault="00EC5CF6">
            <w:pPr>
              <w:rPr>
                <w:b/>
                <w:sz w:val="18"/>
                <w:szCs w:val="18"/>
              </w:rPr>
            </w:pPr>
            <w:r>
              <w:rPr>
                <w:rFonts w:hint="eastAsia"/>
                <w:szCs w:val="21"/>
              </w:rPr>
              <w:t>YYYY-MM-DD hh-mm-ss</w:t>
            </w:r>
          </w:p>
        </w:tc>
      </w:tr>
      <w:tr w:rsidR="00000B1A" w14:paraId="1BC44525" w14:textId="77777777">
        <w:tc>
          <w:tcPr>
            <w:tcW w:w="992" w:type="dxa"/>
            <w:vMerge w:val="restart"/>
          </w:tcPr>
          <w:p w14:paraId="5462EBC4" w14:textId="77777777" w:rsidR="00000B1A" w:rsidRDefault="00000B1A"/>
        </w:tc>
        <w:tc>
          <w:tcPr>
            <w:tcW w:w="1828" w:type="dxa"/>
            <w:shd w:val="clear" w:color="auto" w:fill="auto"/>
          </w:tcPr>
          <w:p w14:paraId="71FB9E7C" w14:textId="77777777" w:rsidR="00000B1A" w:rsidRDefault="00EC5CF6">
            <w:pPr>
              <w:rPr>
                <w:sz w:val="18"/>
                <w:szCs w:val="18"/>
              </w:rPr>
            </w:pPr>
            <w:r>
              <w:rPr>
                <w:rFonts w:hint="eastAsia"/>
                <w:sz w:val="18"/>
                <w:szCs w:val="18"/>
              </w:rPr>
              <w:t>repCode</w:t>
            </w:r>
          </w:p>
        </w:tc>
        <w:tc>
          <w:tcPr>
            <w:tcW w:w="1858" w:type="dxa"/>
            <w:shd w:val="clear" w:color="auto" w:fill="auto"/>
          </w:tcPr>
          <w:p w14:paraId="5CFBE48B" w14:textId="7BF6D740" w:rsidR="00000B1A" w:rsidRDefault="00EC5CF6">
            <w:r>
              <w:rPr>
                <w:rFonts w:hint="eastAsia"/>
              </w:rPr>
              <w:t>VARCHAR2(</w:t>
            </w:r>
            <w:r w:rsidR="00304963">
              <w:rPr>
                <w:rFonts w:hint="eastAsia"/>
              </w:rPr>
              <w:t>15</w:t>
            </w:r>
            <w:r>
              <w:rPr>
                <w:rFonts w:hint="eastAsia"/>
              </w:rPr>
              <w:t>)</w:t>
            </w:r>
          </w:p>
        </w:tc>
        <w:tc>
          <w:tcPr>
            <w:tcW w:w="1984" w:type="dxa"/>
            <w:shd w:val="clear" w:color="auto" w:fill="auto"/>
          </w:tcPr>
          <w:p w14:paraId="467B9F1C" w14:textId="77777777" w:rsidR="00000B1A" w:rsidRDefault="00EC5CF6">
            <w:pPr>
              <w:jc w:val="center"/>
            </w:pPr>
            <w:r>
              <w:rPr>
                <w:rFonts w:hint="eastAsia"/>
              </w:rPr>
              <w:t>返回码</w:t>
            </w:r>
          </w:p>
        </w:tc>
        <w:tc>
          <w:tcPr>
            <w:tcW w:w="1119" w:type="dxa"/>
            <w:shd w:val="clear" w:color="auto" w:fill="auto"/>
            <w:vAlign w:val="center"/>
          </w:tcPr>
          <w:p w14:paraId="0F93BD42"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1D0366A" w14:textId="77777777" w:rsidR="00000B1A" w:rsidRDefault="00000B1A">
            <w:pPr>
              <w:rPr>
                <w:b/>
                <w:sz w:val="18"/>
                <w:szCs w:val="18"/>
              </w:rPr>
            </w:pPr>
          </w:p>
        </w:tc>
      </w:tr>
      <w:tr w:rsidR="00000B1A" w14:paraId="2C18E478" w14:textId="77777777">
        <w:tc>
          <w:tcPr>
            <w:tcW w:w="992" w:type="dxa"/>
            <w:vMerge/>
          </w:tcPr>
          <w:p w14:paraId="539D5E9A" w14:textId="77777777" w:rsidR="00000B1A" w:rsidRDefault="00000B1A"/>
        </w:tc>
        <w:tc>
          <w:tcPr>
            <w:tcW w:w="1828" w:type="dxa"/>
            <w:shd w:val="clear" w:color="auto" w:fill="auto"/>
          </w:tcPr>
          <w:p w14:paraId="574322B2" w14:textId="77777777" w:rsidR="00000B1A" w:rsidRDefault="00EC5CF6">
            <w:pPr>
              <w:rPr>
                <w:sz w:val="18"/>
                <w:szCs w:val="18"/>
              </w:rPr>
            </w:pPr>
            <w:r>
              <w:rPr>
                <w:rFonts w:hint="eastAsia"/>
                <w:sz w:val="18"/>
                <w:szCs w:val="18"/>
              </w:rPr>
              <w:t xml:space="preserve">repMsg </w:t>
            </w:r>
          </w:p>
        </w:tc>
        <w:tc>
          <w:tcPr>
            <w:tcW w:w="1858" w:type="dxa"/>
            <w:shd w:val="clear" w:color="auto" w:fill="auto"/>
          </w:tcPr>
          <w:p w14:paraId="4596DDF5" w14:textId="77777777" w:rsidR="00000B1A" w:rsidRDefault="00EC5CF6">
            <w:r>
              <w:rPr>
                <w:rFonts w:hint="eastAsia"/>
              </w:rPr>
              <w:t>VARCHAR2(256)</w:t>
            </w:r>
          </w:p>
        </w:tc>
        <w:tc>
          <w:tcPr>
            <w:tcW w:w="1984" w:type="dxa"/>
            <w:shd w:val="clear" w:color="auto" w:fill="auto"/>
          </w:tcPr>
          <w:p w14:paraId="47CDCAEF" w14:textId="77777777" w:rsidR="00000B1A" w:rsidRDefault="00EC5CF6">
            <w:pPr>
              <w:jc w:val="center"/>
            </w:pPr>
            <w:r>
              <w:rPr>
                <w:rFonts w:hint="eastAsia"/>
              </w:rPr>
              <w:t>返回信息</w:t>
            </w:r>
          </w:p>
        </w:tc>
        <w:tc>
          <w:tcPr>
            <w:tcW w:w="1119" w:type="dxa"/>
            <w:shd w:val="clear" w:color="auto" w:fill="auto"/>
          </w:tcPr>
          <w:p w14:paraId="3CEEFEE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37B4BF3A" w14:textId="77777777" w:rsidR="00000B1A" w:rsidRDefault="00000B1A">
            <w:pPr>
              <w:rPr>
                <w:sz w:val="18"/>
                <w:szCs w:val="18"/>
              </w:rPr>
            </w:pPr>
          </w:p>
        </w:tc>
      </w:tr>
      <w:tr w:rsidR="00000B1A" w14:paraId="7D2F7C34" w14:textId="77777777">
        <w:tc>
          <w:tcPr>
            <w:tcW w:w="992" w:type="dxa"/>
            <w:vMerge/>
          </w:tcPr>
          <w:p w14:paraId="5201A59C" w14:textId="77777777" w:rsidR="00000B1A" w:rsidRDefault="00000B1A"/>
        </w:tc>
        <w:tc>
          <w:tcPr>
            <w:tcW w:w="1828" w:type="dxa"/>
            <w:shd w:val="clear" w:color="auto" w:fill="auto"/>
          </w:tcPr>
          <w:p w14:paraId="243B3F98"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10036F9B" w14:textId="77777777" w:rsidR="00000B1A" w:rsidRDefault="00EC5CF6">
            <w:r>
              <w:rPr>
                <w:rFonts w:hint="eastAsia"/>
              </w:rPr>
              <w:t>V</w:t>
            </w:r>
            <w:r>
              <w:t>ARCHAR2(4</w:t>
            </w:r>
            <w:r>
              <w:rPr>
                <w:rFonts w:hint="eastAsia"/>
              </w:rPr>
              <w:t>)</w:t>
            </w:r>
          </w:p>
        </w:tc>
        <w:tc>
          <w:tcPr>
            <w:tcW w:w="1984" w:type="dxa"/>
            <w:shd w:val="clear" w:color="auto" w:fill="auto"/>
          </w:tcPr>
          <w:p w14:paraId="6EDD486D" w14:textId="77777777" w:rsidR="00000B1A" w:rsidRDefault="00EC5CF6">
            <w:pPr>
              <w:jc w:val="center"/>
            </w:pPr>
            <w:r>
              <w:rPr>
                <w:rFonts w:hint="eastAsia"/>
              </w:rPr>
              <w:t>冗余字段</w:t>
            </w:r>
          </w:p>
        </w:tc>
        <w:tc>
          <w:tcPr>
            <w:tcW w:w="1119" w:type="dxa"/>
            <w:shd w:val="clear" w:color="auto" w:fill="auto"/>
          </w:tcPr>
          <w:p w14:paraId="3A306380"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D660089" w14:textId="77777777" w:rsidR="00000B1A" w:rsidRDefault="00000B1A">
            <w:pPr>
              <w:rPr>
                <w:sz w:val="18"/>
                <w:szCs w:val="18"/>
              </w:rPr>
            </w:pPr>
          </w:p>
        </w:tc>
      </w:tr>
      <w:tr w:rsidR="00000B1A" w14:paraId="4B854C03" w14:textId="77777777">
        <w:tc>
          <w:tcPr>
            <w:tcW w:w="992" w:type="dxa"/>
            <w:vMerge/>
          </w:tcPr>
          <w:p w14:paraId="21BCE196" w14:textId="77777777" w:rsidR="00000B1A" w:rsidRDefault="00000B1A"/>
        </w:tc>
        <w:tc>
          <w:tcPr>
            <w:tcW w:w="1828" w:type="dxa"/>
            <w:shd w:val="clear" w:color="auto" w:fill="auto"/>
          </w:tcPr>
          <w:p w14:paraId="6626F35C" w14:textId="77777777" w:rsidR="00000B1A" w:rsidRDefault="00EC5CF6">
            <w:pPr>
              <w:jc w:val="left"/>
              <w:rPr>
                <w:sz w:val="18"/>
                <w:szCs w:val="18"/>
              </w:rPr>
            </w:pPr>
            <w:r>
              <w:rPr>
                <w:sz w:val="18"/>
                <w:szCs w:val="18"/>
              </w:rPr>
              <w:t>signStatus</w:t>
            </w:r>
          </w:p>
        </w:tc>
        <w:tc>
          <w:tcPr>
            <w:tcW w:w="1858" w:type="dxa"/>
            <w:shd w:val="clear" w:color="auto" w:fill="auto"/>
          </w:tcPr>
          <w:p w14:paraId="7F52EF47" w14:textId="77777777" w:rsidR="00000B1A" w:rsidRDefault="00EC5CF6">
            <w:r>
              <w:rPr>
                <w:rFonts w:hint="eastAsia"/>
              </w:rPr>
              <w:t>V</w:t>
            </w:r>
            <w:r>
              <w:t>ARCHAR2(4</w:t>
            </w:r>
            <w:r>
              <w:rPr>
                <w:rFonts w:hint="eastAsia"/>
              </w:rPr>
              <w:t>)</w:t>
            </w:r>
          </w:p>
        </w:tc>
        <w:tc>
          <w:tcPr>
            <w:tcW w:w="1984" w:type="dxa"/>
            <w:shd w:val="clear" w:color="auto" w:fill="auto"/>
          </w:tcPr>
          <w:p w14:paraId="2BB27559" w14:textId="77777777" w:rsidR="00000B1A" w:rsidRDefault="00EC5CF6">
            <w:pPr>
              <w:jc w:val="center"/>
            </w:pPr>
            <w:r>
              <w:rPr>
                <w:rFonts w:hint="eastAsia"/>
              </w:rPr>
              <w:t>签约状态</w:t>
            </w:r>
          </w:p>
        </w:tc>
        <w:tc>
          <w:tcPr>
            <w:tcW w:w="1119" w:type="dxa"/>
            <w:shd w:val="clear" w:color="auto" w:fill="auto"/>
          </w:tcPr>
          <w:p w14:paraId="784CA93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05045E" w14:textId="77777777" w:rsidR="00000B1A" w:rsidRDefault="00EC5CF6">
            <w:pPr>
              <w:rPr>
                <w:sz w:val="18"/>
                <w:szCs w:val="18"/>
              </w:rPr>
            </w:pPr>
            <w:r>
              <w:rPr>
                <w:rFonts w:ascii="Courier New" w:hAnsi="Courier New" w:cs="Courier New" w:hint="eastAsia"/>
                <w:i/>
                <w:iCs/>
                <w:color w:val="FF0000"/>
                <w:kern w:val="0"/>
                <w:sz w:val="20"/>
                <w:szCs w:val="20"/>
                <w:highlight w:val="white"/>
              </w:rPr>
              <w:t>3</w:t>
            </w:r>
            <w:r>
              <w:rPr>
                <w:rFonts w:ascii="Courier New" w:hAnsi="Courier New" w:cs="Courier New" w:hint="eastAsia"/>
                <w:i/>
                <w:iCs/>
                <w:color w:val="FF0000"/>
                <w:kern w:val="0"/>
                <w:sz w:val="20"/>
                <w:szCs w:val="20"/>
              </w:rPr>
              <w:t>签约成功</w:t>
            </w:r>
            <w:r>
              <w:rPr>
                <w:rFonts w:ascii="Courier New" w:hAnsi="Courier New" w:cs="Courier New" w:hint="eastAsia"/>
                <w:i/>
                <w:iCs/>
                <w:color w:val="FF0000"/>
                <w:kern w:val="0"/>
                <w:sz w:val="20"/>
                <w:szCs w:val="20"/>
              </w:rPr>
              <w:t>,</w:t>
            </w:r>
            <w:r>
              <w:rPr>
                <w:rFonts w:ascii="Courier New" w:hAnsi="Courier New" w:cs="Courier New"/>
                <w:i/>
                <w:iCs/>
                <w:color w:val="FF0000"/>
                <w:kern w:val="0"/>
                <w:sz w:val="20"/>
                <w:szCs w:val="20"/>
              </w:rPr>
              <w:t>4</w:t>
            </w:r>
            <w:r>
              <w:rPr>
                <w:rFonts w:ascii="Courier New" w:hAnsi="Courier New" w:cs="Courier New"/>
                <w:i/>
                <w:iCs/>
                <w:color w:val="FF0000"/>
                <w:kern w:val="0"/>
                <w:sz w:val="20"/>
                <w:szCs w:val="20"/>
              </w:rPr>
              <w:t>未签约</w:t>
            </w:r>
          </w:p>
        </w:tc>
      </w:tr>
      <w:tr w:rsidR="00000B1A" w14:paraId="65A44CD7" w14:textId="77777777">
        <w:tc>
          <w:tcPr>
            <w:tcW w:w="992" w:type="dxa"/>
            <w:vMerge/>
          </w:tcPr>
          <w:p w14:paraId="53C1DBF7" w14:textId="77777777" w:rsidR="00000B1A" w:rsidRDefault="00000B1A"/>
        </w:tc>
        <w:tc>
          <w:tcPr>
            <w:tcW w:w="1828" w:type="dxa"/>
            <w:shd w:val="clear" w:color="auto" w:fill="auto"/>
          </w:tcPr>
          <w:p w14:paraId="4F207A81" w14:textId="77777777" w:rsidR="00000B1A" w:rsidRDefault="00EC5CF6">
            <w:pPr>
              <w:rPr>
                <w:b/>
                <w:bCs/>
                <w:sz w:val="18"/>
                <w:szCs w:val="18"/>
              </w:rPr>
            </w:pPr>
            <w:r>
              <w:rPr>
                <w:rFonts w:hint="eastAsia"/>
                <w:sz w:val="18"/>
                <w:szCs w:val="18"/>
              </w:rPr>
              <w:t>ChannelCode</w:t>
            </w:r>
          </w:p>
        </w:tc>
        <w:tc>
          <w:tcPr>
            <w:tcW w:w="1858" w:type="dxa"/>
            <w:shd w:val="clear" w:color="auto" w:fill="auto"/>
          </w:tcPr>
          <w:p w14:paraId="2C0896A8" w14:textId="77777777" w:rsidR="00000B1A" w:rsidRDefault="00EC5CF6">
            <w:r>
              <w:rPr>
                <w:rFonts w:hint="eastAsia"/>
              </w:rPr>
              <w:t>VARCHAR2(4)</w:t>
            </w:r>
          </w:p>
        </w:tc>
        <w:tc>
          <w:tcPr>
            <w:tcW w:w="1984" w:type="dxa"/>
            <w:shd w:val="clear" w:color="auto" w:fill="auto"/>
          </w:tcPr>
          <w:p w14:paraId="6088852B" w14:textId="77777777" w:rsidR="00000B1A" w:rsidRDefault="00EC5CF6">
            <w:pPr>
              <w:jc w:val="center"/>
            </w:pPr>
            <w:r>
              <w:rPr>
                <w:rFonts w:hint="eastAsia"/>
              </w:rPr>
              <w:t>签约渠道</w:t>
            </w:r>
          </w:p>
        </w:tc>
        <w:tc>
          <w:tcPr>
            <w:tcW w:w="1119" w:type="dxa"/>
            <w:shd w:val="clear" w:color="auto" w:fill="auto"/>
          </w:tcPr>
          <w:p w14:paraId="7069B02A"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1982A87" w14:textId="77777777" w:rsidR="00000B1A" w:rsidRDefault="00EC5CF6">
            <w:pPr>
              <w:rPr>
                <w:sz w:val="18"/>
                <w:szCs w:val="18"/>
              </w:rPr>
            </w:pPr>
            <w:r>
              <w:rPr>
                <w:sz w:val="18"/>
                <w:szCs w:val="18"/>
              </w:rPr>
              <w:t>已签约时返回</w:t>
            </w:r>
          </w:p>
        </w:tc>
      </w:tr>
    </w:tbl>
    <w:p w14:paraId="6B24BF1A" w14:textId="77777777" w:rsidR="00000B1A" w:rsidRDefault="00EC5CF6">
      <w:pPr>
        <w:pStyle w:val="3"/>
      </w:pPr>
      <w:r>
        <w:rPr>
          <w:rFonts w:hint="eastAsia"/>
        </w:rPr>
        <w:t>补充说明</w:t>
      </w:r>
    </w:p>
    <w:p w14:paraId="7BC430F8" w14:textId="77777777" w:rsidR="00000B1A" w:rsidRDefault="00EC5CF6">
      <w:pPr>
        <w:pStyle w:val="2"/>
      </w:pPr>
      <w:commentRangeStart w:id="30"/>
      <w:r>
        <w:rPr>
          <w:rFonts w:hint="eastAsia"/>
        </w:rPr>
        <w:t>鉴权接口</w:t>
      </w:r>
      <w:commentRangeEnd w:id="30"/>
      <w:r>
        <w:rPr>
          <w:rStyle w:val="af"/>
          <w:rFonts w:cs="黑体"/>
          <w:b w:val="0"/>
          <w:kern w:val="2"/>
        </w:rPr>
        <w:commentReference w:id="30"/>
      </w:r>
      <w:r>
        <w:rPr>
          <w:rFonts w:hint="eastAsia"/>
        </w:rPr>
        <w:t xml:space="preserve"> </w:t>
      </w:r>
    </w:p>
    <w:p w14:paraId="309782EB" w14:textId="77777777" w:rsidR="00000B1A" w:rsidRDefault="00EC5CF6">
      <w:r>
        <w:t>X</w:t>
      </w:r>
      <w:r>
        <w:rPr>
          <w:rFonts w:hint="eastAsia"/>
        </w:rPr>
        <w:t>ml</w:t>
      </w:r>
      <w:r>
        <w:rPr>
          <w:rFonts w:hint="eastAsia"/>
        </w:rPr>
        <w:t>格式</w:t>
      </w:r>
    </w:p>
    <w:p w14:paraId="3F864FB5"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5E7EB5" w14:paraId="59D68A38" w14:textId="77777777" w:rsidTr="008B2231">
        <w:tc>
          <w:tcPr>
            <w:tcW w:w="992" w:type="dxa"/>
            <w:shd w:val="clear" w:color="auto" w:fill="74D280"/>
          </w:tcPr>
          <w:p w14:paraId="1EACA088" w14:textId="77777777" w:rsidR="005E7EB5" w:rsidRDefault="005E7EB5" w:rsidP="008B2231">
            <w:pPr>
              <w:jc w:val="center"/>
              <w:rPr>
                <w:rFonts w:cs="Times New Roman"/>
                <w:b/>
                <w:szCs w:val="20"/>
              </w:rPr>
            </w:pPr>
            <w:r>
              <w:rPr>
                <w:rFonts w:cs="Times New Roman" w:hint="eastAsia"/>
                <w:b/>
                <w:szCs w:val="20"/>
              </w:rPr>
              <w:t>接口</w:t>
            </w:r>
          </w:p>
        </w:tc>
        <w:tc>
          <w:tcPr>
            <w:tcW w:w="1828" w:type="dxa"/>
            <w:shd w:val="clear" w:color="auto" w:fill="74D280"/>
          </w:tcPr>
          <w:p w14:paraId="5F9749B6" w14:textId="77777777" w:rsidR="005E7EB5" w:rsidRDefault="005E7EB5" w:rsidP="008B2231">
            <w:pPr>
              <w:jc w:val="center"/>
              <w:rPr>
                <w:rFonts w:cs="Times New Roman"/>
                <w:b/>
                <w:szCs w:val="20"/>
              </w:rPr>
            </w:pPr>
            <w:r>
              <w:rPr>
                <w:rFonts w:cs="Times New Roman" w:hint="eastAsia"/>
                <w:b/>
                <w:szCs w:val="20"/>
              </w:rPr>
              <w:t>变量名称</w:t>
            </w:r>
          </w:p>
        </w:tc>
        <w:tc>
          <w:tcPr>
            <w:tcW w:w="1858" w:type="dxa"/>
            <w:shd w:val="clear" w:color="auto" w:fill="74D280"/>
          </w:tcPr>
          <w:p w14:paraId="49F3AFD2" w14:textId="77777777" w:rsidR="005E7EB5" w:rsidRDefault="005E7EB5" w:rsidP="008B2231">
            <w:pPr>
              <w:jc w:val="center"/>
              <w:rPr>
                <w:rFonts w:cs="Times New Roman"/>
                <w:b/>
                <w:szCs w:val="20"/>
              </w:rPr>
            </w:pPr>
            <w:r>
              <w:rPr>
                <w:rFonts w:cs="Times New Roman" w:hint="eastAsia"/>
                <w:b/>
                <w:szCs w:val="20"/>
              </w:rPr>
              <w:t>数据类型</w:t>
            </w:r>
          </w:p>
        </w:tc>
        <w:tc>
          <w:tcPr>
            <w:tcW w:w="1984" w:type="dxa"/>
            <w:shd w:val="clear" w:color="auto" w:fill="74D280"/>
          </w:tcPr>
          <w:p w14:paraId="24ACE9ED" w14:textId="77777777" w:rsidR="005E7EB5" w:rsidRDefault="005E7EB5" w:rsidP="008B2231">
            <w:pPr>
              <w:jc w:val="center"/>
              <w:rPr>
                <w:rFonts w:cs="Times New Roman"/>
                <w:b/>
                <w:szCs w:val="20"/>
              </w:rPr>
            </w:pPr>
            <w:r>
              <w:rPr>
                <w:rFonts w:cs="Times New Roman" w:hint="eastAsia"/>
                <w:b/>
                <w:szCs w:val="20"/>
              </w:rPr>
              <w:t>中文描述</w:t>
            </w:r>
          </w:p>
        </w:tc>
        <w:tc>
          <w:tcPr>
            <w:tcW w:w="1119" w:type="dxa"/>
            <w:shd w:val="clear" w:color="auto" w:fill="74D280"/>
          </w:tcPr>
          <w:p w14:paraId="1896EC63" w14:textId="77777777" w:rsidR="005E7EB5" w:rsidRDefault="005E7EB5" w:rsidP="008B2231">
            <w:pPr>
              <w:jc w:val="center"/>
              <w:rPr>
                <w:rFonts w:cs="Times New Roman"/>
                <w:b/>
                <w:szCs w:val="20"/>
              </w:rPr>
            </w:pPr>
            <w:r>
              <w:rPr>
                <w:rFonts w:cs="Times New Roman" w:hint="eastAsia"/>
                <w:b/>
                <w:szCs w:val="20"/>
              </w:rPr>
              <w:t>是否必输</w:t>
            </w:r>
          </w:p>
        </w:tc>
        <w:tc>
          <w:tcPr>
            <w:tcW w:w="1824" w:type="dxa"/>
            <w:shd w:val="clear" w:color="auto" w:fill="74D280"/>
          </w:tcPr>
          <w:p w14:paraId="70F749C9" w14:textId="77777777" w:rsidR="005E7EB5" w:rsidRDefault="005E7EB5" w:rsidP="008B2231">
            <w:pPr>
              <w:jc w:val="center"/>
              <w:rPr>
                <w:rFonts w:cs="Times New Roman"/>
                <w:b/>
                <w:szCs w:val="20"/>
              </w:rPr>
            </w:pPr>
            <w:r>
              <w:rPr>
                <w:rFonts w:cs="Times New Roman" w:hint="eastAsia"/>
                <w:b/>
                <w:szCs w:val="20"/>
              </w:rPr>
              <w:t>备注</w:t>
            </w:r>
          </w:p>
        </w:tc>
      </w:tr>
      <w:tr w:rsidR="005E7EB5" w14:paraId="5C8F2209" w14:textId="77777777" w:rsidTr="008B2231">
        <w:tc>
          <w:tcPr>
            <w:tcW w:w="992" w:type="dxa"/>
            <w:vMerge w:val="restart"/>
          </w:tcPr>
          <w:p w14:paraId="16817D42" w14:textId="77777777" w:rsidR="005E7EB5" w:rsidRDefault="008B2231" w:rsidP="008B2231">
            <w:r>
              <w:t>H</w:t>
            </w:r>
            <w:r w:rsidR="005E7EB5">
              <w:rPr>
                <w:rFonts w:hint="eastAsia"/>
              </w:rPr>
              <w:t>eader</w:t>
            </w:r>
          </w:p>
        </w:tc>
        <w:tc>
          <w:tcPr>
            <w:tcW w:w="1828" w:type="dxa"/>
            <w:shd w:val="clear" w:color="auto" w:fill="auto"/>
          </w:tcPr>
          <w:p w14:paraId="00AF0A92" w14:textId="77777777" w:rsidR="005E7EB5" w:rsidRDefault="005E7EB5" w:rsidP="008B2231">
            <w:r>
              <w:rPr>
                <w:rFonts w:hint="eastAsia"/>
                <w:szCs w:val="20"/>
              </w:rPr>
              <w:t>tx_seq</w:t>
            </w:r>
          </w:p>
        </w:tc>
        <w:tc>
          <w:tcPr>
            <w:tcW w:w="1858" w:type="dxa"/>
            <w:shd w:val="clear" w:color="auto" w:fill="auto"/>
          </w:tcPr>
          <w:p w14:paraId="5635425A" w14:textId="77777777" w:rsidR="005E7EB5" w:rsidRDefault="005E7EB5" w:rsidP="008B2231">
            <w:r>
              <w:rPr>
                <w:rFonts w:hint="eastAsia"/>
              </w:rPr>
              <w:t>VARCHAR2(32)</w:t>
            </w:r>
          </w:p>
        </w:tc>
        <w:tc>
          <w:tcPr>
            <w:tcW w:w="1984" w:type="dxa"/>
            <w:shd w:val="clear" w:color="auto" w:fill="auto"/>
          </w:tcPr>
          <w:p w14:paraId="543F6331" w14:textId="77777777" w:rsidR="005E7EB5" w:rsidRDefault="005E7EB5" w:rsidP="008B2231">
            <w:pPr>
              <w:jc w:val="center"/>
            </w:pPr>
            <w:r>
              <w:rPr>
                <w:rFonts w:hint="eastAsia"/>
              </w:rPr>
              <w:t>请求流水号</w:t>
            </w:r>
          </w:p>
        </w:tc>
        <w:tc>
          <w:tcPr>
            <w:tcW w:w="1119" w:type="dxa"/>
            <w:shd w:val="clear" w:color="auto" w:fill="auto"/>
          </w:tcPr>
          <w:p w14:paraId="1ECD34B5"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416BB86E" w14:textId="77777777" w:rsidR="005E7EB5" w:rsidRDefault="005E7EB5"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5E7EB5" w14:paraId="53B4254B" w14:textId="77777777" w:rsidTr="008B2231">
        <w:tc>
          <w:tcPr>
            <w:tcW w:w="992" w:type="dxa"/>
            <w:vMerge/>
          </w:tcPr>
          <w:p w14:paraId="7A199772" w14:textId="77777777" w:rsidR="005E7EB5" w:rsidRDefault="005E7EB5" w:rsidP="008B2231"/>
        </w:tc>
        <w:tc>
          <w:tcPr>
            <w:tcW w:w="1828" w:type="dxa"/>
            <w:shd w:val="clear" w:color="auto" w:fill="auto"/>
          </w:tcPr>
          <w:p w14:paraId="42D3EAFF" w14:textId="77777777" w:rsidR="005E7EB5" w:rsidRDefault="005E7EB5" w:rsidP="008B2231">
            <w:r>
              <w:rPr>
                <w:rFonts w:hint="eastAsia"/>
                <w:szCs w:val="20"/>
              </w:rPr>
              <w:t>tradeTime</w:t>
            </w:r>
          </w:p>
        </w:tc>
        <w:tc>
          <w:tcPr>
            <w:tcW w:w="1858" w:type="dxa"/>
            <w:shd w:val="clear" w:color="auto" w:fill="auto"/>
          </w:tcPr>
          <w:p w14:paraId="56EB18C5" w14:textId="77777777" w:rsidR="005E7EB5" w:rsidRDefault="005E7EB5" w:rsidP="008B2231">
            <w:r>
              <w:rPr>
                <w:rFonts w:hint="eastAsia"/>
              </w:rPr>
              <w:t>VARCHAR2(20)</w:t>
            </w:r>
          </w:p>
        </w:tc>
        <w:tc>
          <w:tcPr>
            <w:tcW w:w="1984" w:type="dxa"/>
            <w:shd w:val="clear" w:color="auto" w:fill="auto"/>
          </w:tcPr>
          <w:p w14:paraId="14221922" w14:textId="77777777" w:rsidR="005E7EB5" w:rsidRDefault="005E7EB5" w:rsidP="008B2231">
            <w:pPr>
              <w:jc w:val="center"/>
            </w:pPr>
            <w:r>
              <w:rPr>
                <w:rFonts w:hint="eastAsia"/>
              </w:rPr>
              <w:t>交易时间</w:t>
            </w:r>
          </w:p>
        </w:tc>
        <w:tc>
          <w:tcPr>
            <w:tcW w:w="1119" w:type="dxa"/>
            <w:shd w:val="clear" w:color="auto" w:fill="auto"/>
            <w:vAlign w:val="center"/>
          </w:tcPr>
          <w:p w14:paraId="7B2ADF7A"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36CC3904" w14:textId="77777777" w:rsidR="005E7EB5" w:rsidRDefault="005E7EB5" w:rsidP="008B2231">
            <w:pPr>
              <w:rPr>
                <w:b/>
                <w:sz w:val="18"/>
                <w:szCs w:val="18"/>
              </w:rPr>
            </w:pPr>
            <w:r>
              <w:rPr>
                <w:rFonts w:hint="eastAsia"/>
                <w:szCs w:val="21"/>
              </w:rPr>
              <w:t>YYYY-MM-DD hh-mm-ss</w:t>
            </w:r>
          </w:p>
        </w:tc>
      </w:tr>
      <w:tr w:rsidR="005E7EB5" w14:paraId="2C7A0587" w14:textId="77777777" w:rsidTr="008B2231">
        <w:trPr>
          <w:trHeight w:val="347"/>
        </w:trPr>
        <w:tc>
          <w:tcPr>
            <w:tcW w:w="992" w:type="dxa"/>
            <w:vMerge w:val="restart"/>
          </w:tcPr>
          <w:p w14:paraId="41079C17" w14:textId="77777777" w:rsidR="005E7EB5" w:rsidRDefault="005E7EB5" w:rsidP="008B2231"/>
        </w:tc>
        <w:tc>
          <w:tcPr>
            <w:tcW w:w="1828" w:type="dxa"/>
            <w:shd w:val="clear" w:color="auto" w:fill="auto"/>
          </w:tcPr>
          <w:p w14:paraId="5BFC0322" w14:textId="77777777" w:rsidR="005E7EB5" w:rsidRDefault="005E7EB5" w:rsidP="008B2231">
            <w:pPr>
              <w:rPr>
                <w:szCs w:val="21"/>
              </w:rPr>
            </w:pPr>
            <w:r>
              <w:rPr>
                <w:rFonts w:hint="eastAsia"/>
                <w:szCs w:val="21"/>
              </w:rPr>
              <w:t>AccountNo</w:t>
            </w:r>
          </w:p>
        </w:tc>
        <w:tc>
          <w:tcPr>
            <w:tcW w:w="1858" w:type="dxa"/>
            <w:shd w:val="clear" w:color="auto" w:fill="auto"/>
          </w:tcPr>
          <w:p w14:paraId="6E1114F4" w14:textId="77777777" w:rsidR="005E7EB5" w:rsidRDefault="005E7EB5" w:rsidP="008B2231">
            <w:r>
              <w:rPr>
                <w:rFonts w:hint="eastAsia"/>
              </w:rPr>
              <w:t>VARCHAR2(32)</w:t>
            </w:r>
          </w:p>
        </w:tc>
        <w:tc>
          <w:tcPr>
            <w:tcW w:w="1984" w:type="dxa"/>
            <w:shd w:val="clear" w:color="auto" w:fill="auto"/>
          </w:tcPr>
          <w:p w14:paraId="205DBA2C" w14:textId="77777777" w:rsidR="005E7EB5" w:rsidRDefault="005E7EB5" w:rsidP="008B2231">
            <w:pPr>
              <w:jc w:val="center"/>
            </w:pPr>
            <w:r>
              <w:rPr>
                <w:rFonts w:hint="eastAsia"/>
              </w:rPr>
              <w:t>账户号</w:t>
            </w:r>
          </w:p>
        </w:tc>
        <w:tc>
          <w:tcPr>
            <w:tcW w:w="1119" w:type="dxa"/>
            <w:shd w:val="clear" w:color="auto" w:fill="auto"/>
          </w:tcPr>
          <w:p w14:paraId="46BBE241"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0E3C143" w14:textId="77777777" w:rsidR="005E7EB5" w:rsidRDefault="005E7EB5" w:rsidP="008B2231">
            <w:pPr>
              <w:rPr>
                <w:sz w:val="18"/>
                <w:szCs w:val="18"/>
              </w:rPr>
            </w:pPr>
          </w:p>
        </w:tc>
      </w:tr>
      <w:tr w:rsidR="005E7EB5" w14:paraId="1CDCA5B9" w14:textId="77777777" w:rsidTr="008B2231">
        <w:tc>
          <w:tcPr>
            <w:tcW w:w="992" w:type="dxa"/>
            <w:vMerge/>
          </w:tcPr>
          <w:p w14:paraId="6032CBE1" w14:textId="77777777" w:rsidR="005E7EB5" w:rsidRDefault="005E7EB5" w:rsidP="008B2231"/>
        </w:tc>
        <w:tc>
          <w:tcPr>
            <w:tcW w:w="1828" w:type="dxa"/>
            <w:shd w:val="clear" w:color="auto" w:fill="auto"/>
          </w:tcPr>
          <w:p w14:paraId="17C46DA7" w14:textId="77777777" w:rsidR="005E7EB5" w:rsidRDefault="005E7EB5" w:rsidP="008B2231">
            <w:pPr>
              <w:rPr>
                <w:szCs w:val="21"/>
              </w:rPr>
            </w:pPr>
            <w:r>
              <w:rPr>
                <w:rFonts w:hint="eastAsia"/>
                <w:szCs w:val="21"/>
              </w:rPr>
              <w:t>AccountName</w:t>
            </w:r>
          </w:p>
        </w:tc>
        <w:tc>
          <w:tcPr>
            <w:tcW w:w="1858" w:type="dxa"/>
            <w:shd w:val="clear" w:color="auto" w:fill="auto"/>
          </w:tcPr>
          <w:p w14:paraId="65AF5D42" w14:textId="77777777" w:rsidR="005E7EB5" w:rsidRDefault="005E7EB5" w:rsidP="008B2231">
            <w:r>
              <w:rPr>
                <w:rFonts w:hint="eastAsia"/>
              </w:rPr>
              <w:t>VARCHAR2(32)</w:t>
            </w:r>
          </w:p>
        </w:tc>
        <w:tc>
          <w:tcPr>
            <w:tcW w:w="1984" w:type="dxa"/>
            <w:shd w:val="clear" w:color="auto" w:fill="auto"/>
          </w:tcPr>
          <w:p w14:paraId="139992A8" w14:textId="77777777" w:rsidR="005E7EB5" w:rsidRDefault="005E7EB5" w:rsidP="008B2231">
            <w:pPr>
              <w:jc w:val="center"/>
            </w:pPr>
            <w:r>
              <w:rPr>
                <w:rFonts w:hint="eastAsia"/>
              </w:rPr>
              <w:t>账户名</w:t>
            </w:r>
          </w:p>
        </w:tc>
        <w:tc>
          <w:tcPr>
            <w:tcW w:w="1119" w:type="dxa"/>
            <w:shd w:val="clear" w:color="auto" w:fill="auto"/>
            <w:vAlign w:val="center"/>
          </w:tcPr>
          <w:p w14:paraId="059BFD2B" w14:textId="77777777" w:rsidR="005E7EB5" w:rsidRDefault="005E7EB5" w:rsidP="008B2231">
            <w:pPr>
              <w:jc w:val="center"/>
              <w:rPr>
                <w:b/>
                <w:sz w:val="18"/>
                <w:szCs w:val="18"/>
              </w:rPr>
            </w:pPr>
            <w:r>
              <w:rPr>
                <w:rFonts w:hint="eastAsia"/>
                <w:b/>
                <w:sz w:val="18"/>
                <w:szCs w:val="18"/>
              </w:rPr>
              <w:t>是</w:t>
            </w:r>
          </w:p>
        </w:tc>
        <w:tc>
          <w:tcPr>
            <w:tcW w:w="1824" w:type="dxa"/>
            <w:shd w:val="clear" w:color="auto" w:fill="auto"/>
            <w:vAlign w:val="center"/>
          </w:tcPr>
          <w:p w14:paraId="4C4C0EB2" w14:textId="77777777" w:rsidR="005E7EB5" w:rsidRDefault="005E7EB5" w:rsidP="008B2231">
            <w:pPr>
              <w:rPr>
                <w:sz w:val="18"/>
                <w:szCs w:val="18"/>
              </w:rPr>
            </w:pPr>
          </w:p>
        </w:tc>
      </w:tr>
      <w:tr w:rsidR="005E7EB5" w14:paraId="465CE888" w14:textId="77777777" w:rsidTr="008B2231">
        <w:tc>
          <w:tcPr>
            <w:tcW w:w="992" w:type="dxa"/>
            <w:vMerge/>
          </w:tcPr>
          <w:p w14:paraId="57CE62A0" w14:textId="77777777" w:rsidR="005E7EB5" w:rsidRDefault="005E7EB5" w:rsidP="008B2231"/>
        </w:tc>
        <w:tc>
          <w:tcPr>
            <w:tcW w:w="1828" w:type="dxa"/>
            <w:shd w:val="clear" w:color="auto" w:fill="auto"/>
          </w:tcPr>
          <w:p w14:paraId="23AA8BB6" w14:textId="77777777" w:rsidR="005E7EB5" w:rsidRDefault="005E7EB5" w:rsidP="008B2231">
            <w:pPr>
              <w:rPr>
                <w:szCs w:val="21"/>
              </w:rPr>
            </w:pPr>
            <w:r>
              <w:rPr>
                <w:szCs w:val="21"/>
              </w:rPr>
              <w:t>M</w:t>
            </w:r>
            <w:r>
              <w:rPr>
                <w:rFonts w:hint="eastAsia"/>
                <w:szCs w:val="21"/>
              </w:rPr>
              <w:t>obile</w:t>
            </w:r>
          </w:p>
        </w:tc>
        <w:tc>
          <w:tcPr>
            <w:tcW w:w="1858" w:type="dxa"/>
            <w:shd w:val="clear" w:color="auto" w:fill="auto"/>
          </w:tcPr>
          <w:p w14:paraId="60BE9B0F" w14:textId="77777777" w:rsidR="005E7EB5" w:rsidRDefault="005E7EB5" w:rsidP="008B2231">
            <w:r>
              <w:rPr>
                <w:rFonts w:hint="eastAsia"/>
              </w:rPr>
              <w:t>VARCHAR2(</w:t>
            </w:r>
            <w:r>
              <w:rPr>
                <w:color w:val="FF0000"/>
              </w:rPr>
              <w:t>15</w:t>
            </w:r>
            <w:r>
              <w:rPr>
                <w:rFonts w:hint="eastAsia"/>
              </w:rPr>
              <w:t>)</w:t>
            </w:r>
          </w:p>
        </w:tc>
        <w:tc>
          <w:tcPr>
            <w:tcW w:w="1984" w:type="dxa"/>
            <w:shd w:val="clear" w:color="auto" w:fill="auto"/>
          </w:tcPr>
          <w:p w14:paraId="0B4F7567" w14:textId="77777777" w:rsidR="005E7EB5" w:rsidRDefault="005E7EB5" w:rsidP="008B2231">
            <w:pPr>
              <w:jc w:val="center"/>
              <w:rPr>
                <w:szCs w:val="21"/>
              </w:rPr>
            </w:pPr>
            <w:r>
              <w:rPr>
                <w:rFonts w:hint="eastAsia"/>
                <w:szCs w:val="21"/>
              </w:rPr>
              <w:t>手机号</w:t>
            </w:r>
          </w:p>
        </w:tc>
        <w:tc>
          <w:tcPr>
            <w:tcW w:w="1119" w:type="dxa"/>
            <w:shd w:val="clear" w:color="auto" w:fill="auto"/>
          </w:tcPr>
          <w:p w14:paraId="0257B9ED" w14:textId="77777777" w:rsidR="005E7EB5" w:rsidRDefault="005E7EB5" w:rsidP="008B2231">
            <w:pPr>
              <w:jc w:val="center"/>
            </w:pPr>
            <w:r>
              <w:rPr>
                <w:rFonts w:hint="eastAsia"/>
                <w:b/>
                <w:color w:val="000000"/>
                <w:sz w:val="20"/>
                <w:szCs w:val="20"/>
                <w:lang w:bidi="ar"/>
              </w:rPr>
              <w:t>否</w:t>
            </w:r>
          </w:p>
        </w:tc>
        <w:tc>
          <w:tcPr>
            <w:tcW w:w="1824" w:type="dxa"/>
            <w:shd w:val="clear" w:color="auto" w:fill="auto"/>
            <w:vAlign w:val="center"/>
          </w:tcPr>
          <w:p w14:paraId="7A8473D7" w14:textId="77777777" w:rsidR="005E7EB5" w:rsidRDefault="005E7EB5" w:rsidP="008B2231">
            <w:pPr>
              <w:rPr>
                <w:sz w:val="18"/>
                <w:szCs w:val="18"/>
              </w:rPr>
            </w:pPr>
            <w:r>
              <w:rPr>
                <w:rFonts w:hint="eastAsia"/>
                <w:sz w:val="18"/>
                <w:szCs w:val="18"/>
              </w:rPr>
              <w:t>四要素认证必传</w:t>
            </w:r>
          </w:p>
        </w:tc>
      </w:tr>
      <w:tr w:rsidR="005E7EB5" w14:paraId="181F96AF" w14:textId="77777777" w:rsidTr="008B2231">
        <w:trPr>
          <w:trHeight w:val="317"/>
        </w:trPr>
        <w:tc>
          <w:tcPr>
            <w:tcW w:w="992" w:type="dxa"/>
            <w:vMerge/>
          </w:tcPr>
          <w:p w14:paraId="755189B0" w14:textId="77777777" w:rsidR="005E7EB5" w:rsidRDefault="005E7EB5" w:rsidP="008B2231"/>
        </w:tc>
        <w:tc>
          <w:tcPr>
            <w:tcW w:w="1828" w:type="dxa"/>
            <w:shd w:val="clear" w:color="auto" w:fill="auto"/>
          </w:tcPr>
          <w:p w14:paraId="541C0E70" w14:textId="77777777" w:rsidR="005E7EB5" w:rsidRDefault="005E7EB5" w:rsidP="008B2231">
            <w:pPr>
              <w:rPr>
                <w:szCs w:val="21"/>
              </w:rPr>
            </w:pPr>
            <w:r>
              <w:rPr>
                <w:rFonts w:hint="eastAsia"/>
                <w:szCs w:val="21"/>
              </w:rPr>
              <w:t>IdNum</w:t>
            </w:r>
          </w:p>
        </w:tc>
        <w:tc>
          <w:tcPr>
            <w:tcW w:w="1858" w:type="dxa"/>
            <w:shd w:val="clear" w:color="auto" w:fill="auto"/>
          </w:tcPr>
          <w:p w14:paraId="5362AEEF" w14:textId="77777777" w:rsidR="005E7EB5" w:rsidRDefault="005E7EB5" w:rsidP="008B2231">
            <w:r>
              <w:rPr>
                <w:rFonts w:hint="eastAsia"/>
              </w:rPr>
              <w:t>VARCHAR2(</w:t>
            </w:r>
            <w:r>
              <w:rPr>
                <w:color w:val="FF0000"/>
              </w:rPr>
              <w:t>20</w:t>
            </w:r>
            <w:r>
              <w:rPr>
                <w:rFonts w:hint="eastAsia"/>
              </w:rPr>
              <w:t>)</w:t>
            </w:r>
          </w:p>
        </w:tc>
        <w:tc>
          <w:tcPr>
            <w:tcW w:w="1984" w:type="dxa"/>
            <w:shd w:val="clear" w:color="auto" w:fill="auto"/>
          </w:tcPr>
          <w:p w14:paraId="0BDDF546" w14:textId="77777777" w:rsidR="005E7EB5" w:rsidRDefault="005E7EB5" w:rsidP="008B2231">
            <w:pPr>
              <w:jc w:val="center"/>
              <w:rPr>
                <w:szCs w:val="21"/>
              </w:rPr>
            </w:pPr>
            <w:r>
              <w:rPr>
                <w:rFonts w:hint="eastAsia"/>
                <w:szCs w:val="21"/>
              </w:rPr>
              <w:t>身份证号</w:t>
            </w:r>
          </w:p>
        </w:tc>
        <w:tc>
          <w:tcPr>
            <w:tcW w:w="1119" w:type="dxa"/>
            <w:shd w:val="clear" w:color="auto" w:fill="auto"/>
          </w:tcPr>
          <w:p w14:paraId="5D1727DD" w14:textId="77777777" w:rsidR="005E7EB5" w:rsidRDefault="005E7EB5" w:rsidP="008B2231">
            <w:pPr>
              <w:jc w:val="center"/>
            </w:pPr>
            <w:r>
              <w:rPr>
                <w:rFonts w:hint="eastAsia"/>
                <w:b/>
                <w:color w:val="000000"/>
                <w:sz w:val="20"/>
                <w:szCs w:val="20"/>
                <w:lang w:bidi="ar"/>
              </w:rPr>
              <w:t>是</w:t>
            </w:r>
          </w:p>
        </w:tc>
        <w:tc>
          <w:tcPr>
            <w:tcW w:w="1824" w:type="dxa"/>
            <w:shd w:val="clear" w:color="auto" w:fill="auto"/>
            <w:vAlign w:val="center"/>
          </w:tcPr>
          <w:p w14:paraId="5C613448" w14:textId="77777777" w:rsidR="005E7EB5" w:rsidRDefault="005E7EB5" w:rsidP="008B2231">
            <w:pPr>
              <w:rPr>
                <w:sz w:val="18"/>
                <w:szCs w:val="18"/>
              </w:rPr>
            </w:pPr>
          </w:p>
        </w:tc>
      </w:tr>
      <w:tr w:rsidR="005E7EB5" w14:paraId="6173C37E" w14:textId="77777777" w:rsidTr="008B2231">
        <w:tc>
          <w:tcPr>
            <w:tcW w:w="992" w:type="dxa"/>
            <w:vMerge/>
          </w:tcPr>
          <w:p w14:paraId="0EE479F7" w14:textId="77777777" w:rsidR="005E7EB5" w:rsidRDefault="005E7EB5" w:rsidP="008B2231"/>
        </w:tc>
        <w:tc>
          <w:tcPr>
            <w:tcW w:w="1828" w:type="dxa"/>
            <w:shd w:val="clear" w:color="auto" w:fill="auto"/>
          </w:tcPr>
          <w:p w14:paraId="6E27A9A8" w14:textId="77777777" w:rsidR="005E7EB5" w:rsidRDefault="005E7EB5" w:rsidP="008B2231">
            <w:pPr>
              <w:rPr>
                <w:szCs w:val="21"/>
              </w:rPr>
            </w:pPr>
            <w:r>
              <w:rPr>
                <w:szCs w:val="21"/>
              </w:rPr>
              <w:t>T</w:t>
            </w:r>
            <w:r>
              <w:rPr>
                <w:rFonts w:hint="eastAsia"/>
                <w:szCs w:val="21"/>
              </w:rPr>
              <w:t>ype</w:t>
            </w:r>
          </w:p>
        </w:tc>
        <w:tc>
          <w:tcPr>
            <w:tcW w:w="1858" w:type="dxa"/>
            <w:shd w:val="clear" w:color="auto" w:fill="auto"/>
          </w:tcPr>
          <w:p w14:paraId="02A48354" w14:textId="77777777" w:rsidR="005E7EB5" w:rsidRDefault="005E7EB5" w:rsidP="008B2231">
            <w:r>
              <w:rPr>
                <w:rFonts w:hint="eastAsia"/>
              </w:rPr>
              <w:t>VARCHAR2(4)</w:t>
            </w:r>
          </w:p>
        </w:tc>
        <w:tc>
          <w:tcPr>
            <w:tcW w:w="1984" w:type="dxa"/>
            <w:shd w:val="clear" w:color="auto" w:fill="auto"/>
          </w:tcPr>
          <w:p w14:paraId="7C4ED334" w14:textId="77777777" w:rsidR="005E7EB5" w:rsidRDefault="005E7EB5" w:rsidP="008B2231">
            <w:pPr>
              <w:jc w:val="center"/>
              <w:rPr>
                <w:szCs w:val="21"/>
              </w:rPr>
            </w:pPr>
            <w:r>
              <w:rPr>
                <w:rFonts w:hint="eastAsia"/>
                <w:szCs w:val="21"/>
              </w:rPr>
              <w:t>鉴权类型</w:t>
            </w:r>
          </w:p>
        </w:tc>
        <w:tc>
          <w:tcPr>
            <w:tcW w:w="1119" w:type="dxa"/>
            <w:shd w:val="clear" w:color="auto" w:fill="auto"/>
          </w:tcPr>
          <w:p w14:paraId="770959BE" w14:textId="77777777" w:rsidR="005E7EB5" w:rsidRDefault="005E7EB5"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CC4B580" w14:textId="77777777" w:rsidR="005E7EB5" w:rsidRDefault="005E7EB5" w:rsidP="008B2231">
            <w:pPr>
              <w:rPr>
                <w:sz w:val="18"/>
                <w:szCs w:val="18"/>
              </w:rPr>
            </w:pPr>
            <w:r>
              <w:rPr>
                <w:rFonts w:hint="eastAsia"/>
                <w:sz w:val="18"/>
                <w:szCs w:val="18"/>
              </w:rPr>
              <w:t>1</w:t>
            </w:r>
            <w:r>
              <w:rPr>
                <w:rFonts w:hint="eastAsia"/>
                <w:sz w:val="18"/>
                <w:szCs w:val="18"/>
              </w:rPr>
              <w:t>．三要素认证，</w:t>
            </w:r>
            <w:r>
              <w:rPr>
                <w:rFonts w:hint="eastAsia"/>
                <w:sz w:val="18"/>
                <w:szCs w:val="18"/>
              </w:rPr>
              <w:t>2</w:t>
            </w:r>
            <w:r>
              <w:rPr>
                <w:rFonts w:hint="eastAsia"/>
                <w:sz w:val="18"/>
                <w:szCs w:val="18"/>
              </w:rPr>
              <w:t>四要素认证</w:t>
            </w:r>
          </w:p>
        </w:tc>
      </w:tr>
    </w:tbl>
    <w:p w14:paraId="311FAA5E" w14:textId="77777777" w:rsidR="005E7EB5" w:rsidRPr="005E7EB5" w:rsidRDefault="005E7EB5" w:rsidP="005E7EB5"/>
    <w:p w14:paraId="26D799B6"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0B7E68F8" w14:textId="77777777">
        <w:tc>
          <w:tcPr>
            <w:tcW w:w="992" w:type="dxa"/>
            <w:shd w:val="clear" w:color="auto" w:fill="74D280"/>
          </w:tcPr>
          <w:p w14:paraId="3830B27C"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3F3C10F2"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7E62DBD7"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3198D5B2"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4F4ADA9D"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05B1A7C8" w14:textId="77777777" w:rsidR="00000B1A" w:rsidRDefault="00EC5CF6">
            <w:pPr>
              <w:jc w:val="center"/>
              <w:rPr>
                <w:rFonts w:cs="Times New Roman"/>
                <w:b/>
                <w:szCs w:val="20"/>
              </w:rPr>
            </w:pPr>
            <w:r>
              <w:rPr>
                <w:rFonts w:cs="Times New Roman" w:hint="eastAsia"/>
                <w:b/>
                <w:szCs w:val="20"/>
              </w:rPr>
              <w:t>备注</w:t>
            </w:r>
          </w:p>
        </w:tc>
      </w:tr>
      <w:tr w:rsidR="00000B1A" w14:paraId="13C394F9" w14:textId="77777777">
        <w:tc>
          <w:tcPr>
            <w:tcW w:w="992" w:type="dxa"/>
            <w:vMerge w:val="restart"/>
          </w:tcPr>
          <w:p w14:paraId="0B8DA63F" w14:textId="77777777" w:rsidR="00000B1A" w:rsidRDefault="008B2231">
            <w:r>
              <w:t>H</w:t>
            </w:r>
            <w:r w:rsidR="00EC5CF6">
              <w:rPr>
                <w:rFonts w:hint="eastAsia"/>
              </w:rPr>
              <w:t>eader</w:t>
            </w:r>
          </w:p>
        </w:tc>
        <w:tc>
          <w:tcPr>
            <w:tcW w:w="1828" w:type="dxa"/>
            <w:shd w:val="clear" w:color="auto" w:fill="auto"/>
          </w:tcPr>
          <w:p w14:paraId="542F828C" w14:textId="77777777" w:rsidR="00000B1A" w:rsidRDefault="00EC5CF6">
            <w:r>
              <w:rPr>
                <w:rFonts w:hint="eastAsia"/>
                <w:szCs w:val="20"/>
              </w:rPr>
              <w:t>tx_seq</w:t>
            </w:r>
          </w:p>
        </w:tc>
        <w:tc>
          <w:tcPr>
            <w:tcW w:w="1858" w:type="dxa"/>
            <w:shd w:val="clear" w:color="auto" w:fill="auto"/>
          </w:tcPr>
          <w:p w14:paraId="3DB00F86" w14:textId="77777777" w:rsidR="00000B1A" w:rsidRDefault="00EC5CF6">
            <w:r>
              <w:rPr>
                <w:rFonts w:hint="eastAsia"/>
              </w:rPr>
              <w:t>VARCHAR2(32)</w:t>
            </w:r>
          </w:p>
        </w:tc>
        <w:tc>
          <w:tcPr>
            <w:tcW w:w="1984" w:type="dxa"/>
            <w:shd w:val="clear" w:color="auto" w:fill="auto"/>
          </w:tcPr>
          <w:p w14:paraId="26505947" w14:textId="77777777" w:rsidR="00000B1A" w:rsidRDefault="00EC5CF6">
            <w:pPr>
              <w:jc w:val="center"/>
            </w:pPr>
            <w:r>
              <w:rPr>
                <w:rFonts w:hint="eastAsia"/>
              </w:rPr>
              <w:t>请求流水号</w:t>
            </w:r>
          </w:p>
        </w:tc>
        <w:tc>
          <w:tcPr>
            <w:tcW w:w="1119" w:type="dxa"/>
            <w:shd w:val="clear" w:color="auto" w:fill="auto"/>
          </w:tcPr>
          <w:p w14:paraId="737DCB36"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BE9CF54"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6A6187" w14:textId="77777777">
        <w:tc>
          <w:tcPr>
            <w:tcW w:w="992" w:type="dxa"/>
            <w:vMerge/>
          </w:tcPr>
          <w:p w14:paraId="5136C48F" w14:textId="77777777" w:rsidR="00000B1A" w:rsidRDefault="00000B1A"/>
        </w:tc>
        <w:tc>
          <w:tcPr>
            <w:tcW w:w="1828" w:type="dxa"/>
            <w:shd w:val="clear" w:color="auto" w:fill="auto"/>
          </w:tcPr>
          <w:p w14:paraId="3D1F9351" w14:textId="77777777" w:rsidR="00000B1A" w:rsidRDefault="00EC5CF6">
            <w:r>
              <w:rPr>
                <w:rFonts w:hint="eastAsia"/>
                <w:szCs w:val="20"/>
              </w:rPr>
              <w:t>tradeTime</w:t>
            </w:r>
          </w:p>
        </w:tc>
        <w:tc>
          <w:tcPr>
            <w:tcW w:w="1858" w:type="dxa"/>
            <w:shd w:val="clear" w:color="auto" w:fill="auto"/>
          </w:tcPr>
          <w:p w14:paraId="7F635D71" w14:textId="77777777" w:rsidR="00000B1A" w:rsidRDefault="00EC5CF6">
            <w:r>
              <w:rPr>
                <w:rFonts w:hint="eastAsia"/>
              </w:rPr>
              <w:t>VARCHAR2(20)</w:t>
            </w:r>
          </w:p>
        </w:tc>
        <w:tc>
          <w:tcPr>
            <w:tcW w:w="1984" w:type="dxa"/>
            <w:shd w:val="clear" w:color="auto" w:fill="auto"/>
          </w:tcPr>
          <w:p w14:paraId="2204C225" w14:textId="77777777" w:rsidR="00000B1A" w:rsidRDefault="00EC5CF6">
            <w:pPr>
              <w:jc w:val="center"/>
            </w:pPr>
            <w:r>
              <w:rPr>
                <w:rFonts w:hint="eastAsia"/>
              </w:rPr>
              <w:t>交易时间</w:t>
            </w:r>
          </w:p>
        </w:tc>
        <w:tc>
          <w:tcPr>
            <w:tcW w:w="1119" w:type="dxa"/>
            <w:shd w:val="clear" w:color="auto" w:fill="auto"/>
            <w:vAlign w:val="center"/>
          </w:tcPr>
          <w:p w14:paraId="2B98D64A"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2161AE59" w14:textId="77777777" w:rsidR="00000B1A" w:rsidRDefault="00EC5CF6">
            <w:pPr>
              <w:rPr>
                <w:b/>
                <w:sz w:val="18"/>
                <w:szCs w:val="18"/>
              </w:rPr>
            </w:pPr>
            <w:r>
              <w:rPr>
                <w:rFonts w:hint="eastAsia"/>
                <w:szCs w:val="21"/>
              </w:rPr>
              <w:t>YYYY-MM-DD hh-mm-ss</w:t>
            </w:r>
          </w:p>
        </w:tc>
      </w:tr>
      <w:tr w:rsidR="00000B1A" w14:paraId="0D53695C" w14:textId="77777777">
        <w:tc>
          <w:tcPr>
            <w:tcW w:w="992" w:type="dxa"/>
            <w:vMerge w:val="restart"/>
          </w:tcPr>
          <w:p w14:paraId="7B2C3FAC" w14:textId="77777777" w:rsidR="00000B1A" w:rsidRDefault="00000B1A"/>
        </w:tc>
        <w:tc>
          <w:tcPr>
            <w:tcW w:w="1828" w:type="dxa"/>
            <w:shd w:val="clear" w:color="auto" w:fill="auto"/>
          </w:tcPr>
          <w:p w14:paraId="6B939C32" w14:textId="77777777" w:rsidR="00000B1A" w:rsidRDefault="00EC5CF6">
            <w:pPr>
              <w:rPr>
                <w:sz w:val="18"/>
                <w:szCs w:val="18"/>
              </w:rPr>
            </w:pPr>
            <w:r>
              <w:rPr>
                <w:rFonts w:hint="eastAsia"/>
                <w:sz w:val="18"/>
                <w:szCs w:val="18"/>
              </w:rPr>
              <w:t>repCode</w:t>
            </w:r>
          </w:p>
        </w:tc>
        <w:tc>
          <w:tcPr>
            <w:tcW w:w="1858" w:type="dxa"/>
            <w:shd w:val="clear" w:color="auto" w:fill="auto"/>
          </w:tcPr>
          <w:p w14:paraId="18DC2DF7" w14:textId="271923DC" w:rsidR="00000B1A" w:rsidRDefault="00EC5CF6">
            <w:r>
              <w:rPr>
                <w:rFonts w:hint="eastAsia"/>
              </w:rPr>
              <w:t>VARCHAR2(</w:t>
            </w:r>
            <w:r w:rsidR="00AE4A02">
              <w:rPr>
                <w:rFonts w:hint="eastAsia"/>
              </w:rPr>
              <w:t>15</w:t>
            </w:r>
            <w:r>
              <w:rPr>
                <w:rFonts w:hint="eastAsia"/>
              </w:rPr>
              <w:t>)</w:t>
            </w:r>
          </w:p>
        </w:tc>
        <w:tc>
          <w:tcPr>
            <w:tcW w:w="1984" w:type="dxa"/>
            <w:shd w:val="clear" w:color="auto" w:fill="auto"/>
          </w:tcPr>
          <w:p w14:paraId="51DC23B0" w14:textId="77777777" w:rsidR="00000B1A" w:rsidRDefault="00EC5CF6">
            <w:pPr>
              <w:jc w:val="center"/>
            </w:pPr>
            <w:r>
              <w:rPr>
                <w:rFonts w:hint="eastAsia"/>
              </w:rPr>
              <w:t>返回码</w:t>
            </w:r>
          </w:p>
        </w:tc>
        <w:tc>
          <w:tcPr>
            <w:tcW w:w="1119" w:type="dxa"/>
            <w:shd w:val="clear" w:color="auto" w:fill="auto"/>
            <w:vAlign w:val="center"/>
          </w:tcPr>
          <w:p w14:paraId="0551F14E"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33A2F310" w14:textId="77777777" w:rsidR="00000B1A" w:rsidRDefault="00000B1A">
            <w:pPr>
              <w:rPr>
                <w:b/>
                <w:sz w:val="18"/>
                <w:szCs w:val="18"/>
              </w:rPr>
            </w:pPr>
          </w:p>
        </w:tc>
      </w:tr>
      <w:tr w:rsidR="00000B1A" w14:paraId="25E6A52C" w14:textId="77777777">
        <w:tc>
          <w:tcPr>
            <w:tcW w:w="992" w:type="dxa"/>
            <w:vMerge/>
          </w:tcPr>
          <w:p w14:paraId="53FD98E8" w14:textId="77777777" w:rsidR="00000B1A" w:rsidRDefault="00000B1A"/>
        </w:tc>
        <w:tc>
          <w:tcPr>
            <w:tcW w:w="1828" w:type="dxa"/>
            <w:shd w:val="clear" w:color="auto" w:fill="auto"/>
          </w:tcPr>
          <w:p w14:paraId="42DFD5BF" w14:textId="77777777" w:rsidR="00000B1A" w:rsidRDefault="00EC5CF6">
            <w:pPr>
              <w:rPr>
                <w:b/>
                <w:bCs/>
                <w:sz w:val="18"/>
                <w:szCs w:val="18"/>
              </w:rPr>
            </w:pPr>
            <w:r>
              <w:rPr>
                <w:rFonts w:hint="eastAsia"/>
                <w:sz w:val="18"/>
                <w:szCs w:val="18"/>
              </w:rPr>
              <w:t xml:space="preserve">repMsg </w:t>
            </w:r>
          </w:p>
        </w:tc>
        <w:tc>
          <w:tcPr>
            <w:tcW w:w="1858" w:type="dxa"/>
            <w:shd w:val="clear" w:color="auto" w:fill="auto"/>
          </w:tcPr>
          <w:p w14:paraId="2017D595" w14:textId="77777777" w:rsidR="00000B1A" w:rsidRDefault="00EC5CF6">
            <w:r>
              <w:rPr>
                <w:rFonts w:hint="eastAsia"/>
              </w:rPr>
              <w:t>VARCHAR2(256)</w:t>
            </w:r>
          </w:p>
        </w:tc>
        <w:tc>
          <w:tcPr>
            <w:tcW w:w="1984" w:type="dxa"/>
            <w:shd w:val="clear" w:color="auto" w:fill="auto"/>
          </w:tcPr>
          <w:p w14:paraId="4D697CC3" w14:textId="77777777" w:rsidR="00000B1A" w:rsidRDefault="00EC5CF6">
            <w:pPr>
              <w:jc w:val="center"/>
            </w:pPr>
            <w:r>
              <w:rPr>
                <w:rFonts w:hint="eastAsia"/>
              </w:rPr>
              <w:t>返回信息</w:t>
            </w:r>
          </w:p>
        </w:tc>
        <w:tc>
          <w:tcPr>
            <w:tcW w:w="1119" w:type="dxa"/>
            <w:shd w:val="clear" w:color="auto" w:fill="auto"/>
          </w:tcPr>
          <w:p w14:paraId="62E41131"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62746229" w14:textId="77777777" w:rsidR="00000B1A" w:rsidRDefault="00000B1A">
            <w:pPr>
              <w:rPr>
                <w:sz w:val="18"/>
                <w:szCs w:val="18"/>
              </w:rPr>
            </w:pPr>
          </w:p>
        </w:tc>
      </w:tr>
      <w:tr w:rsidR="00000B1A" w14:paraId="4BBF7A78" w14:textId="77777777">
        <w:tc>
          <w:tcPr>
            <w:tcW w:w="992" w:type="dxa"/>
            <w:vMerge/>
          </w:tcPr>
          <w:p w14:paraId="1C5B6081" w14:textId="77777777" w:rsidR="00000B1A" w:rsidRDefault="00000B1A"/>
        </w:tc>
        <w:tc>
          <w:tcPr>
            <w:tcW w:w="1828" w:type="dxa"/>
            <w:shd w:val="clear" w:color="auto" w:fill="auto"/>
          </w:tcPr>
          <w:p w14:paraId="7891EE55" w14:textId="77777777" w:rsidR="00000B1A" w:rsidRDefault="00EC5CF6">
            <w:pPr>
              <w:rPr>
                <w:sz w:val="18"/>
                <w:szCs w:val="18"/>
              </w:rPr>
            </w:pPr>
            <w:r>
              <w:rPr>
                <w:sz w:val="18"/>
                <w:szCs w:val="18"/>
              </w:rPr>
              <w:t>authStatus</w:t>
            </w:r>
          </w:p>
        </w:tc>
        <w:tc>
          <w:tcPr>
            <w:tcW w:w="1858" w:type="dxa"/>
            <w:shd w:val="clear" w:color="auto" w:fill="auto"/>
          </w:tcPr>
          <w:p w14:paraId="117118EF" w14:textId="77777777" w:rsidR="00000B1A" w:rsidRDefault="00EC5CF6">
            <w:r>
              <w:rPr>
                <w:rFonts w:hint="eastAsia"/>
              </w:rPr>
              <w:t>V</w:t>
            </w:r>
            <w:r>
              <w:t>ARCHAR2(4</w:t>
            </w:r>
            <w:r>
              <w:rPr>
                <w:rFonts w:hint="eastAsia"/>
              </w:rPr>
              <w:t>)</w:t>
            </w:r>
          </w:p>
        </w:tc>
        <w:tc>
          <w:tcPr>
            <w:tcW w:w="1984" w:type="dxa"/>
            <w:shd w:val="clear" w:color="auto" w:fill="auto"/>
          </w:tcPr>
          <w:p w14:paraId="3AD64B96" w14:textId="77777777" w:rsidR="00000B1A" w:rsidRDefault="00EC5CF6">
            <w:pPr>
              <w:jc w:val="center"/>
            </w:pPr>
            <w:r>
              <w:t>鉴权状态</w:t>
            </w:r>
          </w:p>
        </w:tc>
        <w:tc>
          <w:tcPr>
            <w:tcW w:w="1119" w:type="dxa"/>
            <w:shd w:val="clear" w:color="auto" w:fill="auto"/>
          </w:tcPr>
          <w:p w14:paraId="4A1E8D43"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111E2008" w14:textId="77777777" w:rsidR="00000B1A" w:rsidRDefault="00EC5CF6">
            <w:pPr>
              <w:rPr>
                <w:sz w:val="18"/>
                <w:szCs w:val="18"/>
              </w:rPr>
            </w:pPr>
            <w:r>
              <w:rPr>
                <w:rFonts w:hint="eastAsia"/>
                <w:sz w:val="18"/>
                <w:szCs w:val="18"/>
              </w:rPr>
              <w:t>1</w:t>
            </w:r>
            <w:r>
              <w:rPr>
                <w:rFonts w:hint="eastAsia"/>
                <w:sz w:val="18"/>
                <w:szCs w:val="18"/>
              </w:rPr>
              <w:t>认证成功，</w:t>
            </w:r>
            <w:r>
              <w:rPr>
                <w:rFonts w:hint="eastAsia"/>
                <w:sz w:val="18"/>
                <w:szCs w:val="18"/>
              </w:rPr>
              <w:t>2</w:t>
            </w:r>
            <w:r>
              <w:rPr>
                <w:rFonts w:hint="eastAsia"/>
                <w:sz w:val="18"/>
                <w:szCs w:val="18"/>
              </w:rPr>
              <w:t>认证失败，</w:t>
            </w:r>
            <w:r>
              <w:rPr>
                <w:rFonts w:hint="eastAsia"/>
                <w:sz w:val="18"/>
                <w:szCs w:val="18"/>
              </w:rPr>
              <w:t>3</w:t>
            </w:r>
            <w:r>
              <w:rPr>
                <w:sz w:val="18"/>
                <w:szCs w:val="18"/>
              </w:rPr>
              <w:t>认证异常</w:t>
            </w:r>
          </w:p>
        </w:tc>
      </w:tr>
      <w:tr w:rsidR="00000B1A" w14:paraId="6F620AAB" w14:textId="77777777">
        <w:tc>
          <w:tcPr>
            <w:tcW w:w="992" w:type="dxa"/>
            <w:vMerge/>
          </w:tcPr>
          <w:p w14:paraId="0BCA23D7" w14:textId="77777777" w:rsidR="00000B1A" w:rsidRDefault="00000B1A"/>
        </w:tc>
        <w:tc>
          <w:tcPr>
            <w:tcW w:w="1828" w:type="dxa"/>
            <w:shd w:val="clear" w:color="auto" w:fill="auto"/>
          </w:tcPr>
          <w:p w14:paraId="64CDA534" w14:textId="77777777" w:rsidR="00000B1A" w:rsidRDefault="00EC5CF6">
            <w:pPr>
              <w:jc w:val="center"/>
              <w:rPr>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0479B46" w14:textId="77777777" w:rsidR="00000B1A" w:rsidRDefault="00EC5CF6">
            <w:r>
              <w:rPr>
                <w:rFonts w:hint="eastAsia"/>
              </w:rPr>
              <w:t>V</w:t>
            </w:r>
            <w:r>
              <w:t>ARCHAR2(4</w:t>
            </w:r>
            <w:r>
              <w:rPr>
                <w:rFonts w:hint="eastAsia"/>
              </w:rPr>
              <w:t>)</w:t>
            </w:r>
          </w:p>
        </w:tc>
        <w:tc>
          <w:tcPr>
            <w:tcW w:w="1984" w:type="dxa"/>
            <w:shd w:val="clear" w:color="auto" w:fill="auto"/>
          </w:tcPr>
          <w:p w14:paraId="161CAF0A" w14:textId="77777777" w:rsidR="00000B1A" w:rsidRDefault="00EC5CF6">
            <w:pPr>
              <w:jc w:val="center"/>
            </w:pPr>
            <w:r>
              <w:rPr>
                <w:rFonts w:hint="eastAsia"/>
              </w:rPr>
              <w:t>冗余字段</w:t>
            </w:r>
          </w:p>
        </w:tc>
        <w:tc>
          <w:tcPr>
            <w:tcW w:w="1119" w:type="dxa"/>
            <w:shd w:val="clear" w:color="auto" w:fill="auto"/>
          </w:tcPr>
          <w:p w14:paraId="6573C79B" w14:textId="77777777" w:rsidR="00000B1A" w:rsidRDefault="00EC5CF6">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5BD6F42" w14:textId="77777777" w:rsidR="00000B1A" w:rsidRDefault="00000B1A">
            <w:pPr>
              <w:rPr>
                <w:sz w:val="18"/>
                <w:szCs w:val="18"/>
              </w:rPr>
            </w:pPr>
          </w:p>
        </w:tc>
      </w:tr>
    </w:tbl>
    <w:p w14:paraId="1F403E34" w14:textId="77777777" w:rsidR="00000B1A" w:rsidRDefault="00EC5CF6">
      <w:pPr>
        <w:pStyle w:val="3"/>
      </w:pPr>
      <w:r>
        <w:rPr>
          <w:rFonts w:hint="eastAsia"/>
        </w:rPr>
        <w:t>补充说明</w:t>
      </w:r>
    </w:p>
    <w:p w14:paraId="7E9F22EF" w14:textId="77777777" w:rsidR="00000B1A" w:rsidRDefault="00EC5CF6">
      <w:pPr>
        <w:pStyle w:val="2"/>
      </w:pPr>
      <w:commentRangeStart w:id="31"/>
      <w:r>
        <w:rPr>
          <w:rFonts w:hint="eastAsia"/>
        </w:rPr>
        <w:t>批扣查询</w:t>
      </w:r>
      <w:commentRangeEnd w:id="31"/>
      <w:r>
        <w:rPr>
          <w:rStyle w:val="af"/>
          <w:rFonts w:cs="黑体"/>
          <w:b w:val="0"/>
          <w:kern w:val="2"/>
        </w:rPr>
        <w:commentReference w:id="31"/>
      </w:r>
      <w:r>
        <w:rPr>
          <w:rFonts w:hint="eastAsia"/>
        </w:rPr>
        <w:t xml:space="preserve"> </w:t>
      </w:r>
    </w:p>
    <w:p w14:paraId="3A0C270E" w14:textId="77777777" w:rsidR="00000B1A" w:rsidRDefault="00EC5CF6">
      <w:r>
        <w:t>X</w:t>
      </w:r>
      <w:r>
        <w:rPr>
          <w:rFonts w:hint="eastAsia"/>
        </w:rPr>
        <w:t>ml</w:t>
      </w:r>
      <w:r>
        <w:rPr>
          <w:rFonts w:hint="eastAsia"/>
        </w:rPr>
        <w:t>格式</w:t>
      </w:r>
    </w:p>
    <w:p w14:paraId="7F432437" w14:textId="77777777" w:rsidR="00000B1A" w:rsidRDefault="00000B1A"/>
    <w:p w14:paraId="4DD153E8" w14:textId="77777777" w:rsidR="00000B1A" w:rsidRDefault="00EC5CF6">
      <w:pPr>
        <w:pStyle w:val="3"/>
      </w:pPr>
      <w:r>
        <w:rPr>
          <w:rFonts w:hint="eastAsia"/>
        </w:rPr>
        <w:t>请求报文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C15D3B" w14:paraId="1158F853" w14:textId="77777777" w:rsidTr="008B2231">
        <w:tc>
          <w:tcPr>
            <w:tcW w:w="992" w:type="dxa"/>
            <w:shd w:val="clear" w:color="auto" w:fill="74D280"/>
          </w:tcPr>
          <w:p w14:paraId="728CC3EB" w14:textId="77777777" w:rsidR="00C15D3B" w:rsidRDefault="00C15D3B" w:rsidP="008B2231">
            <w:pPr>
              <w:jc w:val="center"/>
              <w:rPr>
                <w:rFonts w:cs="Times New Roman"/>
                <w:b/>
                <w:szCs w:val="20"/>
              </w:rPr>
            </w:pPr>
            <w:r>
              <w:rPr>
                <w:rFonts w:cs="Times New Roman" w:hint="eastAsia"/>
                <w:b/>
                <w:szCs w:val="20"/>
              </w:rPr>
              <w:t>接口</w:t>
            </w:r>
          </w:p>
        </w:tc>
        <w:tc>
          <w:tcPr>
            <w:tcW w:w="1828" w:type="dxa"/>
            <w:shd w:val="clear" w:color="auto" w:fill="74D280"/>
          </w:tcPr>
          <w:p w14:paraId="1D450A01" w14:textId="77777777" w:rsidR="00C15D3B" w:rsidRDefault="00C15D3B" w:rsidP="008B2231">
            <w:pPr>
              <w:jc w:val="center"/>
              <w:rPr>
                <w:rFonts w:cs="Times New Roman"/>
                <w:b/>
                <w:szCs w:val="20"/>
              </w:rPr>
            </w:pPr>
            <w:r>
              <w:rPr>
                <w:rFonts w:cs="Times New Roman" w:hint="eastAsia"/>
                <w:b/>
                <w:szCs w:val="20"/>
              </w:rPr>
              <w:t>变量名称</w:t>
            </w:r>
          </w:p>
        </w:tc>
        <w:tc>
          <w:tcPr>
            <w:tcW w:w="1858" w:type="dxa"/>
            <w:shd w:val="clear" w:color="auto" w:fill="74D280"/>
          </w:tcPr>
          <w:p w14:paraId="7C9D971C" w14:textId="77777777" w:rsidR="00C15D3B" w:rsidRDefault="00C15D3B" w:rsidP="008B2231">
            <w:pPr>
              <w:jc w:val="center"/>
              <w:rPr>
                <w:rFonts w:cs="Times New Roman"/>
                <w:b/>
                <w:szCs w:val="20"/>
              </w:rPr>
            </w:pPr>
            <w:r>
              <w:rPr>
                <w:rFonts w:cs="Times New Roman" w:hint="eastAsia"/>
                <w:b/>
                <w:szCs w:val="20"/>
              </w:rPr>
              <w:t>数据类型</w:t>
            </w:r>
          </w:p>
        </w:tc>
        <w:tc>
          <w:tcPr>
            <w:tcW w:w="1984" w:type="dxa"/>
            <w:shd w:val="clear" w:color="auto" w:fill="74D280"/>
          </w:tcPr>
          <w:p w14:paraId="44BB09B4" w14:textId="77777777" w:rsidR="00C15D3B" w:rsidRDefault="00C15D3B" w:rsidP="008B2231">
            <w:pPr>
              <w:jc w:val="center"/>
              <w:rPr>
                <w:rFonts w:cs="Times New Roman"/>
                <w:b/>
                <w:szCs w:val="20"/>
              </w:rPr>
            </w:pPr>
            <w:r>
              <w:rPr>
                <w:rFonts w:cs="Times New Roman" w:hint="eastAsia"/>
                <w:b/>
                <w:szCs w:val="20"/>
              </w:rPr>
              <w:t>中文描述</w:t>
            </w:r>
          </w:p>
        </w:tc>
        <w:tc>
          <w:tcPr>
            <w:tcW w:w="1119" w:type="dxa"/>
            <w:shd w:val="clear" w:color="auto" w:fill="74D280"/>
          </w:tcPr>
          <w:p w14:paraId="56701408" w14:textId="77777777" w:rsidR="00C15D3B" w:rsidRDefault="00C15D3B" w:rsidP="008B2231">
            <w:pPr>
              <w:jc w:val="center"/>
              <w:rPr>
                <w:rFonts w:cs="Times New Roman"/>
                <w:b/>
                <w:szCs w:val="20"/>
              </w:rPr>
            </w:pPr>
            <w:r>
              <w:rPr>
                <w:rFonts w:cs="Times New Roman" w:hint="eastAsia"/>
                <w:b/>
                <w:szCs w:val="20"/>
              </w:rPr>
              <w:t>是否必输</w:t>
            </w:r>
          </w:p>
        </w:tc>
        <w:tc>
          <w:tcPr>
            <w:tcW w:w="1824" w:type="dxa"/>
            <w:shd w:val="clear" w:color="auto" w:fill="74D280"/>
          </w:tcPr>
          <w:p w14:paraId="24BD685A" w14:textId="77777777" w:rsidR="00C15D3B" w:rsidRDefault="00C15D3B" w:rsidP="008B2231">
            <w:pPr>
              <w:jc w:val="center"/>
              <w:rPr>
                <w:rFonts w:cs="Times New Roman"/>
                <w:b/>
                <w:szCs w:val="20"/>
              </w:rPr>
            </w:pPr>
            <w:r>
              <w:rPr>
                <w:rFonts w:cs="Times New Roman" w:hint="eastAsia"/>
                <w:b/>
                <w:szCs w:val="20"/>
              </w:rPr>
              <w:t>备注</w:t>
            </w:r>
          </w:p>
        </w:tc>
      </w:tr>
      <w:tr w:rsidR="00C15D3B" w14:paraId="72F176DC" w14:textId="77777777" w:rsidTr="008B2231">
        <w:tc>
          <w:tcPr>
            <w:tcW w:w="992" w:type="dxa"/>
            <w:vMerge w:val="restart"/>
          </w:tcPr>
          <w:p w14:paraId="1D3B4166" w14:textId="77777777" w:rsidR="00C15D3B" w:rsidRDefault="008B2231" w:rsidP="008B2231">
            <w:r>
              <w:t>H</w:t>
            </w:r>
            <w:r w:rsidR="00C15D3B">
              <w:rPr>
                <w:rFonts w:hint="eastAsia"/>
              </w:rPr>
              <w:t>eader</w:t>
            </w:r>
          </w:p>
        </w:tc>
        <w:tc>
          <w:tcPr>
            <w:tcW w:w="1828" w:type="dxa"/>
            <w:shd w:val="clear" w:color="auto" w:fill="auto"/>
          </w:tcPr>
          <w:p w14:paraId="0548B735" w14:textId="77777777" w:rsidR="00C15D3B" w:rsidRDefault="00C15D3B" w:rsidP="008B2231">
            <w:r>
              <w:rPr>
                <w:rFonts w:hint="eastAsia"/>
                <w:szCs w:val="20"/>
              </w:rPr>
              <w:t>tx_seq</w:t>
            </w:r>
          </w:p>
        </w:tc>
        <w:tc>
          <w:tcPr>
            <w:tcW w:w="1858" w:type="dxa"/>
            <w:shd w:val="clear" w:color="auto" w:fill="auto"/>
          </w:tcPr>
          <w:p w14:paraId="51A914DD" w14:textId="77777777" w:rsidR="00C15D3B" w:rsidRDefault="00C15D3B" w:rsidP="008B2231">
            <w:r>
              <w:rPr>
                <w:rFonts w:hint="eastAsia"/>
              </w:rPr>
              <w:t>VARCHAR2(32)</w:t>
            </w:r>
          </w:p>
        </w:tc>
        <w:tc>
          <w:tcPr>
            <w:tcW w:w="1984" w:type="dxa"/>
            <w:shd w:val="clear" w:color="auto" w:fill="auto"/>
          </w:tcPr>
          <w:p w14:paraId="5E924D5B" w14:textId="77777777" w:rsidR="00C15D3B" w:rsidRDefault="00C15D3B" w:rsidP="008B2231">
            <w:pPr>
              <w:jc w:val="center"/>
            </w:pPr>
            <w:r>
              <w:rPr>
                <w:rFonts w:hint="eastAsia"/>
              </w:rPr>
              <w:t>请求流水号</w:t>
            </w:r>
          </w:p>
        </w:tc>
        <w:tc>
          <w:tcPr>
            <w:tcW w:w="1119" w:type="dxa"/>
            <w:shd w:val="clear" w:color="auto" w:fill="auto"/>
          </w:tcPr>
          <w:p w14:paraId="2DAE8B8E" w14:textId="77777777" w:rsidR="00C15D3B" w:rsidRDefault="00C15D3B" w:rsidP="008B2231">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1C2C84DB" w14:textId="77777777" w:rsidR="00C15D3B" w:rsidRDefault="00C15D3B" w:rsidP="008B2231">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C15D3B" w14:paraId="09388E5C" w14:textId="77777777" w:rsidTr="008B2231">
        <w:tc>
          <w:tcPr>
            <w:tcW w:w="992" w:type="dxa"/>
            <w:vMerge/>
          </w:tcPr>
          <w:p w14:paraId="3469C3B1" w14:textId="77777777" w:rsidR="00C15D3B" w:rsidRDefault="00C15D3B" w:rsidP="008B2231"/>
        </w:tc>
        <w:tc>
          <w:tcPr>
            <w:tcW w:w="1828" w:type="dxa"/>
            <w:shd w:val="clear" w:color="auto" w:fill="auto"/>
          </w:tcPr>
          <w:p w14:paraId="58853B2F" w14:textId="77777777" w:rsidR="00C15D3B" w:rsidRDefault="00C15D3B" w:rsidP="008B2231">
            <w:r>
              <w:rPr>
                <w:rFonts w:hint="eastAsia"/>
                <w:szCs w:val="20"/>
              </w:rPr>
              <w:t>tradeTime</w:t>
            </w:r>
          </w:p>
        </w:tc>
        <w:tc>
          <w:tcPr>
            <w:tcW w:w="1858" w:type="dxa"/>
            <w:shd w:val="clear" w:color="auto" w:fill="auto"/>
          </w:tcPr>
          <w:p w14:paraId="0A3C6AC5" w14:textId="77777777" w:rsidR="00C15D3B" w:rsidRDefault="00C15D3B" w:rsidP="008B2231">
            <w:r>
              <w:rPr>
                <w:rFonts w:hint="eastAsia"/>
              </w:rPr>
              <w:t>VARCHAR2(20)</w:t>
            </w:r>
          </w:p>
        </w:tc>
        <w:tc>
          <w:tcPr>
            <w:tcW w:w="1984" w:type="dxa"/>
            <w:shd w:val="clear" w:color="auto" w:fill="auto"/>
          </w:tcPr>
          <w:p w14:paraId="4AD8C23C" w14:textId="77777777" w:rsidR="00C15D3B" w:rsidRDefault="00C15D3B" w:rsidP="008B2231">
            <w:pPr>
              <w:jc w:val="center"/>
            </w:pPr>
            <w:r>
              <w:rPr>
                <w:rFonts w:hint="eastAsia"/>
              </w:rPr>
              <w:t>交易时间</w:t>
            </w:r>
          </w:p>
        </w:tc>
        <w:tc>
          <w:tcPr>
            <w:tcW w:w="1119" w:type="dxa"/>
            <w:shd w:val="clear" w:color="auto" w:fill="auto"/>
            <w:vAlign w:val="center"/>
          </w:tcPr>
          <w:p w14:paraId="78A05A40" w14:textId="77777777" w:rsidR="00C15D3B" w:rsidRDefault="00C15D3B" w:rsidP="008B2231">
            <w:pPr>
              <w:jc w:val="center"/>
              <w:rPr>
                <w:b/>
                <w:sz w:val="18"/>
                <w:szCs w:val="18"/>
              </w:rPr>
            </w:pPr>
            <w:r>
              <w:rPr>
                <w:rFonts w:hint="eastAsia"/>
                <w:b/>
                <w:sz w:val="18"/>
                <w:szCs w:val="18"/>
              </w:rPr>
              <w:t>是</w:t>
            </w:r>
          </w:p>
        </w:tc>
        <w:tc>
          <w:tcPr>
            <w:tcW w:w="1824" w:type="dxa"/>
            <w:shd w:val="clear" w:color="auto" w:fill="auto"/>
            <w:vAlign w:val="center"/>
          </w:tcPr>
          <w:p w14:paraId="3AB33D04" w14:textId="77777777" w:rsidR="00C15D3B" w:rsidRDefault="00C15D3B" w:rsidP="008B2231">
            <w:pPr>
              <w:rPr>
                <w:b/>
                <w:sz w:val="18"/>
                <w:szCs w:val="18"/>
              </w:rPr>
            </w:pPr>
            <w:r>
              <w:rPr>
                <w:rFonts w:hint="eastAsia"/>
                <w:szCs w:val="21"/>
              </w:rPr>
              <w:t>YYYY-MM-DD hh-mm-ss</w:t>
            </w:r>
          </w:p>
        </w:tc>
      </w:tr>
      <w:tr w:rsidR="00C15D3B" w14:paraId="32EC80DD" w14:textId="77777777" w:rsidTr="008B2231">
        <w:tc>
          <w:tcPr>
            <w:tcW w:w="992" w:type="dxa"/>
            <w:vMerge w:val="restart"/>
          </w:tcPr>
          <w:p w14:paraId="59BA12F9" w14:textId="77777777" w:rsidR="00C15D3B" w:rsidRDefault="00C15D3B" w:rsidP="008B2231"/>
        </w:tc>
        <w:tc>
          <w:tcPr>
            <w:tcW w:w="1828" w:type="dxa"/>
            <w:shd w:val="clear" w:color="auto" w:fill="auto"/>
          </w:tcPr>
          <w:p w14:paraId="5276B319" w14:textId="77777777" w:rsidR="00C15D3B" w:rsidRDefault="00C15D3B" w:rsidP="008B2231">
            <w:pPr>
              <w:rPr>
                <w:szCs w:val="21"/>
              </w:rPr>
            </w:pPr>
            <w:r>
              <w:rPr>
                <w:sz w:val="18"/>
                <w:szCs w:val="18"/>
              </w:rPr>
              <w:t>B</w:t>
            </w:r>
            <w:r>
              <w:rPr>
                <w:rFonts w:hint="eastAsia"/>
                <w:sz w:val="18"/>
                <w:szCs w:val="18"/>
              </w:rPr>
              <w:t>atch</w:t>
            </w:r>
            <w:r>
              <w:rPr>
                <w:sz w:val="18"/>
                <w:szCs w:val="18"/>
              </w:rPr>
              <w:t>Sn</w:t>
            </w:r>
          </w:p>
        </w:tc>
        <w:tc>
          <w:tcPr>
            <w:tcW w:w="1858" w:type="dxa"/>
            <w:shd w:val="clear" w:color="auto" w:fill="auto"/>
          </w:tcPr>
          <w:p w14:paraId="2EC19B5A" w14:textId="77777777" w:rsidR="00C15D3B" w:rsidRDefault="00C15D3B" w:rsidP="008B2231">
            <w:r>
              <w:rPr>
                <w:rFonts w:hint="eastAsia"/>
              </w:rPr>
              <w:t>VARCHAR2(4</w:t>
            </w:r>
            <w:r>
              <w:t>0</w:t>
            </w:r>
            <w:r>
              <w:rPr>
                <w:rFonts w:hint="eastAsia"/>
              </w:rPr>
              <w:t>)</w:t>
            </w:r>
          </w:p>
        </w:tc>
        <w:tc>
          <w:tcPr>
            <w:tcW w:w="1984" w:type="dxa"/>
            <w:shd w:val="clear" w:color="auto" w:fill="auto"/>
          </w:tcPr>
          <w:p w14:paraId="54719A4B" w14:textId="77777777" w:rsidR="00C15D3B" w:rsidRDefault="00C15D3B" w:rsidP="008B2231">
            <w:pPr>
              <w:jc w:val="center"/>
              <w:rPr>
                <w:szCs w:val="21"/>
              </w:rPr>
            </w:pPr>
            <w:r>
              <w:rPr>
                <w:rFonts w:hint="eastAsia"/>
                <w:szCs w:val="21"/>
              </w:rPr>
              <w:t>批次号</w:t>
            </w:r>
          </w:p>
        </w:tc>
        <w:tc>
          <w:tcPr>
            <w:tcW w:w="1119" w:type="dxa"/>
            <w:shd w:val="clear" w:color="auto" w:fill="auto"/>
          </w:tcPr>
          <w:p w14:paraId="25391DD8" w14:textId="77777777" w:rsidR="00C15D3B" w:rsidRDefault="00C15D3B" w:rsidP="008B2231">
            <w:pPr>
              <w:jc w:val="center"/>
            </w:pPr>
            <w:r>
              <w:rPr>
                <w:rFonts w:hint="eastAsia"/>
                <w:b/>
                <w:sz w:val="18"/>
                <w:szCs w:val="18"/>
              </w:rPr>
              <w:t>是</w:t>
            </w:r>
          </w:p>
        </w:tc>
        <w:tc>
          <w:tcPr>
            <w:tcW w:w="1824" w:type="dxa"/>
            <w:shd w:val="clear" w:color="auto" w:fill="auto"/>
            <w:vAlign w:val="center"/>
          </w:tcPr>
          <w:p w14:paraId="1B3A9ED8" w14:textId="77777777" w:rsidR="00C15D3B" w:rsidRDefault="00C15D3B" w:rsidP="008B2231">
            <w:pPr>
              <w:rPr>
                <w:sz w:val="18"/>
                <w:szCs w:val="18"/>
              </w:rPr>
            </w:pPr>
          </w:p>
        </w:tc>
      </w:tr>
      <w:tr w:rsidR="00C15D3B" w14:paraId="1FA3141C" w14:textId="77777777" w:rsidTr="008B2231">
        <w:tc>
          <w:tcPr>
            <w:tcW w:w="992" w:type="dxa"/>
            <w:vMerge/>
          </w:tcPr>
          <w:p w14:paraId="36186132" w14:textId="77777777" w:rsidR="00C15D3B" w:rsidRDefault="00C15D3B" w:rsidP="008B2231"/>
        </w:tc>
        <w:tc>
          <w:tcPr>
            <w:tcW w:w="1828" w:type="dxa"/>
            <w:shd w:val="clear" w:color="auto" w:fill="auto"/>
          </w:tcPr>
          <w:p w14:paraId="60559CDE" w14:textId="77777777" w:rsidR="00C15D3B" w:rsidRDefault="00C15D3B" w:rsidP="008B2231">
            <w:pPr>
              <w:rPr>
                <w:sz w:val="18"/>
                <w:szCs w:val="18"/>
              </w:rPr>
            </w:pPr>
            <w:r>
              <w:rPr>
                <w:rFonts w:hint="eastAsia"/>
                <w:sz w:val="18"/>
                <w:szCs w:val="18"/>
              </w:rPr>
              <w:t>QuerySn</w:t>
            </w:r>
          </w:p>
        </w:tc>
        <w:tc>
          <w:tcPr>
            <w:tcW w:w="1858" w:type="dxa"/>
            <w:shd w:val="clear" w:color="auto" w:fill="auto"/>
          </w:tcPr>
          <w:p w14:paraId="4F6FEB75" w14:textId="77777777" w:rsidR="00C15D3B" w:rsidRDefault="00C15D3B" w:rsidP="008B2231">
            <w:r>
              <w:rPr>
                <w:rFonts w:hint="eastAsia"/>
              </w:rPr>
              <w:t>VARCHAR2(40)</w:t>
            </w:r>
          </w:p>
        </w:tc>
        <w:tc>
          <w:tcPr>
            <w:tcW w:w="1984" w:type="dxa"/>
            <w:shd w:val="clear" w:color="auto" w:fill="auto"/>
          </w:tcPr>
          <w:p w14:paraId="13A8B62F" w14:textId="77777777" w:rsidR="00C15D3B" w:rsidRDefault="00C15D3B" w:rsidP="008B2231">
            <w:pPr>
              <w:jc w:val="center"/>
              <w:rPr>
                <w:szCs w:val="21"/>
              </w:rPr>
            </w:pPr>
            <w:r>
              <w:rPr>
                <w:rFonts w:hint="eastAsia"/>
                <w:szCs w:val="21"/>
              </w:rPr>
              <w:t>要查询的交易流水</w:t>
            </w:r>
          </w:p>
        </w:tc>
        <w:tc>
          <w:tcPr>
            <w:tcW w:w="1119" w:type="dxa"/>
            <w:shd w:val="clear" w:color="auto" w:fill="auto"/>
          </w:tcPr>
          <w:p w14:paraId="4A61D1E9" w14:textId="77777777" w:rsidR="00C15D3B" w:rsidRDefault="00C15D3B" w:rsidP="008B2231">
            <w:pPr>
              <w:jc w:val="center"/>
              <w:rPr>
                <w:b/>
              </w:rPr>
            </w:pPr>
            <w:r>
              <w:rPr>
                <w:rFonts w:hint="eastAsia"/>
                <w:b/>
              </w:rPr>
              <w:t>是</w:t>
            </w:r>
          </w:p>
        </w:tc>
        <w:tc>
          <w:tcPr>
            <w:tcW w:w="1824" w:type="dxa"/>
            <w:shd w:val="clear" w:color="auto" w:fill="auto"/>
            <w:vAlign w:val="center"/>
          </w:tcPr>
          <w:p w14:paraId="25BEB143" w14:textId="77777777" w:rsidR="00C15D3B" w:rsidRDefault="00C15D3B" w:rsidP="008B2231">
            <w:pPr>
              <w:rPr>
                <w:color w:val="000000"/>
                <w:szCs w:val="21"/>
                <w:lang w:bidi="ar"/>
              </w:rPr>
            </w:pPr>
            <w:r>
              <w:rPr>
                <w:rFonts w:hint="eastAsia"/>
                <w:szCs w:val="21"/>
              </w:rPr>
              <w:t>也就是原交易的流水号</w:t>
            </w:r>
          </w:p>
        </w:tc>
      </w:tr>
    </w:tbl>
    <w:p w14:paraId="4E473590" w14:textId="77777777" w:rsidR="00000B1A" w:rsidRPr="00C15D3B" w:rsidRDefault="00000B1A"/>
    <w:p w14:paraId="1CDEA26B" w14:textId="77777777" w:rsidR="00000B1A" w:rsidRDefault="00EC5CF6">
      <w:pPr>
        <w:pStyle w:val="3"/>
      </w:pPr>
      <w:r>
        <w:rPr>
          <w:rFonts w:hint="eastAsia"/>
        </w:rPr>
        <w:t>返回报文</w:t>
      </w:r>
    </w:p>
    <w:tbl>
      <w:tblPr>
        <w:tblW w:w="9605"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992"/>
        <w:gridCol w:w="1828"/>
        <w:gridCol w:w="1858"/>
        <w:gridCol w:w="1984"/>
        <w:gridCol w:w="1119"/>
        <w:gridCol w:w="1824"/>
      </w:tblGrid>
      <w:tr w:rsidR="00000B1A" w14:paraId="6A58BFC0" w14:textId="77777777">
        <w:tc>
          <w:tcPr>
            <w:tcW w:w="992" w:type="dxa"/>
            <w:shd w:val="clear" w:color="auto" w:fill="74D280"/>
          </w:tcPr>
          <w:p w14:paraId="240992D4" w14:textId="77777777" w:rsidR="00000B1A" w:rsidRDefault="00EC5CF6">
            <w:pPr>
              <w:jc w:val="center"/>
              <w:rPr>
                <w:rFonts w:cs="Times New Roman"/>
                <w:b/>
                <w:szCs w:val="20"/>
              </w:rPr>
            </w:pPr>
            <w:r>
              <w:rPr>
                <w:rFonts w:cs="Times New Roman" w:hint="eastAsia"/>
                <w:b/>
                <w:szCs w:val="20"/>
              </w:rPr>
              <w:t>接口</w:t>
            </w:r>
          </w:p>
        </w:tc>
        <w:tc>
          <w:tcPr>
            <w:tcW w:w="1828" w:type="dxa"/>
            <w:shd w:val="clear" w:color="auto" w:fill="74D280"/>
          </w:tcPr>
          <w:p w14:paraId="1E528C16" w14:textId="77777777" w:rsidR="00000B1A" w:rsidRDefault="00EC5CF6">
            <w:pPr>
              <w:jc w:val="center"/>
              <w:rPr>
                <w:rFonts w:cs="Times New Roman"/>
                <w:b/>
                <w:szCs w:val="20"/>
              </w:rPr>
            </w:pPr>
            <w:r>
              <w:rPr>
                <w:rFonts w:cs="Times New Roman" w:hint="eastAsia"/>
                <w:b/>
                <w:szCs w:val="20"/>
              </w:rPr>
              <w:t>变量名称</w:t>
            </w:r>
          </w:p>
        </w:tc>
        <w:tc>
          <w:tcPr>
            <w:tcW w:w="1858" w:type="dxa"/>
            <w:shd w:val="clear" w:color="auto" w:fill="74D280"/>
          </w:tcPr>
          <w:p w14:paraId="5FD4DCE4" w14:textId="77777777" w:rsidR="00000B1A" w:rsidRDefault="00EC5CF6">
            <w:pPr>
              <w:jc w:val="center"/>
              <w:rPr>
                <w:rFonts w:cs="Times New Roman"/>
                <w:b/>
                <w:szCs w:val="20"/>
              </w:rPr>
            </w:pPr>
            <w:r>
              <w:rPr>
                <w:rFonts w:cs="Times New Roman" w:hint="eastAsia"/>
                <w:b/>
                <w:szCs w:val="20"/>
              </w:rPr>
              <w:t>数据类型</w:t>
            </w:r>
          </w:p>
        </w:tc>
        <w:tc>
          <w:tcPr>
            <w:tcW w:w="1984" w:type="dxa"/>
            <w:shd w:val="clear" w:color="auto" w:fill="74D280"/>
          </w:tcPr>
          <w:p w14:paraId="042AF9D0" w14:textId="77777777" w:rsidR="00000B1A" w:rsidRDefault="00EC5CF6">
            <w:pPr>
              <w:jc w:val="center"/>
              <w:rPr>
                <w:rFonts w:cs="Times New Roman"/>
                <w:b/>
                <w:szCs w:val="20"/>
              </w:rPr>
            </w:pPr>
            <w:r>
              <w:rPr>
                <w:rFonts w:cs="Times New Roman" w:hint="eastAsia"/>
                <w:b/>
                <w:szCs w:val="20"/>
              </w:rPr>
              <w:t>中文描述</w:t>
            </w:r>
          </w:p>
        </w:tc>
        <w:tc>
          <w:tcPr>
            <w:tcW w:w="1119" w:type="dxa"/>
            <w:shd w:val="clear" w:color="auto" w:fill="74D280"/>
          </w:tcPr>
          <w:p w14:paraId="7FBE5203" w14:textId="77777777" w:rsidR="00000B1A" w:rsidRDefault="00EC5CF6">
            <w:pPr>
              <w:jc w:val="center"/>
              <w:rPr>
                <w:rFonts w:cs="Times New Roman"/>
                <w:b/>
                <w:szCs w:val="20"/>
              </w:rPr>
            </w:pPr>
            <w:r>
              <w:rPr>
                <w:rFonts w:cs="Times New Roman" w:hint="eastAsia"/>
                <w:b/>
                <w:szCs w:val="20"/>
              </w:rPr>
              <w:t>是否必输</w:t>
            </w:r>
          </w:p>
        </w:tc>
        <w:tc>
          <w:tcPr>
            <w:tcW w:w="1824" w:type="dxa"/>
            <w:shd w:val="clear" w:color="auto" w:fill="74D280"/>
          </w:tcPr>
          <w:p w14:paraId="435D38CC" w14:textId="77777777" w:rsidR="00000B1A" w:rsidRDefault="00EC5CF6">
            <w:pPr>
              <w:jc w:val="center"/>
              <w:rPr>
                <w:rFonts w:cs="Times New Roman"/>
                <w:b/>
                <w:szCs w:val="20"/>
              </w:rPr>
            </w:pPr>
            <w:r>
              <w:rPr>
                <w:rFonts w:cs="Times New Roman" w:hint="eastAsia"/>
                <w:b/>
                <w:szCs w:val="20"/>
              </w:rPr>
              <w:t>备注</w:t>
            </w:r>
          </w:p>
        </w:tc>
      </w:tr>
      <w:tr w:rsidR="00000B1A" w14:paraId="5F0BB368" w14:textId="77777777">
        <w:tc>
          <w:tcPr>
            <w:tcW w:w="992" w:type="dxa"/>
            <w:vMerge w:val="restart"/>
          </w:tcPr>
          <w:p w14:paraId="69C11A30" w14:textId="77777777" w:rsidR="00000B1A" w:rsidRDefault="00EC5CF6">
            <w:r>
              <w:rPr>
                <w:rFonts w:hint="eastAsia"/>
              </w:rPr>
              <w:t>header</w:t>
            </w:r>
          </w:p>
        </w:tc>
        <w:tc>
          <w:tcPr>
            <w:tcW w:w="1828" w:type="dxa"/>
            <w:shd w:val="clear" w:color="auto" w:fill="auto"/>
          </w:tcPr>
          <w:p w14:paraId="3016A3CA" w14:textId="77777777" w:rsidR="00000B1A" w:rsidRDefault="00EC5CF6">
            <w:r>
              <w:rPr>
                <w:rFonts w:hint="eastAsia"/>
                <w:szCs w:val="20"/>
              </w:rPr>
              <w:t>tx_seq</w:t>
            </w:r>
          </w:p>
        </w:tc>
        <w:tc>
          <w:tcPr>
            <w:tcW w:w="1858" w:type="dxa"/>
            <w:shd w:val="clear" w:color="auto" w:fill="auto"/>
          </w:tcPr>
          <w:p w14:paraId="6F965BFD" w14:textId="77777777" w:rsidR="00000B1A" w:rsidRDefault="00EC5CF6">
            <w:r>
              <w:rPr>
                <w:rFonts w:hint="eastAsia"/>
              </w:rPr>
              <w:t>VARCHAR2(32)</w:t>
            </w:r>
          </w:p>
        </w:tc>
        <w:tc>
          <w:tcPr>
            <w:tcW w:w="1984" w:type="dxa"/>
            <w:shd w:val="clear" w:color="auto" w:fill="auto"/>
          </w:tcPr>
          <w:p w14:paraId="7653F06B" w14:textId="77777777" w:rsidR="00000B1A" w:rsidRDefault="00EC5CF6">
            <w:pPr>
              <w:jc w:val="center"/>
            </w:pPr>
            <w:r>
              <w:rPr>
                <w:rFonts w:hint="eastAsia"/>
              </w:rPr>
              <w:t>请求流水号</w:t>
            </w:r>
          </w:p>
        </w:tc>
        <w:tc>
          <w:tcPr>
            <w:tcW w:w="1119" w:type="dxa"/>
            <w:shd w:val="clear" w:color="auto" w:fill="auto"/>
          </w:tcPr>
          <w:p w14:paraId="0D3B2E4A" w14:textId="77777777" w:rsidR="00000B1A" w:rsidRDefault="00EC5CF6">
            <w:pPr>
              <w:jc w:val="center"/>
              <w:rPr>
                <w:b/>
                <w:color w:val="000000"/>
                <w:sz w:val="20"/>
                <w:szCs w:val="20"/>
                <w:lang w:bidi="ar"/>
              </w:rPr>
            </w:pPr>
            <w:r>
              <w:rPr>
                <w:rFonts w:hint="eastAsia"/>
                <w:b/>
                <w:color w:val="000000"/>
                <w:sz w:val="20"/>
                <w:szCs w:val="20"/>
                <w:lang w:bidi="ar"/>
              </w:rPr>
              <w:t>是</w:t>
            </w:r>
          </w:p>
        </w:tc>
        <w:tc>
          <w:tcPr>
            <w:tcW w:w="1824" w:type="dxa"/>
            <w:shd w:val="clear" w:color="auto" w:fill="auto"/>
          </w:tcPr>
          <w:p w14:paraId="326B7246" w14:textId="77777777" w:rsidR="00000B1A" w:rsidRDefault="00EC5CF6">
            <w:pPr>
              <w:rPr>
                <w:color w:val="000000"/>
                <w:sz w:val="18"/>
                <w:szCs w:val="18"/>
                <w:lang w:bidi="ar"/>
              </w:rPr>
            </w:pPr>
            <w:r>
              <w:rPr>
                <w:rFonts w:hint="eastAsia"/>
                <w:color w:val="000000"/>
                <w:sz w:val="18"/>
                <w:szCs w:val="18"/>
                <w:lang w:bidi="ar"/>
              </w:rPr>
              <w:t xml:space="preserve"> </w:t>
            </w:r>
            <w:r>
              <w:rPr>
                <w:rFonts w:hint="eastAsia"/>
                <w:color w:val="FF0000"/>
                <w:sz w:val="18"/>
                <w:szCs w:val="18"/>
                <w:lang w:bidi="ar"/>
              </w:rPr>
              <w:t>不可重复</w:t>
            </w:r>
          </w:p>
        </w:tc>
      </w:tr>
      <w:tr w:rsidR="00000B1A" w14:paraId="3B096C3D" w14:textId="77777777">
        <w:tc>
          <w:tcPr>
            <w:tcW w:w="992" w:type="dxa"/>
            <w:vMerge/>
          </w:tcPr>
          <w:p w14:paraId="5EEE7DA9" w14:textId="77777777" w:rsidR="00000B1A" w:rsidRDefault="00000B1A"/>
        </w:tc>
        <w:tc>
          <w:tcPr>
            <w:tcW w:w="1828" w:type="dxa"/>
            <w:shd w:val="clear" w:color="auto" w:fill="auto"/>
          </w:tcPr>
          <w:p w14:paraId="7E57B746" w14:textId="77777777" w:rsidR="00000B1A" w:rsidRDefault="00EC5CF6">
            <w:r>
              <w:rPr>
                <w:rFonts w:hint="eastAsia"/>
                <w:szCs w:val="20"/>
              </w:rPr>
              <w:t>tradeTime</w:t>
            </w:r>
          </w:p>
        </w:tc>
        <w:tc>
          <w:tcPr>
            <w:tcW w:w="1858" w:type="dxa"/>
            <w:shd w:val="clear" w:color="auto" w:fill="auto"/>
          </w:tcPr>
          <w:p w14:paraId="061EF471" w14:textId="77777777" w:rsidR="00000B1A" w:rsidRDefault="00EC5CF6">
            <w:r>
              <w:rPr>
                <w:rFonts w:hint="eastAsia"/>
              </w:rPr>
              <w:t>VARCHAR2(20)</w:t>
            </w:r>
          </w:p>
        </w:tc>
        <w:tc>
          <w:tcPr>
            <w:tcW w:w="1984" w:type="dxa"/>
            <w:shd w:val="clear" w:color="auto" w:fill="auto"/>
          </w:tcPr>
          <w:p w14:paraId="6C9437D7" w14:textId="77777777" w:rsidR="00000B1A" w:rsidRDefault="00EC5CF6">
            <w:pPr>
              <w:jc w:val="center"/>
            </w:pPr>
            <w:r>
              <w:rPr>
                <w:rFonts w:hint="eastAsia"/>
              </w:rPr>
              <w:t>交易时间</w:t>
            </w:r>
          </w:p>
        </w:tc>
        <w:tc>
          <w:tcPr>
            <w:tcW w:w="1119" w:type="dxa"/>
            <w:shd w:val="clear" w:color="auto" w:fill="auto"/>
            <w:vAlign w:val="center"/>
          </w:tcPr>
          <w:p w14:paraId="0D2F1411" w14:textId="77777777" w:rsidR="00000B1A" w:rsidRDefault="00EC5CF6">
            <w:pPr>
              <w:jc w:val="center"/>
              <w:rPr>
                <w:b/>
                <w:sz w:val="18"/>
                <w:szCs w:val="18"/>
              </w:rPr>
            </w:pPr>
            <w:r>
              <w:rPr>
                <w:rFonts w:hint="eastAsia"/>
                <w:b/>
                <w:sz w:val="18"/>
                <w:szCs w:val="18"/>
              </w:rPr>
              <w:t>是</w:t>
            </w:r>
          </w:p>
        </w:tc>
        <w:tc>
          <w:tcPr>
            <w:tcW w:w="1824" w:type="dxa"/>
            <w:shd w:val="clear" w:color="auto" w:fill="auto"/>
            <w:vAlign w:val="center"/>
          </w:tcPr>
          <w:p w14:paraId="62218573" w14:textId="77777777" w:rsidR="00000B1A" w:rsidRDefault="00EC5CF6">
            <w:pPr>
              <w:rPr>
                <w:b/>
                <w:sz w:val="18"/>
                <w:szCs w:val="18"/>
              </w:rPr>
            </w:pPr>
            <w:r>
              <w:rPr>
                <w:rFonts w:hint="eastAsia"/>
                <w:szCs w:val="21"/>
              </w:rPr>
              <w:t>YYYY-MM-DD hh-mm-ss</w:t>
            </w:r>
          </w:p>
        </w:tc>
      </w:tr>
      <w:tr w:rsidR="00671721" w14:paraId="32FAE38C" w14:textId="77777777">
        <w:tc>
          <w:tcPr>
            <w:tcW w:w="992" w:type="dxa"/>
            <w:vMerge w:val="restart"/>
          </w:tcPr>
          <w:p w14:paraId="738A235E" w14:textId="77777777" w:rsidR="00671721" w:rsidRDefault="00671721"/>
        </w:tc>
        <w:tc>
          <w:tcPr>
            <w:tcW w:w="1828" w:type="dxa"/>
            <w:shd w:val="clear" w:color="auto" w:fill="auto"/>
          </w:tcPr>
          <w:p w14:paraId="157BCABB" w14:textId="77777777" w:rsidR="00671721" w:rsidRDefault="00671721">
            <w:pPr>
              <w:rPr>
                <w:sz w:val="18"/>
                <w:szCs w:val="18"/>
              </w:rPr>
            </w:pPr>
            <w:r>
              <w:rPr>
                <w:rFonts w:hint="eastAsia"/>
                <w:sz w:val="18"/>
                <w:szCs w:val="18"/>
              </w:rPr>
              <w:t>repCode</w:t>
            </w:r>
          </w:p>
        </w:tc>
        <w:tc>
          <w:tcPr>
            <w:tcW w:w="1858" w:type="dxa"/>
            <w:shd w:val="clear" w:color="auto" w:fill="auto"/>
          </w:tcPr>
          <w:p w14:paraId="491D2BE5" w14:textId="0DED7DC4" w:rsidR="00671721" w:rsidRDefault="00671721">
            <w:r>
              <w:rPr>
                <w:rFonts w:hint="eastAsia"/>
              </w:rPr>
              <w:t>VARCHAR2(15)</w:t>
            </w:r>
          </w:p>
        </w:tc>
        <w:tc>
          <w:tcPr>
            <w:tcW w:w="1984" w:type="dxa"/>
            <w:shd w:val="clear" w:color="auto" w:fill="auto"/>
          </w:tcPr>
          <w:p w14:paraId="7F29C05C" w14:textId="77777777" w:rsidR="00671721" w:rsidRDefault="00671721">
            <w:pPr>
              <w:jc w:val="center"/>
            </w:pPr>
            <w:r>
              <w:rPr>
                <w:rFonts w:hint="eastAsia"/>
              </w:rPr>
              <w:t>返回码</w:t>
            </w:r>
          </w:p>
        </w:tc>
        <w:tc>
          <w:tcPr>
            <w:tcW w:w="1119" w:type="dxa"/>
            <w:shd w:val="clear" w:color="auto" w:fill="auto"/>
            <w:vAlign w:val="center"/>
          </w:tcPr>
          <w:p w14:paraId="7FC59742"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5A48B955" w14:textId="77777777" w:rsidR="00671721" w:rsidRDefault="00671721">
            <w:pPr>
              <w:rPr>
                <w:b/>
                <w:sz w:val="18"/>
                <w:szCs w:val="18"/>
              </w:rPr>
            </w:pPr>
          </w:p>
        </w:tc>
      </w:tr>
      <w:tr w:rsidR="00671721" w14:paraId="7ED9790B" w14:textId="77777777">
        <w:tc>
          <w:tcPr>
            <w:tcW w:w="992" w:type="dxa"/>
            <w:vMerge/>
          </w:tcPr>
          <w:p w14:paraId="5DF83A63" w14:textId="77777777" w:rsidR="00671721" w:rsidRDefault="00671721"/>
        </w:tc>
        <w:tc>
          <w:tcPr>
            <w:tcW w:w="1828" w:type="dxa"/>
            <w:shd w:val="clear" w:color="auto" w:fill="auto"/>
          </w:tcPr>
          <w:p w14:paraId="16E4E194" w14:textId="77777777" w:rsidR="00671721" w:rsidRDefault="00671721">
            <w:pPr>
              <w:rPr>
                <w:b/>
                <w:bCs/>
                <w:sz w:val="18"/>
                <w:szCs w:val="18"/>
              </w:rPr>
            </w:pPr>
            <w:r>
              <w:rPr>
                <w:rFonts w:hint="eastAsia"/>
                <w:sz w:val="18"/>
                <w:szCs w:val="18"/>
              </w:rPr>
              <w:t xml:space="preserve">repMsg </w:t>
            </w:r>
          </w:p>
        </w:tc>
        <w:tc>
          <w:tcPr>
            <w:tcW w:w="1858" w:type="dxa"/>
            <w:shd w:val="clear" w:color="auto" w:fill="auto"/>
          </w:tcPr>
          <w:p w14:paraId="65AE96AC" w14:textId="77777777" w:rsidR="00671721" w:rsidRDefault="00671721">
            <w:r>
              <w:rPr>
                <w:rFonts w:hint="eastAsia"/>
              </w:rPr>
              <w:t>VARCHAR2(256)</w:t>
            </w:r>
          </w:p>
        </w:tc>
        <w:tc>
          <w:tcPr>
            <w:tcW w:w="1984" w:type="dxa"/>
            <w:shd w:val="clear" w:color="auto" w:fill="auto"/>
          </w:tcPr>
          <w:p w14:paraId="75D72F41" w14:textId="77777777" w:rsidR="00671721" w:rsidRDefault="00671721">
            <w:pPr>
              <w:jc w:val="center"/>
            </w:pPr>
            <w:r>
              <w:rPr>
                <w:rFonts w:hint="eastAsia"/>
              </w:rPr>
              <w:t>返回信息</w:t>
            </w:r>
          </w:p>
        </w:tc>
        <w:tc>
          <w:tcPr>
            <w:tcW w:w="1119" w:type="dxa"/>
            <w:shd w:val="clear" w:color="auto" w:fill="auto"/>
          </w:tcPr>
          <w:p w14:paraId="5B3CCA98" w14:textId="77777777" w:rsidR="00671721" w:rsidRDefault="00671721">
            <w:pPr>
              <w:jc w:val="center"/>
              <w:rPr>
                <w:b/>
                <w:color w:val="000000"/>
                <w:sz w:val="20"/>
                <w:szCs w:val="20"/>
                <w:lang w:bidi="ar"/>
              </w:rPr>
            </w:pPr>
            <w:r>
              <w:rPr>
                <w:rFonts w:hint="eastAsia"/>
                <w:b/>
                <w:color w:val="000000"/>
                <w:sz w:val="20"/>
                <w:szCs w:val="20"/>
                <w:lang w:bidi="ar"/>
              </w:rPr>
              <w:t>是</w:t>
            </w:r>
          </w:p>
        </w:tc>
        <w:tc>
          <w:tcPr>
            <w:tcW w:w="1824" w:type="dxa"/>
            <w:shd w:val="clear" w:color="auto" w:fill="auto"/>
            <w:vAlign w:val="center"/>
          </w:tcPr>
          <w:p w14:paraId="46351E55" w14:textId="77777777" w:rsidR="00671721" w:rsidRDefault="00671721">
            <w:pPr>
              <w:rPr>
                <w:sz w:val="18"/>
                <w:szCs w:val="18"/>
              </w:rPr>
            </w:pPr>
          </w:p>
        </w:tc>
      </w:tr>
      <w:tr w:rsidR="00671721" w14:paraId="244B318C" w14:textId="77777777">
        <w:tc>
          <w:tcPr>
            <w:tcW w:w="992" w:type="dxa"/>
            <w:vMerge/>
          </w:tcPr>
          <w:p w14:paraId="780596D9" w14:textId="77777777" w:rsidR="00671721" w:rsidRDefault="00671721"/>
        </w:tc>
        <w:tc>
          <w:tcPr>
            <w:tcW w:w="1828" w:type="dxa"/>
            <w:shd w:val="clear" w:color="auto" w:fill="auto"/>
          </w:tcPr>
          <w:p w14:paraId="09790CC7" w14:textId="77777777" w:rsidR="00671721" w:rsidRDefault="00671721">
            <w:pPr>
              <w:rPr>
                <w:sz w:val="18"/>
                <w:szCs w:val="18"/>
              </w:rPr>
            </w:pPr>
            <w:r>
              <w:rPr>
                <w:rFonts w:hint="eastAsia"/>
                <w:sz w:val="18"/>
                <w:szCs w:val="18"/>
              </w:rPr>
              <w:t>ChannelCode</w:t>
            </w:r>
          </w:p>
        </w:tc>
        <w:tc>
          <w:tcPr>
            <w:tcW w:w="1858" w:type="dxa"/>
            <w:shd w:val="clear" w:color="auto" w:fill="auto"/>
          </w:tcPr>
          <w:p w14:paraId="03EBF135" w14:textId="77777777" w:rsidR="00671721" w:rsidRDefault="00671721">
            <w:r>
              <w:rPr>
                <w:rFonts w:hint="eastAsia"/>
              </w:rPr>
              <w:t>VARCHAR2(4)</w:t>
            </w:r>
          </w:p>
        </w:tc>
        <w:tc>
          <w:tcPr>
            <w:tcW w:w="1984" w:type="dxa"/>
            <w:shd w:val="clear" w:color="auto" w:fill="auto"/>
          </w:tcPr>
          <w:p w14:paraId="0D91399A" w14:textId="77777777" w:rsidR="00671721" w:rsidRDefault="00671721">
            <w:pPr>
              <w:jc w:val="center"/>
            </w:pPr>
            <w:r>
              <w:rPr>
                <w:rFonts w:hint="eastAsia"/>
              </w:rPr>
              <w:t>渠道</w:t>
            </w:r>
          </w:p>
        </w:tc>
        <w:tc>
          <w:tcPr>
            <w:tcW w:w="1119" w:type="dxa"/>
            <w:shd w:val="clear" w:color="auto" w:fill="auto"/>
          </w:tcPr>
          <w:p w14:paraId="175B7707" w14:textId="77777777" w:rsidR="00671721" w:rsidRDefault="00671721">
            <w:pPr>
              <w:jc w:val="center"/>
              <w:rPr>
                <w:b/>
                <w:color w:val="000000"/>
                <w:sz w:val="20"/>
                <w:szCs w:val="20"/>
                <w:lang w:bidi="ar"/>
              </w:rPr>
            </w:pPr>
            <w:r>
              <w:rPr>
                <w:rFonts w:hint="eastAsia"/>
                <w:b/>
                <w:color w:val="000000"/>
                <w:sz w:val="20"/>
                <w:szCs w:val="20"/>
                <w:lang w:bidi="ar"/>
              </w:rPr>
              <w:t>否</w:t>
            </w:r>
          </w:p>
        </w:tc>
        <w:tc>
          <w:tcPr>
            <w:tcW w:w="1824" w:type="dxa"/>
            <w:shd w:val="clear" w:color="auto" w:fill="auto"/>
            <w:vAlign w:val="center"/>
          </w:tcPr>
          <w:p w14:paraId="2AF21638" w14:textId="77777777" w:rsidR="00671721" w:rsidRDefault="00671721">
            <w:pPr>
              <w:rPr>
                <w:sz w:val="18"/>
                <w:szCs w:val="18"/>
              </w:rPr>
            </w:pPr>
            <w:r>
              <w:rPr>
                <w:rFonts w:hint="eastAsia"/>
                <w:sz w:val="18"/>
                <w:szCs w:val="18"/>
                <w:highlight w:val="red"/>
              </w:rPr>
              <w:t>成功必输</w:t>
            </w:r>
          </w:p>
        </w:tc>
      </w:tr>
      <w:tr w:rsidR="00671721" w14:paraId="0E1D8A8E" w14:textId="77777777">
        <w:tc>
          <w:tcPr>
            <w:tcW w:w="992" w:type="dxa"/>
            <w:vMerge/>
          </w:tcPr>
          <w:p w14:paraId="73B87B1C" w14:textId="77777777" w:rsidR="00671721" w:rsidRDefault="00671721"/>
        </w:tc>
        <w:tc>
          <w:tcPr>
            <w:tcW w:w="1828" w:type="dxa"/>
            <w:shd w:val="clear" w:color="auto" w:fill="auto"/>
          </w:tcPr>
          <w:p w14:paraId="0757C44E" w14:textId="77777777" w:rsidR="00671721" w:rsidRDefault="00671721">
            <w:pPr>
              <w:rPr>
                <w:color w:val="FF0000"/>
                <w:sz w:val="18"/>
                <w:szCs w:val="18"/>
              </w:rPr>
            </w:pPr>
            <w:r>
              <w:rPr>
                <w:rFonts w:hint="eastAsia"/>
                <w:color w:val="FF0000"/>
                <w:sz w:val="18"/>
                <w:szCs w:val="18"/>
              </w:rPr>
              <w:t>Order</w:t>
            </w:r>
            <w:r>
              <w:rPr>
                <w:color w:val="FF0000"/>
                <w:sz w:val="18"/>
                <w:szCs w:val="18"/>
              </w:rPr>
              <w:t>State</w:t>
            </w:r>
          </w:p>
        </w:tc>
        <w:tc>
          <w:tcPr>
            <w:tcW w:w="1858" w:type="dxa"/>
            <w:shd w:val="clear" w:color="auto" w:fill="auto"/>
          </w:tcPr>
          <w:p w14:paraId="4D12A3CD" w14:textId="77777777" w:rsidR="00671721" w:rsidRDefault="00671721">
            <w:pPr>
              <w:rPr>
                <w:color w:val="FF0000"/>
              </w:rPr>
            </w:pPr>
            <w:r>
              <w:rPr>
                <w:rFonts w:hint="eastAsia"/>
                <w:color w:val="FF0000"/>
              </w:rPr>
              <w:t>VARCHAR2(4)</w:t>
            </w:r>
          </w:p>
        </w:tc>
        <w:tc>
          <w:tcPr>
            <w:tcW w:w="1984" w:type="dxa"/>
            <w:shd w:val="clear" w:color="auto" w:fill="auto"/>
          </w:tcPr>
          <w:p w14:paraId="5F22C38A" w14:textId="77777777" w:rsidR="00671721" w:rsidRDefault="00671721">
            <w:pPr>
              <w:jc w:val="center"/>
              <w:rPr>
                <w:color w:val="FF0000"/>
              </w:rPr>
            </w:pPr>
            <w:r>
              <w:rPr>
                <w:rFonts w:hint="eastAsia"/>
                <w:color w:val="FF0000"/>
              </w:rPr>
              <w:t>订单状态</w:t>
            </w:r>
          </w:p>
        </w:tc>
        <w:tc>
          <w:tcPr>
            <w:tcW w:w="1119" w:type="dxa"/>
            <w:shd w:val="clear" w:color="auto" w:fill="auto"/>
          </w:tcPr>
          <w:p w14:paraId="53B47DB1" w14:textId="77777777" w:rsidR="00671721" w:rsidRDefault="00671721">
            <w:pPr>
              <w:jc w:val="center"/>
              <w:rPr>
                <w:b/>
                <w:color w:val="FF0000"/>
                <w:sz w:val="20"/>
                <w:szCs w:val="20"/>
                <w:lang w:bidi="ar"/>
              </w:rPr>
            </w:pPr>
            <w:r>
              <w:rPr>
                <w:rFonts w:hint="eastAsia"/>
                <w:b/>
                <w:color w:val="FF0000"/>
                <w:sz w:val="20"/>
                <w:szCs w:val="20"/>
                <w:lang w:bidi="ar"/>
              </w:rPr>
              <w:t>是</w:t>
            </w:r>
          </w:p>
        </w:tc>
        <w:tc>
          <w:tcPr>
            <w:tcW w:w="1824" w:type="dxa"/>
            <w:shd w:val="clear" w:color="auto" w:fill="auto"/>
            <w:vAlign w:val="center"/>
          </w:tcPr>
          <w:p w14:paraId="4E46D31B" w14:textId="77777777" w:rsidR="00671721" w:rsidRDefault="00671721">
            <w:pPr>
              <w:rPr>
                <w:color w:val="FF0000"/>
                <w:sz w:val="18"/>
                <w:szCs w:val="18"/>
              </w:rPr>
            </w:pPr>
            <w:r>
              <w:rPr>
                <w:rFonts w:hint="eastAsia"/>
                <w:color w:val="FF0000"/>
                <w:sz w:val="18"/>
                <w:szCs w:val="18"/>
              </w:rPr>
              <w:t>详见附录</w:t>
            </w:r>
            <w:r>
              <w:rPr>
                <w:rFonts w:hint="eastAsia"/>
                <w:color w:val="FF0000"/>
                <w:sz w:val="18"/>
                <w:szCs w:val="18"/>
              </w:rPr>
              <w:t>4</w:t>
            </w:r>
            <w:r>
              <w:rPr>
                <w:color w:val="FF0000"/>
                <w:sz w:val="18"/>
                <w:szCs w:val="18"/>
              </w:rPr>
              <w:t>.1</w:t>
            </w:r>
            <w:r>
              <w:rPr>
                <w:rFonts w:hint="eastAsia"/>
                <w:color w:val="FF0000"/>
                <w:sz w:val="18"/>
                <w:szCs w:val="18"/>
              </w:rPr>
              <w:t>订单状态</w:t>
            </w:r>
          </w:p>
        </w:tc>
      </w:tr>
      <w:tr w:rsidR="00671721" w14:paraId="2C6887F4" w14:textId="77777777" w:rsidTr="0098330E">
        <w:tc>
          <w:tcPr>
            <w:tcW w:w="992" w:type="dxa"/>
            <w:vMerge/>
          </w:tcPr>
          <w:p w14:paraId="0404CA55" w14:textId="77777777" w:rsidR="00671721" w:rsidRDefault="00671721" w:rsidP="00671721"/>
        </w:tc>
        <w:tc>
          <w:tcPr>
            <w:tcW w:w="1828" w:type="dxa"/>
            <w:shd w:val="clear" w:color="auto" w:fill="auto"/>
            <w:vAlign w:val="center"/>
          </w:tcPr>
          <w:p w14:paraId="46D2BE93" w14:textId="18BE6C9B" w:rsidR="00671721" w:rsidRDefault="006B7C9F" w:rsidP="00981B8B">
            <w:pPr>
              <w:rPr>
                <w:color w:val="FF0000"/>
                <w:sz w:val="18"/>
                <w:szCs w:val="18"/>
              </w:rPr>
            </w:pPr>
            <w:r>
              <w:t>Business</w:t>
            </w:r>
            <w:r w:rsidR="00981B8B">
              <w:t>C</w:t>
            </w:r>
            <w:r w:rsidR="00981B8B">
              <w:rPr>
                <w:rFonts w:hint="eastAsia"/>
              </w:rPr>
              <w:t>ode</w:t>
            </w:r>
          </w:p>
        </w:tc>
        <w:tc>
          <w:tcPr>
            <w:tcW w:w="1858" w:type="dxa"/>
            <w:shd w:val="clear" w:color="auto" w:fill="auto"/>
            <w:vAlign w:val="center"/>
          </w:tcPr>
          <w:p w14:paraId="1DE5E0E0" w14:textId="6A19792F" w:rsidR="00671721" w:rsidRDefault="00671721" w:rsidP="00671721">
            <w:pPr>
              <w:rPr>
                <w:color w:val="FF0000"/>
              </w:rPr>
            </w:pPr>
            <w:r>
              <w:rPr>
                <w:rFonts w:ascii="宋体" w:hAnsi="宋体" w:cs="宋体" w:hint="eastAsia"/>
                <w:color w:val="000000"/>
                <w:kern w:val="0"/>
                <w:szCs w:val="21"/>
              </w:rPr>
              <w:t>VARCHAR2(</w:t>
            </w:r>
            <w:r w:rsidR="00206574">
              <w:rPr>
                <w:rFonts w:ascii="宋体" w:hAnsi="宋体" w:cs="宋体"/>
                <w:color w:val="000000"/>
                <w:kern w:val="0"/>
                <w:szCs w:val="21"/>
              </w:rPr>
              <w:t>12</w:t>
            </w:r>
            <w:r>
              <w:rPr>
                <w:rFonts w:ascii="宋体" w:hAnsi="宋体" w:cs="宋体" w:hint="eastAsia"/>
                <w:color w:val="000000"/>
                <w:kern w:val="0"/>
                <w:szCs w:val="21"/>
              </w:rPr>
              <w:t>)</w:t>
            </w:r>
          </w:p>
        </w:tc>
        <w:tc>
          <w:tcPr>
            <w:tcW w:w="1984" w:type="dxa"/>
            <w:shd w:val="clear" w:color="auto" w:fill="auto"/>
            <w:vAlign w:val="center"/>
          </w:tcPr>
          <w:p w14:paraId="16F0B231" w14:textId="01113D8A" w:rsidR="00671721" w:rsidRDefault="00981B8B" w:rsidP="00981B8B">
            <w:pPr>
              <w:jc w:val="center"/>
              <w:rPr>
                <w:color w:val="FF0000"/>
              </w:rPr>
            </w:pPr>
            <w:r>
              <w:rPr>
                <w:rFonts w:hint="eastAsia"/>
              </w:rPr>
              <w:t>渠道业务编码</w:t>
            </w:r>
          </w:p>
        </w:tc>
        <w:tc>
          <w:tcPr>
            <w:tcW w:w="1119" w:type="dxa"/>
            <w:shd w:val="clear" w:color="auto" w:fill="auto"/>
            <w:vAlign w:val="center"/>
          </w:tcPr>
          <w:p w14:paraId="2AF0B9D9" w14:textId="0A7E746D" w:rsidR="00671721" w:rsidRDefault="00671721" w:rsidP="00671721">
            <w:pPr>
              <w:jc w:val="center"/>
              <w:rPr>
                <w:b/>
                <w:color w:val="FF0000"/>
                <w:sz w:val="20"/>
                <w:szCs w:val="20"/>
                <w:lang w:bidi="ar"/>
              </w:rPr>
            </w:pPr>
            <w:r>
              <w:rPr>
                <w:rStyle w:val="ae"/>
                <w:rFonts w:hint="eastAsia"/>
              </w:rPr>
              <w:t>否</w:t>
            </w:r>
          </w:p>
        </w:tc>
        <w:tc>
          <w:tcPr>
            <w:tcW w:w="1824" w:type="dxa"/>
            <w:shd w:val="clear" w:color="auto" w:fill="auto"/>
            <w:vAlign w:val="center"/>
          </w:tcPr>
          <w:p w14:paraId="70168E93" w14:textId="0D728B23" w:rsidR="00671721" w:rsidRDefault="00671721" w:rsidP="00671721">
            <w:pPr>
              <w:rPr>
                <w:color w:val="FF0000"/>
                <w:sz w:val="18"/>
                <w:szCs w:val="18"/>
              </w:rPr>
            </w:pPr>
          </w:p>
        </w:tc>
      </w:tr>
      <w:tr w:rsidR="00671721" w14:paraId="211F39A8" w14:textId="77777777" w:rsidTr="0098330E">
        <w:tc>
          <w:tcPr>
            <w:tcW w:w="992" w:type="dxa"/>
            <w:vMerge/>
          </w:tcPr>
          <w:p w14:paraId="41345A81" w14:textId="77777777" w:rsidR="00671721" w:rsidRDefault="00671721" w:rsidP="00671721"/>
        </w:tc>
        <w:tc>
          <w:tcPr>
            <w:tcW w:w="1828" w:type="dxa"/>
            <w:shd w:val="clear" w:color="auto" w:fill="auto"/>
          </w:tcPr>
          <w:p w14:paraId="1080EFEA" w14:textId="6BD5E16E" w:rsidR="00671721" w:rsidRDefault="00671721" w:rsidP="00671721">
            <w:pPr>
              <w:rPr>
                <w:color w:val="FF0000"/>
                <w:sz w:val="18"/>
                <w:szCs w:val="18"/>
              </w:rPr>
            </w:pPr>
            <w:r w:rsidRPr="00F63B42">
              <w:rPr>
                <w:color w:val="000000" w:themeColor="text1"/>
                <w:sz w:val="18"/>
                <w:szCs w:val="18"/>
              </w:rPr>
              <w:t>SettleDay</w:t>
            </w:r>
          </w:p>
        </w:tc>
        <w:tc>
          <w:tcPr>
            <w:tcW w:w="1858" w:type="dxa"/>
            <w:shd w:val="clear" w:color="auto" w:fill="auto"/>
            <w:vAlign w:val="center"/>
          </w:tcPr>
          <w:p w14:paraId="3D80B0CF" w14:textId="07362AEE" w:rsidR="00671721" w:rsidRDefault="00671721" w:rsidP="00671721">
            <w:pPr>
              <w:rPr>
                <w:color w:val="FF0000"/>
              </w:rPr>
            </w:pPr>
            <w:r>
              <w:rPr>
                <w:rFonts w:ascii="宋体" w:hAnsi="宋体" w:cs="宋体" w:hint="eastAsia"/>
                <w:color w:val="000000"/>
                <w:kern w:val="0"/>
                <w:szCs w:val="21"/>
              </w:rPr>
              <w:t>VARCHAR2(</w:t>
            </w:r>
            <w:r>
              <w:rPr>
                <w:rFonts w:ascii="宋体" w:hAnsi="宋体" w:cs="宋体"/>
                <w:color w:val="000000"/>
                <w:kern w:val="0"/>
                <w:szCs w:val="21"/>
              </w:rPr>
              <w:t>10</w:t>
            </w:r>
            <w:r>
              <w:rPr>
                <w:rFonts w:ascii="宋体" w:hAnsi="宋体" w:cs="宋体" w:hint="eastAsia"/>
                <w:color w:val="000000"/>
                <w:kern w:val="0"/>
                <w:szCs w:val="21"/>
              </w:rPr>
              <w:t>)</w:t>
            </w:r>
          </w:p>
        </w:tc>
        <w:tc>
          <w:tcPr>
            <w:tcW w:w="1984" w:type="dxa"/>
            <w:shd w:val="clear" w:color="auto" w:fill="auto"/>
          </w:tcPr>
          <w:p w14:paraId="0D0BD603" w14:textId="4419AA94" w:rsidR="00671721" w:rsidRDefault="00671721" w:rsidP="00671721">
            <w:pPr>
              <w:jc w:val="center"/>
              <w:rPr>
                <w:color w:val="FF0000"/>
              </w:rPr>
            </w:pPr>
            <w:r>
              <w:rPr>
                <w:rFonts w:hint="eastAsia"/>
                <w:color w:val="000000" w:themeColor="text1"/>
              </w:rPr>
              <w:t>记账日期</w:t>
            </w:r>
          </w:p>
        </w:tc>
        <w:tc>
          <w:tcPr>
            <w:tcW w:w="1119" w:type="dxa"/>
            <w:shd w:val="clear" w:color="auto" w:fill="auto"/>
          </w:tcPr>
          <w:p w14:paraId="1A1DD848" w14:textId="27B1B97F" w:rsidR="00671721" w:rsidRDefault="00671721" w:rsidP="00671721">
            <w:pPr>
              <w:jc w:val="center"/>
              <w:rPr>
                <w:b/>
                <w:color w:val="FF0000"/>
                <w:sz w:val="20"/>
                <w:szCs w:val="20"/>
                <w:lang w:bidi="ar"/>
              </w:rPr>
            </w:pPr>
            <w:r>
              <w:rPr>
                <w:rFonts w:hint="eastAsia"/>
                <w:b/>
                <w:color w:val="FF0000"/>
                <w:sz w:val="20"/>
                <w:szCs w:val="20"/>
                <w:lang w:bidi="ar"/>
              </w:rPr>
              <w:t>否</w:t>
            </w:r>
          </w:p>
        </w:tc>
        <w:tc>
          <w:tcPr>
            <w:tcW w:w="1824" w:type="dxa"/>
            <w:shd w:val="clear" w:color="auto" w:fill="auto"/>
            <w:vAlign w:val="center"/>
          </w:tcPr>
          <w:p w14:paraId="05FEF590" w14:textId="77777777" w:rsidR="00671721" w:rsidRDefault="00671721" w:rsidP="00671721">
            <w:pPr>
              <w:rPr>
                <w:color w:val="FF0000"/>
                <w:sz w:val="18"/>
                <w:szCs w:val="18"/>
              </w:rPr>
            </w:pPr>
          </w:p>
        </w:tc>
      </w:tr>
    </w:tbl>
    <w:p w14:paraId="1E59119A" w14:textId="38C809E0" w:rsidR="00000B1A" w:rsidRDefault="005C0BC5">
      <w:r>
        <w:rPr>
          <w:rFonts w:hint="eastAsia"/>
        </w:rPr>
        <w:t xml:space="preserve"> </w:t>
      </w:r>
      <w:r w:rsidR="00687D25">
        <w:t xml:space="preserve">     </w:t>
      </w:r>
    </w:p>
    <w:p w14:paraId="5A04F445" w14:textId="77777777" w:rsidR="00000B1A" w:rsidRDefault="00EC5CF6">
      <w:pPr>
        <w:pStyle w:val="3"/>
      </w:pPr>
      <w:r>
        <w:rPr>
          <w:rFonts w:hint="eastAsia"/>
        </w:rPr>
        <w:lastRenderedPageBreak/>
        <w:t>补充说明</w:t>
      </w:r>
    </w:p>
    <w:p w14:paraId="0B1BE52B" w14:textId="77777777" w:rsidR="00000B1A" w:rsidRDefault="00000B1A"/>
    <w:p w14:paraId="48335DE4" w14:textId="77777777" w:rsidR="00000B1A" w:rsidRDefault="00EC5CF6">
      <w:pPr>
        <w:pStyle w:val="1"/>
      </w:pPr>
      <w:r>
        <w:rPr>
          <w:rFonts w:hint="eastAsia"/>
        </w:rPr>
        <w:t>附录</w:t>
      </w:r>
    </w:p>
    <w:p w14:paraId="75A5C14D" w14:textId="77777777" w:rsidR="00000B1A" w:rsidRDefault="00EC5CF6">
      <w:pPr>
        <w:pStyle w:val="2"/>
      </w:pPr>
      <w:r>
        <w:rPr>
          <w:rFonts w:hint="eastAsia"/>
        </w:rPr>
        <w:t>订单状态</w:t>
      </w:r>
    </w:p>
    <w:tbl>
      <w:tblPr>
        <w:tblStyle w:val="ad"/>
        <w:tblW w:w="8296" w:type="dxa"/>
        <w:tblLayout w:type="fixed"/>
        <w:tblLook w:val="04A0" w:firstRow="1" w:lastRow="0" w:firstColumn="1" w:lastColumn="0" w:noHBand="0" w:noVBand="1"/>
      </w:tblPr>
      <w:tblGrid>
        <w:gridCol w:w="4148"/>
        <w:gridCol w:w="4148"/>
      </w:tblGrid>
      <w:tr w:rsidR="00000B1A" w14:paraId="12DC066F" w14:textId="77777777">
        <w:tc>
          <w:tcPr>
            <w:tcW w:w="4148" w:type="dxa"/>
          </w:tcPr>
          <w:p w14:paraId="72F5A021" w14:textId="77777777" w:rsidR="00000B1A" w:rsidRDefault="00EC5CF6">
            <w:pPr>
              <w:adjustRightInd w:val="0"/>
              <w:jc w:val="center"/>
            </w:pPr>
            <w:r>
              <w:rPr>
                <w:rFonts w:hint="eastAsia"/>
                <w:i/>
                <w:iCs/>
              </w:rPr>
              <w:t>编码</w:t>
            </w:r>
          </w:p>
        </w:tc>
        <w:tc>
          <w:tcPr>
            <w:tcW w:w="4148" w:type="dxa"/>
          </w:tcPr>
          <w:p w14:paraId="540D0740" w14:textId="77777777" w:rsidR="00000B1A" w:rsidRDefault="00EC5CF6">
            <w:pPr>
              <w:adjustRightInd w:val="0"/>
              <w:jc w:val="center"/>
            </w:pPr>
            <w:r>
              <w:rPr>
                <w:rFonts w:hint="eastAsia"/>
                <w:i/>
                <w:iCs/>
              </w:rPr>
              <w:t>说明</w:t>
            </w:r>
          </w:p>
        </w:tc>
      </w:tr>
      <w:tr w:rsidR="00000B1A" w14:paraId="33835C08" w14:textId="77777777">
        <w:tc>
          <w:tcPr>
            <w:tcW w:w="4148" w:type="dxa"/>
          </w:tcPr>
          <w:p w14:paraId="1DEF7E2F" w14:textId="77777777" w:rsidR="00000B1A" w:rsidRDefault="00EC5CF6">
            <w:pPr>
              <w:jc w:val="center"/>
            </w:pPr>
            <w:r>
              <w:rPr>
                <w:rFonts w:hint="eastAsia"/>
              </w:rPr>
              <w:t>1</w:t>
            </w:r>
          </w:p>
        </w:tc>
        <w:tc>
          <w:tcPr>
            <w:tcW w:w="4148" w:type="dxa"/>
          </w:tcPr>
          <w:p w14:paraId="07C88AD9" w14:textId="77777777" w:rsidR="00000B1A" w:rsidRDefault="00EC5CF6">
            <w:pPr>
              <w:jc w:val="center"/>
            </w:pPr>
            <w:r>
              <w:rPr>
                <w:rFonts w:hint="eastAsia"/>
              </w:rPr>
              <w:t>未发送</w:t>
            </w:r>
          </w:p>
        </w:tc>
      </w:tr>
      <w:tr w:rsidR="00000B1A" w14:paraId="6543EBCE" w14:textId="77777777">
        <w:tc>
          <w:tcPr>
            <w:tcW w:w="4148" w:type="dxa"/>
          </w:tcPr>
          <w:p w14:paraId="516E7765" w14:textId="77777777" w:rsidR="00000B1A" w:rsidRDefault="00EC5CF6">
            <w:pPr>
              <w:jc w:val="center"/>
            </w:pPr>
            <w:r>
              <w:rPr>
                <w:rFonts w:hint="eastAsia"/>
              </w:rPr>
              <w:t>2</w:t>
            </w:r>
          </w:p>
        </w:tc>
        <w:tc>
          <w:tcPr>
            <w:tcW w:w="4148" w:type="dxa"/>
          </w:tcPr>
          <w:p w14:paraId="15E74B64" w14:textId="77777777" w:rsidR="00000B1A" w:rsidRDefault="00EC5CF6">
            <w:pPr>
              <w:jc w:val="center"/>
            </w:pPr>
            <w:r>
              <w:rPr>
                <w:rFonts w:hint="eastAsia"/>
              </w:rPr>
              <w:t>已发送</w:t>
            </w:r>
            <w:r>
              <w:rPr>
                <w:rFonts w:hint="eastAsia"/>
              </w:rPr>
              <w:t>,</w:t>
            </w:r>
            <w:r>
              <w:rPr>
                <w:rFonts w:hint="eastAsia"/>
              </w:rPr>
              <w:t>正在处理</w:t>
            </w:r>
          </w:p>
        </w:tc>
      </w:tr>
      <w:tr w:rsidR="00000B1A" w14:paraId="5AEF4D96" w14:textId="77777777">
        <w:tc>
          <w:tcPr>
            <w:tcW w:w="4148" w:type="dxa"/>
          </w:tcPr>
          <w:p w14:paraId="79BA2BAD" w14:textId="77777777" w:rsidR="00000B1A" w:rsidRDefault="00EC5CF6">
            <w:pPr>
              <w:jc w:val="center"/>
            </w:pPr>
            <w:r>
              <w:rPr>
                <w:rFonts w:hint="eastAsia"/>
              </w:rPr>
              <w:t>3</w:t>
            </w:r>
          </w:p>
        </w:tc>
        <w:tc>
          <w:tcPr>
            <w:tcW w:w="4148" w:type="dxa"/>
          </w:tcPr>
          <w:p w14:paraId="762A96FD" w14:textId="77777777" w:rsidR="00000B1A" w:rsidRDefault="00EC5CF6">
            <w:pPr>
              <w:jc w:val="center"/>
            </w:pPr>
            <w:r>
              <w:rPr>
                <w:rFonts w:hint="eastAsia"/>
              </w:rPr>
              <w:t>已发送</w:t>
            </w:r>
            <w:r>
              <w:rPr>
                <w:rFonts w:hint="eastAsia"/>
              </w:rPr>
              <w:t>,</w:t>
            </w:r>
            <w:r>
              <w:rPr>
                <w:rFonts w:hint="eastAsia"/>
              </w:rPr>
              <w:t>处理成功</w:t>
            </w:r>
          </w:p>
        </w:tc>
      </w:tr>
      <w:tr w:rsidR="00000B1A" w14:paraId="30D76E47" w14:textId="77777777">
        <w:tc>
          <w:tcPr>
            <w:tcW w:w="4148" w:type="dxa"/>
          </w:tcPr>
          <w:p w14:paraId="29806011" w14:textId="77777777" w:rsidR="00000B1A" w:rsidRDefault="00EC5CF6">
            <w:pPr>
              <w:jc w:val="center"/>
            </w:pPr>
            <w:r>
              <w:rPr>
                <w:rFonts w:hint="eastAsia"/>
              </w:rPr>
              <w:t>4</w:t>
            </w:r>
          </w:p>
        </w:tc>
        <w:tc>
          <w:tcPr>
            <w:tcW w:w="4148" w:type="dxa"/>
          </w:tcPr>
          <w:p w14:paraId="3CF22738" w14:textId="77777777" w:rsidR="00000B1A" w:rsidRDefault="00EC5CF6">
            <w:pPr>
              <w:jc w:val="center"/>
            </w:pPr>
            <w:r>
              <w:rPr>
                <w:rFonts w:hint="eastAsia"/>
              </w:rPr>
              <w:t>已发送</w:t>
            </w:r>
            <w:r>
              <w:rPr>
                <w:rFonts w:hint="eastAsia"/>
              </w:rPr>
              <w:t>,</w:t>
            </w:r>
            <w:r>
              <w:rPr>
                <w:rFonts w:hint="eastAsia"/>
              </w:rPr>
              <w:t>处理失败</w:t>
            </w:r>
          </w:p>
        </w:tc>
      </w:tr>
      <w:tr w:rsidR="00000B1A" w14:paraId="5A914F4E" w14:textId="77777777">
        <w:tc>
          <w:tcPr>
            <w:tcW w:w="4148" w:type="dxa"/>
          </w:tcPr>
          <w:p w14:paraId="53AE78F3" w14:textId="77777777" w:rsidR="00000B1A" w:rsidRDefault="00EC5CF6">
            <w:pPr>
              <w:jc w:val="center"/>
            </w:pPr>
            <w:r>
              <w:rPr>
                <w:rFonts w:hint="eastAsia"/>
              </w:rPr>
              <w:t>5</w:t>
            </w:r>
          </w:p>
        </w:tc>
        <w:tc>
          <w:tcPr>
            <w:tcW w:w="4148" w:type="dxa"/>
          </w:tcPr>
          <w:p w14:paraId="6762F657" w14:textId="77777777" w:rsidR="00000B1A" w:rsidRDefault="00EC5CF6">
            <w:pPr>
              <w:jc w:val="center"/>
            </w:pPr>
            <w:r>
              <w:rPr>
                <w:rFonts w:hint="eastAsia"/>
              </w:rPr>
              <w:t>订单状态未知</w:t>
            </w:r>
          </w:p>
        </w:tc>
      </w:tr>
    </w:tbl>
    <w:p w14:paraId="139C4C2A" w14:textId="77777777" w:rsidR="00000B1A" w:rsidRDefault="00EC5CF6">
      <w:pPr>
        <w:pStyle w:val="3"/>
      </w:pPr>
      <w:r>
        <w:rPr>
          <w:rFonts w:hint="eastAsia"/>
        </w:rPr>
        <w:t>补充说明</w:t>
      </w:r>
    </w:p>
    <w:p w14:paraId="6E229F27" w14:textId="77777777" w:rsidR="008D6B37" w:rsidRDefault="008D6B37" w:rsidP="008D6B37">
      <w:pPr>
        <w:pStyle w:val="af2"/>
        <w:numPr>
          <w:ilvl w:val="0"/>
          <w:numId w:val="6"/>
        </w:numPr>
        <w:ind w:firstLineChars="0"/>
      </w:pPr>
      <w:ins w:id="32" w:author="XiaoJing" w:date="2019-03-18T13:58:00Z">
        <w:r>
          <w:rPr>
            <w:rFonts w:hint="eastAsia"/>
          </w:rPr>
          <w:t>每一笔</w:t>
        </w:r>
        <w:r>
          <w:t>交易的</w:t>
        </w:r>
        <w:r>
          <w:rPr>
            <w:rFonts w:hint="eastAsia"/>
          </w:rPr>
          <w:t>订单</w:t>
        </w:r>
        <w:r>
          <w:t>状态不再根据</w:t>
        </w:r>
        <w:r>
          <w:rPr>
            <w:rFonts w:hint="eastAsia"/>
            <w:szCs w:val="21"/>
          </w:rPr>
          <w:t>repCode</w:t>
        </w:r>
        <w:r>
          <w:rPr>
            <w:rFonts w:hint="eastAsia"/>
            <w:szCs w:val="21"/>
          </w:rPr>
          <w:t>（返回码）进行</w:t>
        </w:r>
        <w:r>
          <w:rPr>
            <w:szCs w:val="21"/>
          </w:rPr>
          <w:t>判断</w:t>
        </w:r>
        <w:r>
          <w:rPr>
            <w:rFonts w:hint="eastAsia"/>
            <w:szCs w:val="21"/>
          </w:rPr>
          <w:t>，单笔</w:t>
        </w:r>
        <w:r>
          <w:rPr>
            <w:szCs w:val="21"/>
          </w:rPr>
          <w:t>代扣</w:t>
        </w:r>
        <w:r>
          <w:rPr>
            <w:rFonts w:hint="eastAsia"/>
            <w:szCs w:val="21"/>
          </w:rPr>
          <w:t>、</w:t>
        </w:r>
        <w:r>
          <w:rPr>
            <w:szCs w:val="21"/>
          </w:rPr>
          <w:t>单笔代付</w:t>
        </w:r>
        <w:r>
          <w:rPr>
            <w:rFonts w:hint="eastAsia"/>
            <w:szCs w:val="21"/>
          </w:rPr>
          <w:t>接口</w:t>
        </w:r>
        <w:r>
          <w:rPr>
            <w:szCs w:val="21"/>
          </w:rPr>
          <w:t>改用新增字段</w:t>
        </w:r>
        <w:r>
          <w:rPr>
            <w:rFonts w:hint="eastAsia"/>
            <w:szCs w:val="21"/>
          </w:rPr>
          <w:t>order</w:t>
        </w:r>
        <w:r>
          <w:rPr>
            <w:szCs w:val="21"/>
          </w:rPr>
          <w:t>State(</w:t>
        </w:r>
        <w:r>
          <w:rPr>
            <w:rFonts w:hint="eastAsia"/>
            <w:szCs w:val="21"/>
          </w:rPr>
          <w:t>订单</w:t>
        </w:r>
        <w:r>
          <w:rPr>
            <w:szCs w:val="21"/>
          </w:rPr>
          <w:t>状态</w:t>
        </w:r>
        <w:r>
          <w:rPr>
            <w:szCs w:val="21"/>
          </w:rPr>
          <w:t>)</w:t>
        </w:r>
        <w:r>
          <w:rPr>
            <w:rFonts w:hint="eastAsia"/>
            <w:szCs w:val="21"/>
          </w:rPr>
          <w:t>来</w:t>
        </w:r>
        <w:r>
          <w:rPr>
            <w:szCs w:val="21"/>
          </w:rPr>
          <w:t>判断交易的</w:t>
        </w:r>
        <w:r>
          <w:rPr>
            <w:rFonts w:hint="eastAsia"/>
            <w:szCs w:val="21"/>
          </w:rPr>
          <w:t>结果；</w:t>
        </w:r>
      </w:ins>
    </w:p>
    <w:p w14:paraId="41408857" w14:textId="77777777" w:rsidR="00000B1A" w:rsidRDefault="00EC5CF6" w:rsidP="008D6B37">
      <w:pPr>
        <w:pStyle w:val="af2"/>
        <w:numPr>
          <w:ilvl w:val="0"/>
          <w:numId w:val="6"/>
        </w:numPr>
        <w:ind w:firstLineChars="0"/>
      </w:pPr>
      <w:del w:id="33" w:author="XiaoJing" w:date="2019-03-18T14:17:00Z">
        <w:r w:rsidDel="00BF7E7B">
          <w:rPr>
            <w:rFonts w:hint="eastAsia"/>
          </w:rPr>
          <w:delText>订单状态无明确返回，则统一处理成订单状态未知。</w:delText>
        </w:r>
      </w:del>
      <w:ins w:id="34" w:author="XiaoJing" w:date="2019-03-18T14:00:00Z">
        <w:r w:rsidR="008D6B37">
          <w:rPr>
            <w:rFonts w:hint="eastAsia"/>
            <w:szCs w:val="21"/>
          </w:rPr>
          <w:t>单笔</w:t>
        </w:r>
        <w:r w:rsidR="008D6B37">
          <w:rPr>
            <w:szCs w:val="21"/>
          </w:rPr>
          <w:t>代扣</w:t>
        </w:r>
        <w:r w:rsidR="008D6B37">
          <w:rPr>
            <w:rFonts w:hint="eastAsia"/>
            <w:szCs w:val="21"/>
          </w:rPr>
          <w:t>、</w:t>
        </w:r>
        <w:r w:rsidR="008D6B37">
          <w:rPr>
            <w:szCs w:val="21"/>
          </w:rPr>
          <w:t>单笔代付</w:t>
        </w:r>
        <w:r w:rsidR="008D6B37">
          <w:rPr>
            <w:rFonts w:hint="eastAsia"/>
            <w:szCs w:val="21"/>
          </w:rPr>
          <w:t>时</w:t>
        </w:r>
        <w:r w:rsidR="008D6B37">
          <w:rPr>
            <w:szCs w:val="21"/>
          </w:rPr>
          <w:t>，</w:t>
        </w:r>
      </w:ins>
      <w:r>
        <w:rPr>
          <w:rFonts w:hint="eastAsia"/>
        </w:rPr>
        <w:t>订单状态除明确的返回</w:t>
      </w:r>
      <w:ins w:id="35" w:author="XiaoJing" w:date="2019-03-18T13:58:00Z">
        <w:r w:rsidR="008D6B37">
          <w:rPr>
            <w:rFonts w:hint="eastAsia"/>
          </w:rPr>
          <w:t>给</w:t>
        </w:r>
        <w:r w:rsidR="008D6B37">
          <w:t>核心系统是</w:t>
        </w:r>
      </w:ins>
      <w:r>
        <w:rPr>
          <w:rFonts w:hint="eastAsia"/>
        </w:rPr>
        <w:t>成功</w:t>
      </w:r>
      <w:ins w:id="36" w:author="XiaoJing" w:date="2019-03-18T13:59:00Z">
        <w:r w:rsidR="008D6B37">
          <w:rPr>
            <w:rFonts w:hint="eastAsia"/>
          </w:rPr>
          <w:t>（订单</w:t>
        </w:r>
        <w:r w:rsidR="008D6B37">
          <w:t>状态</w:t>
        </w:r>
        <w:r w:rsidR="008D6B37">
          <w:rPr>
            <w:rFonts w:hint="eastAsia"/>
          </w:rPr>
          <w:t>码值</w:t>
        </w:r>
        <w:r w:rsidR="008D6B37">
          <w:t>为</w:t>
        </w:r>
        <w:r w:rsidR="008D6B37">
          <w:t>3</w:t>
        </w:r>
        <w:r w:rsidR="008D6B37">
          <w:rPr>
            <w:rFonts w:hint="eastAsia"/>
          </w:rPr>
          <w:t>）</w:t>
        </w:r>
      </w:ins>
      <w:r>
        <w:rPr>
          <w:rFonts w:hint="eastAsia"/>
        </w:rPr>
        <w:t>或失败</w:t>
      </w:r>
      <w:ins w:id="37" w:author="XiaoJing" w:date="2019-03-18T13:59:00Z">
        <w:r w:rsidR="008D6B37">
          <w:rPr>
            <w:rFonts w:hint="eastAsia"/>
          </w:rPr>
          <w:t>（订单</w:t>
        </w:r>
        <w:r w:rsidR="008D6B37">
          <w:t>状态</w:t>
        </w:r>
        <w:r w:rsidR="008D6B37">
          <w:rPr>
            <w:rFonts w:hint="eastAsia"/>
          </w:rPr>
          <w:t>码值为</w:t>
        </w:r>
        <w:r w:rsidR="008D6B37">
          <w:rPr>
            <w:rFonts w:hint="eastAsia"/>
          </w:rPr>
          <w:t>4</w:t>
        </w:r>
        <w:r w:rsidR="008D6B37">
          <w:rPr>
            <w:rFonts w:hint="eastAsia"/>
          </w:rPr>
          <w:t>）</w:t>
        </w:r>
      </w:ins>
      <w:r>
        <w:rPr>
          <w:rFonts w:hint="eastAsia"/>
        </w:rPr>
        <w:t>外，其他情况</w:t>
      </w:r>
      <w:ins w:id="38" w:author="XiaoJing" w:date="2019-03-18T13:59:00Z">
        <w:r w:rsidR="008D6B37">
          <w:rPr>
            <w:rFonts w:hint="eastAsia"/>
          </w:rPr>
          <w:t>（</w:t>
        </w:r>
      </w:ins>
      <w:ins w:id="39" w:author="XiaoJing" w:date="2019-03-18T14:00:00Z">
        <w:r w:rsidR="008D6B37">
          <w:rPr>
            <w:rFonts w:hint="eastAsia"/>
          </w:rPr>
          <w:t>订单</w:t>
        </w:r>
        <w:r w:rsidR="008D6B37">
          <w:t>状态</w:t>
        </w:r>
        <w:r w:rsidR="008D6B37">
          <w:rPr>
            <w:rFonts w:hint="eastAsia"/>
          </w:rPr>
          <w:t>码值</w:t>
        </w:r>
      </w:ins>
      <w:ins w:id="40" w:author="XiaoJing" w:date="2019-03-18T14:14:00Z">
        <w:r w:rsidR="005619F8">
          <w:rPr>
            <w:rFonts w:hint="eastAsia"/>
          </w:rPr>
          <w:t>非</w:t>
        </w:r>
        <w:r w:rsidR="005619F8">
          <w:rPr>
            <w:rFonts w:hint="eastAsia"/>
          </w:rPr>
          <w:t>3</w:t>
        </w:r>
        <w:r w:rsidR="005619F8">
          <w:rPr>
            <w:rFonts w:hint="eastAsia"/>
          </w:rPr>
          <w:t>、</w:t>
        </w:r>
        <w:r w:rsidR="005619F8">
          <w:rPr>
            <w:rFonts w:hint="eastAsia"/>
          </w:rPr>
          <w:t>4</w:t>
        </w:r>
        <w:r w:rsidR="005619F8">
          <w:rPr>
            <w:rFonts w:hint="eastAsia"/>
          </w:rPr>
          <w:t>时</w:t>
        </w:r>
      </w:ins>
      <w:ins w:id="41" w:author="XiaoJing" w:date="2019-03-18T13:59:00Z">
        <w:r w:rsidR="008D6B37">
          <w:rPr>
            <w:rFonts w:hint="eastAsia"/>
          </w:rPr>
          <w:t>）</w:t>
        </w:r>
      </w:ins>
      <w:ins w:id="42" w:author="XiaoJing" w:date="2019-03-18T14:00:00Z">
        <w:r w:rsidR="008D6B37">
          <w:rPr>
            <w:rFonts w:hint="eastAsia"/>
          </w:rPr>
          <w:t>核心</w:t>
        </w:r>
        <w:r w:rsidR="008D6B37">
          <w:t>系统</w:t>
        </w:r>
      </w:ins>
      <w:r>
        <w:rPr>
          <w:rFonts w:hint="eastAsia"/>
        </w:rPr>
        <w:t>当作处理中处理。</w:t>
      </w:r>
    </w:p>
    <w:p w14:paraId="63BB3E1B" w14:textId="77777777" w:rsidR="00000B1A" w:rsidRDefault="00EC5CF6" w:rsidP="008D6B37">
      <w:pPr>
        <w:pStyle w:val="af2"/>
        <w:numPr>
          <w:ilvl w:val="0"/>
          <w:numId w:val="6"/>
        </w:numPr>
        <w:ind w:firstLineChars="0"/>
      </w:pPr>
      <w:r>
        <w:rPr>
          <w:rFonts w:hint="eastAsia"/>
        </w:rPr>
        <w:t>交易结果查询接口</w:t>
      </w:r>
      <w:del w:id="43" w:author="XiaoJing" w:date="2019-03-18T14:17:00Z">
        <w:r w:rsidDel="00BF7E7B">
          <w:rPr>
            <w:rFonts w:hint="eastAsia"/>
          </w:rPr>
          <w:delText>:</w:delText>
        </w:r>
      </w:del>
      <w:ins w:id="44" w:author="XiaoJing" w:date="2019-03-18T14:17:00Z">
        <w:r w:rsidR="00BF7E7B">
          <w:rPr>
            <w:rFonts w:hint="eastAsia"/>
          </w:rPr>
          <w:t>：</w:t>
        </w:r>
      </w:ins>
      <w:r>
        <w:rPr>
          <w:rFonts w:hint="eastAsia"/>
        </w:rPr>
        <w:t>请</w:t>
      </w:r>
      <w:ins w:id="45" w:author="XiaoJing" w:date="2019-03-18T14:00:00Z">
        <w:r w:rsidR="008D6B37">
          <w:rPr>
            <w:rFonts w:hint="eastAsia"/>
          </w:rPr>
          <w:t>核心</w:t>
        </w:r>
        <w:r w:rsidR="008D6B37">
          <w:t>系统</w:t>
        </w:r>
      </w:ins>
      <w:r>
        <w:rPr>
          <w:rFonts w:hint="eastAsia"/>
        </w:rPr>
        <w:t>根据</w:t>
      </w:r>
      <w:r>
        <w:t>QueryState</w:t>
      </w:r>
      <w:r>
        <w:rPr>
          <w:rFonts w:hint="eastAsia"/>
        </w:rPr>
        <w:t>判断订单的状态</w:t>
      </w:r>
      <w:r>
        <w:rPr>
          <w:rFonts w:hint="eastAsia"/>
        </w:rPr>
        <w:t>,</w:t>
      </w:r>
      <w:ins w:id="46" w:author="XiaoJing" w:date="2019-03-18T14:01:00Z">
        <w:r w:rsidR="008D6B37">
          <w:rPr>
            <w:rFonts w:hint="eastAsia"/>
          </w:rPr>
          <w:t>支付</w:t>
        </w:r>
        <w:r w:rsidR="008D6B37">
          <w:t>平台返回给核心</w:t>
        </w:r>
        <w:r w:rsidR="008D6B37">
          <w:rPr>
            <w:rFonts w:hint="eastAsia"/>
          </w:rPr>
          <w:t>系统</w:t>
        </w:r>
        <w:r w:rsidR="008D6B37">
          <w:t>的</w:t>
        </w:r>
      </w:ins>
      <w:r>
        <w:rPr>
          <w:rFonts w:hint="eastAsia"/>
        </w:rPr>
        <w:t>订单状态除成功</w:t>
      </w:r>
      <w:ins w:id="47" w:author="XiaoJing" w:date="2019-03-18T14:12:00Z">
        <w:r w:rsidR="005619F8">
          <w:rPr>
            <w:rFonts w:hint="eastAsia"/>
          </w:rPr>
          <w:t>（订单</w:t>
        </w:r>
        <w:r w:rsidR="005619F8">
          <w:t>状态</w:t>
        </w:r>
        <w:r w:rsidR="005619F8">
          <w:rPr>
            <w:rFonts w:hint="eastAsia"/>
          </w:rPr>
          <w:t>码值</w:t>
        </w:r>
        <w:r w:rsidR="005619F8">
          <w:t>为</w:t>
        </w:r>
        <w:r w:rsidR="005619F8">
          <w:t>3</w:t>
        </w:r>
        <w:r w:rsidR="005619F8">
          <w:rPr>
            <w:rFonts w:hint="eastAsia"/>
          </w:rPr>
          <w:t>）</w:t>
        </w:r>
      </w:ins>
      <w:r>
        <w:rPr>
          <w:rFonts w:hint="eastAsia"/>
        </w:rPr>
        <w:t>和失败</w:t>
      </w:r>
      <w:ins w:id="48" w:author="XiaoJing" w:date="2019-03-18T14:12:00Z">
        <w:r w:rsidR="005619F8">
          <w:rPr>
            <w:rFonts w:hint="eastAsia"/>
          </w:rPr>
          <w:t>（订单</w:t>
        </w:r>
        <w:r w:rsidR="005619F8">
          <w:t>状态</w:t>
        </w:r>
        <w:r w:rsidR="005619F8">
          <w:rPr>
            <w:rFonts w:hint="eastAsia"/>
          </w:rPr>
          <w:t>码值为</w:t>
        </w:r>
        <w:r w:rsidR="005619F8">
          <w:rPr>
            <w:rFonts w:hint="eastAsia"/>
          </w:rPr>
          <w:t>4</w:t>
        </w:r>
        <w:r w:rsidR="005619F8">
          <w:rPr>
            <w:rFonts w:hint="eastAsia"/>
          </w:rPr>
          <w:t>）</w:t>
        </w:r>
      </w:ins>
      <w:r>
        <w:rPr>
          <w:rFonts w:hint="eastAsia"/>
        </w:rPr>
        <w:t>外</w:t>
      </w:r>
      <w:ins w:id="49" w:author="XiaoJing" w:date="2019-03-18T14:01:00Z">
        <w:r w:rsidR="00631CCA">
          <w:rPr>
            <w:rFonts w:hint="eastAsia"/>
          </w:rPr>
          <w:t>，</w:t>
        </w:r>
      </w:ins>
      <w:del w:id="50" w:author="XiaoJing" w:date="2019-03-18T14:02:00Z">
        <w:r w:rsidDel="00631CCA">
          <w:rPr>
            <w:rFonts w:hint="eastAsia"/>
          </w:rPr>
          <w:delText>（</w:delText>
        </w:r>
      </w:del>
      <w:ins w:id="51" w:author="XiaoJing" w:date="2019-03-18T14:02:00Z">
        <w:r w:rsidR="00631CCA">
          <w:rPr>
            <w:rFonts w:hint="eastAsia"/>
          </w:rPr>
          <w:t>订单</w:t>
        </w:r>
        <w:r w:rsidR="00631CCA">
          <w:t>状态</w:t>
        </w:r>
        <w:r w:rsidR="00631CCA">
          <w:rPr>
            <w:rFonts w:hint="eastAsia"/>
          </w:rPr>
          <w:t>码值</w:t>
        </w:r>
      </w:ins>
      <w:ins w:id="52" w:author="XiaoJing" w:date="2019-03-18T14:12:00Z">
        <w:r w:rsidR="005619F8">
          <w:rPr>
            <w:rFonts w:hint="eastAsia"/>
          </w:rPr>
          <w:t>非</w:t>
        </w:r>
      </w:ins>
      <w:ins w:id="53" w:author="XiaoJing" w:date="2019-03-18T14:13:00Z">
        <w:r w:rsidR="005619F8">
          <w:rPr>
            <w:rFonts w:hint="eastAsia"/>
          </w:rPr>
          <w:t>3</w:t>
        </w:r>
        <w:r w:rsidR="005619F8">
          <w:rPr>
            <w:rFonts w:hint="eastAsia"/>
          </w:rPr>
          <w:t>、</w:t>
        </w:r>
        <w:r w:rsidR="005619F8">
          <w:rPr>
            <w:rFonts w:hint="eastAsia"/>
          </w:rPr>
          <w:t>4</w:t>
        </w:r>
        <w:r w:rsidR="005619F8">
          <w:rPr>
            <w:rFonts w:hint="eastAsia"/>
          </w:rPr>
          <w:t>时</w:t>
        </w:r>
        <w:r w:rsidR="005619F8">
          <w:t>，核心系统均按照处理中处理</w:t>
        </w:r>
      </w:ins>
      <w:ins w:id="54" w:author="XiaoJing" w:date="2019-03-18T14:14:00Z">
        <w:r w:rsidR="005619F8">
          <w:t>。</w:t>
        </w:r>
      </w:ins>
      <w:del w:id="55" w:author="XiaoJing" w:date="2019-03-18T14:02:00Z">
        <w:r w:rsidDel="00631CCA">
          <w:rPr>
            <w:rFonts w:hint="eastAsia"/>
          </w:rPr>
          <w:delText>包括</w:delText>
        </w:r>
      </w:del>
      <w:del w:id="56" w:author="XiaoJing" w:date="2019-03-18T14:12:00Z">
        <w:r w:rsidDel="005619F8">
          <w:rPr>
            <w:rFonts w:hint="eastAsia"/>
          </w:rPr>
          <w:delText>null</w:delText>
        </w:r>
      </w:del>
      <w:del w:id="57" w:author="XiaoJing" w:date="2019-03-18T14:02:00Z">
        <w:r w:rsidDel="00631CCA">
          <w:rPr>
            <w:rFonts w:hint="eastAsia"/>
          </w:rPr>
          <w:delText>）则</w:delText>
        </w:r>
      </w:del>
      <w:del w:id="58" w:author="XiaoJing" w:date="2019-03-18T14:12:00Z">
        <w:r w:rsidDel="005619F8">
          <w:rPr>
            <w:rFonts w:hint="eastAsia"/>
          </w:rPr>
          <w:delText>设置为处理中的状态</w:delText>
        </w:r>
      </w:del>
    </w:p>
    <w:p w14:paraId="214A7D1C" w14:textId="77777777" w:rsidR="00000B1A" w:rsidRDefault="00EC5CF6">
      <w:pPr>
        <w:pStyle w:val="2"/>
      </w:pPr>
      <w:commentRangeStart w:id="59"/>
      <w:r>
        <w:rPr>
          <w:rFonts w:hint="eastAsia"/>
        </w:rPr>
        <w:t>批量扣款文件格式</w:t>
      </w:r>
      <w:commentRangeEnd w:id="59"/>
      <w:r>
        <w:rPr>
          <w:rStyle w:val="af"/>
          <w:rFonts w:cs="黑体"/>
          <w:b w:val="0"/>
          <w:kern w:val="2"/>
        </w:rPr>
        <w:commentReference w:id="59"/>
      </w:r>
      <w:r>
        <w:rPr>
          <w:rFonts w:hint="eastAsia"/>
        </w:rPr>
        <w:t xml:space="preserve"> </w:t>
      </w:r>
    </w:p>
    <w:p w14:paraId="41AE52D8" w14:textId="77777777" w:rsidR="00000B1A" w:rsidRDefault="00EC5CF6">
      <w:pPr>
        <w:pStyle w:val="11"/>
        <w:numPr>
          <w:ilvl w:val="0"/>
          <w:numId w:val="5"/>
        </w:numPr>
        <w:ind w:firstLineChars="0"/>
      </w:pPr>
      <w:r>
        <w:rPr>
          <w:rFonts w:hint="eastAsia"/>
        </w:rPr>
        <w:t>批量扣款每个文件分为两个部分</w:t>
      </w:r>
      <w:r>
        <w:rPr>
          <w:rFonts w:hint="eastAsia"/>
        </w:rPr>
        <w:t>,</w:t>
      </w:r>
      <w:r>
        <w:rPr>
          <w:rFonts w:hint="eastAsia"/>
        </w:rPr>
        <w:t>每个字段间以</w:t>
      </w:r>
      <w:r>
        <w:t>”</w:t>
      </w:r>
      <w:r>
        <w:rPr>
          <w:rFonts w:hint="eastAsia"/>
        </w:rPr>
        <w:t>|</w:t>
      </w:r>
      <w:r>
        <w:t>”</w:t>
      </w:r>
      <w:r>
        <w:rPr>
          <w:rFonts w:hint="eastAsia"/>
        </w:rPr>
        <w:t>区分</w:t>
      </w:r>
      <w:r>
        <w:rPr>
          <w:rFonts w:hint="eastAsia"/>
        </w:rPr>
        <w:t>,</w:t>
      </w:r>
      <w:r>
        <w:rPr>
          <w:rFonts w:hint="eastAsia"/>
        </w:rPr>
        <w:t>一个批次最多</w:t>
      </w:r>
      <w:r>
        <w:rPr>
          <w:rFonts w:hint="eastAsia"/>
        </w:rPr>
        <w:t>5</w:t>
      </w:r>
      <w:r>
        <w:t>000</w:t>
      </w:r>
      <w:r>
        <w:rPr>
          <w:rFonts w:hint="eastAsia"/>
        </w:rPr>
        <w:t>条数据</w:t>
      </w:r>
      <w:r>
        <w:t>；</w:t>
      </w:r>
    </w:p>
    <w:p w14:paraId="57AD00BC" w14:textId="77777777" w:rsidR="00000B1A" w:rsidRDefault="00EC5CF6">
      <w:pPr>
        <w:pStyle w:val="11"/>
        <w:numPr>
          <w:ilvl w:val="0"/>
          <w:numId w:val="5"/>
        </w:numPr>
        <w:ind w:firstLineChars="0"/>
      </w:pPr>
      <w:r>
        <w:rPr>
          <w:rFonts w:hint="eastAsia"/>
        </w:rPr>
        <w:t>每个文件的命名规则：日期（</w:t>
      </w:r>
      <w:r>
        <w:t>yyyymmdd</w:t>
      </w:r>
      <w:r>
        <w:rPr>
          <w:rFonts w:hint="eastAsia"/>
        </w:rPr>
        <w:t>）</w:t>
      </w:r>
      <w:r>
        <w:t>_</w:t>
      </w:r>
      <w:r>
        <w:rPr>
          <w:rFonts w:hint="eastAsia"/>
        </w:rPr>
        <w:t>批次号（</w:t>
      </w:r>
      <w:r>
        <w:t>8</w:t>
      </w:r>
      <w:r>
        <w:rPr>
          <w:rFonts w:hint="eastAsia"/>
        </w:rPr>
        <w:t>位数）；例如：</w:t>
      </w:r>
      <w:r>
        <w:t>20190306_12345678</w:t>
      </w:r>
      <w:r>
        <w:rPr>
          <w:rFonts w:hint="eastAsia"/>
        </w:rPr>
        <w:t>；</w:t>
      </w:r>
    </w:p>
    <w:p w14:paraId="23020517" w14:textId="77777777" w:rsidR="00000B1A" w:rsidRDefault="00EC5CF6">
      <w:pPr>
        <w:pStyle w:val="11"/>
        <w:numPr>
          <w:ilvl w:val="0"/>
          <w:numId w:val="5"/>
        </w:numPr>
        <w:ind w:firstLineChars="0"/>
      </w:pPr>
      <w:r>
        <w:rPr>
          <w:rFonts w:hint="eastAsia"/>
        </w:rPr>
        <w:t>文件编码格式：</w:t>
      </w:r>
      <w:r>
        <w:t>UTF-8</w:t>
      </w:r>
      <w:r>
        <w:rPr>
          <w:rFonts w:hint="eastAsia"/>
        </w:rPr>
        <w:t>；</w:t>
      </w:r>
    </w:p>
    <w:p w14:paraId="1F8A0033" w14:textId="77777777" w:rsidR="00000B1A" w:rsidRDefault="00EC5CF6">
      <w:pPr>
        <w:pStyle w:val="11"/>
        <w:numPr>
          <w:ilvl w:val="0"/>
          <w:numId w:val="5"/>
        </w:numPr>
        <w:ind w:firstLineChars="0"/>
      </w:pPr>
      <w:r>
        <w:rPr>
          <w:rFonts w:hint="eastAsia"/>
        </w:rPr>
        <w:t>核心系统生成批扣文件后，调用批量代扣接口通知支付平台；</w:t>
      </w:r>
    </w:p>
    <w:p w14:paraId="0C366AE3" w14:textId="77777777" w:rsidR="00000B1A" w:rsidRDefault="00EC5CF6">
      <w:pPr>
        <w:pStyle w:val="11"/>
        <w:numPr>
          <w:ilvl w:val="0"/>
          <w:numId w:val="5"/>
        </w:numPr>
        <w:ind w:firstLineChars="0"/>
      </w:pPr>
      <w:r>
        <w:rPr>
          <w:rFonts w:hint="eastAsia"/>
        </w:rPr>
        <w:t>文件类型</w:t>
      </w:r>
      <w:r>
        <w:t>：</w:t>
      </w:r>
      <w:r>
        <w:t>.txt</w:t>
      </w:r>
    </w:p>
    <w:p w14:paraId="1EAF4F73" w14:textId="77777777" w:rsidR="00000B1A" w:rsidRDefault="00EC5CF6">
      <w:pPr>
        <w:pStyle w:val="11"/>
        <w:numPr>
          <w:ilvl w:val="0"/>
          <w:numId w:val="5"/>
        </w:numPr>
        <w:ind w:firstLineChars="0"/>
      </w:pPr>
      <w:r>
        <w:rPr>
          <w:rFonts w:hint="eastAsia"/>
        </w:rPr>
        <w:t>文件内容信息</w:t>
      </w:r>
      <w:r>
        <w:t>如下：</w:t>
      </w:r>
    </w:p>
    <w:p w14:paraId="46879F1B" w14:textId="77777777" w:rsidR="00000B1A" w:rsidRDefault="00EC5CF6">
      <w:r>
        <w:rPr>
          <w:rFonts w:hint="eastAsia"/>
        </w:rPr>
        <w:t>第一行是当前文件总摘要信息</w:t>
      </w:r>
      <w:r>
        <w:rPr>
          <w:rFonts w:hint="eastAsia"/>
        </w:rPr>
        <w:t>,</w:t>
      </w:r>
      <w:r>
        <w:rPr>
          <w:rFonts w:hint="eastAsia"/>
        </w:rPr>
        <w:t>格式如下</w:t>
      </w:r>
    </w:p>
    <w:tbl>
      <w:tblPr>
        <w:tblStyle w:val="ad"/>
        <w:tblW w:w="9564" w:type="dxa"/>
        <w:tblLayout w:type="fixed"/>
        <w:tblLook w:val="04A0" w:firstRow="1" w:lastRow="0" w:firstColumn="1" w:lastColumn="0" w:noHBand="0" w:noVBand="1"/>
      </w:tblPr>
      <w:tblGrid>
        <w:gridCol w:w="3188"/>
        <w:gridCol w:w="3188"/>
        <w:gridCol w:w="3188"/>
      </w:tblGrid>
      <w:tr w:rsidR="00126C9C" w14:paraId="31949745" w14:textId="77777777" w:rsidTr="00126C9C">
        <w:trPr>
          <w:trHeight w:val="304"/>
        </w:trPr>
        <w:tc>
          <w:tcPr>
            <w:tcW w:w="3188" w:type="dxa"/>
          </w:tcPr>
          <w:p w14:paraId="5BEFAEB7" w14:textId="77777777" w:rsidR="00126C9C" w:rsidRDefault="00126C9C">
            <w:pPr>
              <w:adjustRightInd w:val="0"/>
              <w:jc w:val="center"/>
            </w:pPr>
            <w:r>
              <w:rPr>
                <w:rFonts w:hint="eastAsia"/>
              </w:rPr>
              <w:t>字段</w:t>
            </w:r>
          </w:p>
        </w:tc>
        <w:tc>
          <w:tcPr>
            <w:tcW w:w="3188" w:type="dxa"/>
          </w:tcPr>
          <w:p w14:paraId="150E8F81" w14:textId="77777777" w:rsidR="00126C9C" w:rsidRDefault="00126C9C">
            <w:pPr>
              <w:adjustRightInd w:val="0"/>
              <w:jc w:val="center"/>
            </w:pPr>
            <w:r>
              <w:rPr>
                <w:rFonts w:hint="eastAsia"/>
                <w:i/>
                <w:iCs/>
              </w:rPr>
              <w:t>说明</w:t>
            </w:r>
          </w:p>
        </w:tc>
        <w:tc>
          <w:tcPr>
            <w:tcW w:w="3188" w:type="dxa"/>
          </w:tcPr>
          <w:p w14:paraId="6AA4065A" w14:textId="77777777" w:rsidR="00126C9C" w:rsidRDefault="007D29C2">
            <w:pPr>
              <w:adjustRightInd w:val="0"/>
              <w:jc w:val="center"/>
              <w:rPr>
                <w:i/>
                <w:iCs/>
              </w:rPr>
            </w:pPr>
            <w:r>
              <w:rPr>
                <w:rFonts w:hint="eastAsia"/>
                <w:i/>
                <w:iCs/>
              </w:rPr>
              <w:t>类型</w:t>
            </w:r>
          </w:p>
        </w:tc>
      </w:tr>
      <w:tr w:rsidR="00126C9C" w14:paraId="0299F3CC" w14:textId="77777777" w:rsidTr="00126C9C">
        <w:trPr>
          <w:trHeight w:val="319"/>
        </w:trPr>
        <w:tc>
          <w:tcPr>
            <w:tcW w:w="3188" w:type="dxa"/>
          </w:tcPr>
          <w:p w14:paraId="2C7BED1D" w14:textId="77777777" w:rsidR="00126C9C" w:rsidRDefault="00126C9C">
            <w:pPr>
              <w:jc w:val="center"/>
            </w:pPr>
            <w:r>
              <w:rPr>
                <w:rFonts w:hint="eastAsia"/>
              </w:rPr>
              <w:t>1</w:t>
            </w:r>
          </w:p>
        </w:tc>
        <w:tc>
          <w:tcPr>
            <w:tcW w:w="3188" w:type="dxa"/>
          </w:tcPr>
          <w:p w14:paraId="29442A1C" w14:textId="77777777" w:rsidR="00126C9C" w:rsidRDefault="00126C9C">
            <w:pPr>
              <w:jc w:val="center"/>
            </w:pPr>
            <w:r>
              <w:rPr>
                <w:rFonts w:hint="eastAsia"/>
              </w:rPr>
              <w:t>支付总笔数</w:t>
            </w:r>
          </w:p>
        </w:tc>
        <w:tc>
          <w:tcPr>
            <w:tcW w:w="3188" w:type="dxa"/>
          </w:tcPr>
          <w:p w14:paraId="37102CF8" w14:textId="77777777" w:rsidR="00126C9C" w:rsidRDefault="00833E0B" w:rsidP="00833E0B">
            <w:pPr>
              <w:jc w:val="center"/>
            </w:pPr>
            <w:r w:rsidRPr="00833E0B">
              <w:t>VARCHAR2(</w:t>
            </w:r>
            <w:r>
              <w:t>100</w:t>
            </w:r>
            <w:r w:rsidRPr="00833E0B">
              <w:t>)</w:t>
            </w:r>
          </w:p>
        </w:tc>
      </w:tr>
      <w:tr w:rsidR="00126C9C" w14:paraId="65119856" w14:textId="77777777" w:rsidTr="00126C9C">
        <w:trPr>
          <w:trHeight w:val="304"/>
        </w:trPr>
        <w:tc>
          <w:tcPr>
            <w:tcW w:w="3188" w:type="dxa"/>
          </w:tcPr>
          <w:p w14:paraId="672A9A72" w14:textId="77777777" w:rsidR="00126C9C" w:rsidRDefault="00126C9C">
            <w:pPr>
              <w:jc w:val="center"/>
            </w:pPr>
            <w:r>
              <w:rPr>
                <w:rFonts w:hint="eastAsia"/>
              </w:rPr>
              <w:t>2</w:t>
            </w:r>
          </w:p>
        </w:tc>
        <w:tc>
          <w:tcPr>
            <w:tcW w:w="3188" w:type="dxa"/>
          </w:tcPr>
          <w:p w14:paraId="6873F03D" w14:textId="77777777" w:rsidR="00126C9C" w:rsidRDefault="00126C9C">
            <w:pPr>
              <w:jc w:val="center"/>
            </w:pPr>
            <w:r>
              <w:rPr>
                <w:rFonts w:hint="eastAsia"/>
              </w:rPr>
              <w:t>支付总金额</w:t>
            </w:r>
            <w:r>
              <w:rPr>
                <w:rFonts w:hint="eastAsia"/>
              </w:rPr>
              <w:t>(</w:t>
            </w:r>
            <w:r>
              <w:rPr>
                <w:rFonts w:hint="eastAsia"/>
              </w:rPr>
              <w:t>单位</w:t>
            </w:r>
            <w:r>
              <w:rPr>
                <w:rFonts w:hint="eastAsia"/>
              </w:rPr>
              <w:t>:</w:t>
            </w:r>
            <w:r>
              <w:rPr>
                <w:rFonts w:hint="eastAsia"/>
              </w:rPr>
              <w:t>分</w:t>
            </w:r>
            <w:r>
              <w:t>)</w:t>
            </w:r>
          </w:p>
        </w:tc>
        <w:tc>
          <w:tcPr>
            <w:tcW w:w="3188" w:type="dxa"/>
          </w:tcPr>
          <w:p w14:paraId="42D4496C" w14:textId="77777777" w:rsidR="00126C9C" w:rsidRDefault="00833E0B" w:rsidP="00833E0B">
            <w:pPr>
              <w:jc w:val="center"/>
            </w:pPr>
            <w:r w:rsidRPr="00833E0B">
              <w:t>VARCHAR2(</w:t>
            </w:r>
            <w:r>
              <w:t>100</w:t>
            </w:r>
            <w:r w:rsidRPr="00833E0B">
              <w:t>)</w:t>
            </w:r>
          </w:p>
        </w:tc>
      </w:tr>
    </w:tbl>
    <w:p w14:paraId="6F0E0EDB" w14:textId="77777777" w:rsidR="00000B1A" w:rsidRDefault="00000B1A"/>
    <w:p w14:paraId="095CCBD1" w14:textId="77777777" w:rsidR="00000B1A" w:rsidRDefault="00EC5CF6">
      <w:r>
        <w:rPr>
          <w:rFonts w:hint="eastAsia"/>
        </w:rPr>
        <w:t>第二行开始是是扣款详细信息</w:t>
      </w:r>
      <w:r>
        <w:rPr>
          <w:rFonts w:hint="eastAsia"/>
        </w:rPr>
        <w:t>,</w:t>
      </w:r>
      <w:r>
        <w:rPr>
          <w:rFonts w:hint="eastAsia"/>
        </w:rPr>
        <w:t>字段要求同</w:t>
      </w:r>
      <w:r>
        <w:rPr>
          <w:rFonts w:hint="eastAsia"/>
        </w:rPr>
        <w:t>3</w:t>
      </w:r>
      <w:r>
        <w:t>.2.1</w:t>
      </w:r>
      <w:r>
        <w:rPr>
          <w:rFonts w:hint="eastAsia"/>
        </w:rPr>
        <w:t>支付请求报文要求格式如下</w:t>
      </w:r>
    </w:p>
    <w:tbl>
      <w:tblPr>
        <w:tblStyle w:val="ad"/>
        <w:tblW w:w="9564" w:type="dxa"/>
        <w:tblLayout w:type="fixed"/>
        <w:tblLook w:val="04A0" w:firstRow="1" w:lastRow="0" w:firstColumn="1" w:lastColumn="0" w:noHBand="0" w:noVBand="1"/>
      </w:tblPr>
      <w:tblGrid>
        <w:gridCol w:w="3188"/>
        <w:gridCol w:w="3188"/>
        <w:gridCol w:w="3188"/>
      </w:tblGrid>
      <w:tr w:rsidR="00172089" w14:paraId="268BCDAB" w14:textId="77777777" w:rsidTr="008B2231">
        <w:trPr>
          <w:trHeight w:val="304"/>
        </w:trPr>
        <w:tc>
          <w:tcPr>
            <w:tcW w:w="3188" w:type="dxa"/>
          </w:tcPr>
          <w:p w14:paraId="4803C5E6" w14:textId="77777777" w:rsidR="00172089" w:rsidRDefault="00172089" w:rsidP="008B2231">
            <w:pPr>
              <w:adjustRightInd w:val="0"/>
              <w:jc w:val="center"/>
            </w:pPr>
            <w:r>
              <w:rPr>
                <w:rFonts w:hint="eastAsia"/>
              </w:rPr>
              <w:lastRenderedPageBreak/>
              <w:t>字段</w:t>
            </w:r>
          </w:p>
        </w:tc>
        <w:tc>
          <w:tcPr>
            <w:tcW w:w="3188" w:type="dxa"/>
          </w:tcPr>
          <w:p w14:paraId="53CBF281" w14:textId="77777777" w:rsidR="00172089" w:rsidRDefault="00172089" w:rsidP="008B2231">
            <w:pPr>
              <w:adjustRightInd w:val="0"/>
              <w:jc w:val="center"/>
            </w:pPr>
            <w:r>
              <w:rPr>
                <w:rFonts w:hint="eastAsia"/>
                <w:i/>
                <w:iCs/>
              </w:rPr>
              <w:t>说明</w:t>
            </w:r>
          </w:p>
        </w:tc>
        <w:tc>
          <w:tcPr>
            <w:tcW w:w="3188" w:type="dxa"/>
          </w:tcPr>
          <w:p w14:paraId="5223128F" w14:textId="77777777" w:rsidR="00172089" w:rsidRDefault="00172089" w:rsidP="008B2231">
            <w:pPr>
              <w:adjustRightInd w:val="0"/>
              <w:jc w:val="center"/>
              <w:rPr>
                <w:i/>
                <w:iCs/>
              </w:rPr>
            </w:pPr>
            <w:r>
              <w:rPr>
                <w:rFonts w:hint="eastAsia"/>
                <w:i/>
                <w:iCs/>
              </w:rPr>
              <w:t>类型</w:t>
            </w:r>
          </w:p>
        </w:tc>
      </w:tr>
      <w:tr w:rsidR="00172089" w14:paraId="7B949550" w14:textId="77777777" w:rsidTr="008B2231">
        <w:trPr>
          <w:trHeight w:val="319"/>
        </w:trPr>
        <w:tc>
          <w:tcPr>
            <w:tcW w:w="3188" w:type="dxa"/>
          </w:tcPr>
          <w:p w14:paraId="5C5DEB2B" w14:textId="77777777" w:rsidR="00172089" w:rsidRDefault="00172089" w:rsidP="008B2231">
            <w:pPr>
              <w:jc w:val="center"/>
            </w:pPr>
            <w:r>
              <w:rPr>
                <w:rFonts w:hint="eastAsia"/>
              </w:rPr>
              <w:t>1</w:t>
            </w:r>
          </w:p>
        </w:tc>
        <w:tc>
          <w:tcPr>
            <w:tcW w:w="3188" w:type="dxa"/>
          </w:tcPr>
          <w:p w14:paraId="1A13A67E" w14:textId="77777777" w:rsidR="00172089" w:rsidRDefault="00172089" w:rsidP="008B2231">
            <w:pPr>
              <w:jc w:val="center"/>
            </w:pPr>
            <w:r>
              <w:rPr>
                <w:rFonts w:hint="eastAsia"/>
              </w:rPr>
              <w:t>请求流水号</w:t>
            </w:r>
          </w:p>
        </w:tc>
        <w:tc>
          <w:tcPr>
            <w:tcW w:w="3188" w:type="dxa"/>
          </w:tcPr>
          <w:p w14:paraId="7EE6E964" w14:textId="77777777" w:rsidR="00172089" w:rsidRDefault="00172089" w:rsidP="008B2231">
            <w:pPr>
              <w:jc w:val="center"/>
            </w:pPr>
            <w:r w:rsidRPr="00172089">
              <w:t>VARCHAR2(40)</w:t>
            </w:r>
          </w:p>
        </w:tc>
      </w:tr>
      <w:tr w:rsidR="00172089" w14:paraId="3C872F79" w14:textId="77777777" w:rsidTr="008B2231">
        <w:trPr>
          <w:trHeight w:val="304"/>
        </w:trPr>
        <w:tc>
          <w:tcPr>
            <w:tcW w:w="3188" w:type="dxa"/>
          </w:tcPr>
          <w:p w14:paraId="0E312529" w14:textId="77777777" w:rsidR="00172089" w:rsidRDefault="00172089" w:rsidP="008B2231">
            <w:pPr>
              <w:jc w:val="center"/>
            </w:pPr>
            <w:r>
              <w:rPr>
                <w:rFonts w:hint="eastAsia"/>
              </w:rPr>
              <w:t>2</w:t>
            </w:r>
          </w:p>
        </w:tc>
        <w:tc>
          <w:tcPr>
            <w:tcW w:w="3188" w:type="dxa"/>
          </w:tcPr>
          <w:p w14:paraId="0E6B5C8E" w14:textId="77777777" w:rsidR="00172089" w:rsidRDefault="00172089" w:rsidP="008B2231">
            <w:pPr>
              <w:jc w:val="center"/>
            </w:pPr>
            <w:r>
              <w:rPr>
                <w:rFonts w:hint="eastAsia"/>
              </w:rPr>
              <w:t>交易时间</w:t>
            </w:r>
            <w:r>
              <w:rPr>
                <w:rFonts w:hint="eastAsia"/>
              </w:rPr>
              <w:t>(</w:t>
            </w:r>
            <w:r>
              <w:rPr>
                <w:rFonts w:hint="eastAsia"/>
                <w:szCs w:val="21"/>
              </w:rPr>
              <w:t>YYYY-MM-DD hh-mm-ss</w:t>
            </w:r>
            <w:r>
              <w:t>)</w:t>
            </w:r>
          </w:p>
        </w:tc>
        <w:tc>
          <w:tcPr>
            <w:tcW w:w="3188" w:type="dxa"/>
          </w:tcPr>
          <w:p w14:paraId="47CA7213" w14:textId="77777777" w:rsidR="00172089" w:rsidRDefault="00172089" w:rsidP="008B2231">
            <w:pPr>
              <w:jc w:val="center"/>
            </w:pPr>
            <w:r w:rsidRPr="00172089">
              <w:t>VARCHAR2(</w:t>
            </w:r>
            <w:r>
              <w:t>2</w:t>
            </w:r>
            <w:r w:rsidRPr="00172089">
              <w:t>0)</w:t>
            </w:r>
          </w:p>
        </w:tc>
      </w:tr>
      <w:tr w:rsidR="00172089" w14:paraId="27058A37" w14:textId="77777777" w:rsidTr="008B2231">
        <w:trPr>
          <w:trHeight w:val="304"/>
        </w:trPr>
        <w:tc>
          <w:tcPr>
            <w:tcW w:w="3188" w:type="dxa"/>
          </w:tcPr>
          <w:p w14:paraId="2935165E" w14:textId="77777777" w:rsidR="00172089" w:rsidRDefault="00172089" w:rsidP="008B2231">
            <w:pPr>
              <w:jc w:val="center"/>
            </w:pPr>
            <w:r>
              <w:rPr>
                <w:rFonts w:hint="eastAsia"/>
              </w:rPr>
              <w:t>3</w:t>
            </w:r>
          </w:p>
        </w:tc>
        <w:tc>
          <w:tcPr>
            <w:tcW w:w="3188" w:type="dxa"/>
          </w:tcPr>
          <w:p w14:paraId="74A7CCB7" w14:textId="77777777" w:rsidR="00172089" w:rsidRDefault="00172089" w:rsidP="008B2231">
            <w:pPr>
              <w:jc w:val="center"/>
            </w:pPr>
            <w:r>
              <w:rPr>
                <w:rFonts w:hint="eastAsia"/>
              </w:rPr>
              <w:t>账户号</w:t>
            </w:r>
          </w:p>
        </w:tc>
        <w:tc>
          <w:tcPr>
            <w:tcW w:w="3188" w:type="dxa"/>
          </w:tcPr>
          <w:p w14:paraId="64658E00" w14:textId="77777777" w:rsidR="00172089" w:rsidRDefault="00172089" w:rsidP="00172089">
            <w:pPr>
              <w:jc w:val="center"/>
            </w:pPr>
            <w:r w:rsidRPr="00172089">
              <w:t>VARCHAR2(</w:t>
            </w:r>
            <w:r>
              <w:t>32</w:t>
            </w:r>
            <w:r w:rsidRPr="00172089">
              <w:t>)</w:t>
            </w:r>
          </w:p>
        </w:tc>
      </w:tr>
      <w:tr w:rsidR="00172089" w14:paraId="574C401C" w14:textId="77777777" w:rsidTr="008B2231">
        <w:trPr>
          <w:trHeight w:val="304"/>
        </w:trPr>
        <w:tc>
          <w:tcPr>
            <w:tcW w:w="3188" w:type="dxa"/>
          </w:tcPr>
          <w:p w14:paraId="1A942F42" w14:textId="77777777" w:rsidR="00172089" w:rsidRDefault="00172089" w:rsidP="008B2231">
            <w:pPr>
              <w:jc w:val="center"/>
            </w:pPr>
            <w:r>
              <w:rPr>
                <w:rFonts w:hint="eastAsia"/>
              </w:rPr>
              <w:t>4</w:t>
            </w:r>
          </w:p>
        </w:tc>
        <w:tc>
          <w:tcPr>
            <w:tcW w:w="3188" w:type="dxa"/>
          </w:tcPr>
          <w:p w14:paraId="41E5B132" w14:textId="77777777" w:rsidR="00172089" w:rsidRDefault="00172089" w:rsidP="008B2231">
            <w:pPr>
              <w:jc w:val="center"/>
            </w:pPr>
            <w:r>
              <w:rPr>
                <w:rFonts w:hint="eastAsia"/>
              </w:rPr>
              <w:t>账户名</w:t>
            </w:r>
          </w:p>
        </w:tc>
        <w:tc>
          <w:tcPr>
            <w:tcW w:w="3188" w:type="dxa"/>
          </w:tcPr>
          <w:p w14:paraId="23CBAA2D" w14:textId="77777777" w:rsidR="00172089" w:rsidRDefault="00172089" w:rsidP="00172089">
            <w:pPr>
              <w:jc w:val="center"/>
            </w:pPr>
            <w:r w:rsidRPr="00172089">
              <w:t>VARCHAR2(</w:t>
            </w:r>
            <w:r>
              <w:t>32</w:t>
            </w:r>
            <w:r w:rsidRPr="00172089">
              <w:t>)</w:t>
            </w:r>
          </w:p>
        </w:tc>
      </w:tr>
      <w:tr w:rsidR="00172089" w14:paraId="794E7B79" w14:textId="77777777" w:rsidTr="008B2231">
        <w:trPr>
          <w:trHeight w:val="304"/>
        </w:trPr>
        <w:tc>
          <w:tcPr>
            <w:tcW w:w="3188" w:type="dxa"/>
          </w:tcPr>
          <w:p w14:paraId="2344621E" w14:textId="77777777" w:rsidR="00172089" w:rsidRDefault="00172089" w:rsidP="008B2231">
            <w:pPr>
              <w:jc w:val="center"/>
            </w:pPr>
            <w:r>
              <w:rPr>
                <w:rFonts w:hint="eastAsia"/>
              </w:rPr>
              <w:t>5</w:t>
            </w:r>
          </w:p>
        </w:tc>
        <w:tc>
          <w:tcPr>
            <w:tcW w:w="3188" w:type="dxa"/>
          </w:tcPr>
          <w:p w14:paraId="1174DA9D" w14:textId="77777777" w:rsidR="00172089" w:rsidRDefault="00172089" w:rsidP="008B2231">
            <w:pPr>
              <w:jc w:val="center"/>
            </w:pPr>
            <w:r>
              <w:rPr>
                <w:rFonts w:hint="eastAsia"/>
                <w:szCs w:val="21"/>
              </w:rPr>
              <w:t>金额</w:t>
            </w:r>
            <w:r>
              <w:rPr>
                <w:rFonts w:hint="eastAsia"/>
                <w:szCs w:val="21"/>
              </w:rPr>
              <w:t>(</w:t>
            </w:r>
            <w:r>
              <w:rPr>
                <w:rFonts w:hint="eastAsia"/>
                <w:szCs w:val="21"/>
              </w:rPr>
              <w:t>单位</w:t>
            </w:r>
            <w:r>
              <w:rPr>
                <w:szCs w:val="21"/>
              </w:rPr>
              <w:t>:</w:t>
            </w:r>
            <w:r>
              <w:rPr>
                <w:rFonts w:hint="eastAsia"/>
                <w:szCs w:val="21"/>
              </w:rPr>
              <w:t>分</w:t>
            </w:r>
            <w:r>
              <w:rPr>
                <w:szCs w:val="21"/>
              </w:rPr>
              <w:t>)</w:t>
            </w:r>
          </w:p>
        </w:tc>
        <w:tc>
          <w:tcPr>
            <w:tcW w:w="3188" w:type="dxa"/>
          </w:tcPr>
          <w:p w14:paraId="4AF377F9" w14:textId="77777777" w:rsidR="00172089" w:rsidRDefault="00172089" w:rsidP="00172089">
            <w:pPr>
              <w:jc w:val="center"/>
            </w:pPr>
            <w:r w:rsidRPr="00172089">
              <w:t>VARCHAR2(</w:t>
            </w:r>
            <w:r>
              <w:t>12</w:t>
            </w:r>
            <w:r w:rsidRPr="00172089">
              <w:t>)</w:t>
            </w:r>
          </w:p>
        </w:tc>
      </w:tr>
      <w:tr w:rsidR="00172089" w14:paraId="2A1C6EC0" w14:textId="77777777" w:rsidTr="008B2231">
        <w:trPr>
          <w:trHeight w:val="304"/>
        </w:trPr>
        <w:tc>
          <w:tcPr>
            <w:tcW w:w="3188" w:type="dxa"/>
          </w:tcPr>
          <w:p w14:paraId="52E3C000" w14:textId="77777777" w:rsidR="00172089" w:rsidRDefault="00172089" w:rsidP="008B2231">
            <w:pPr>
              <w:jc w:val="center"/>
            </w:pPr>
            <w:r>
              <w:rPr>
                <w:rFonts w:hint="eastAsia"/>
              </w:rPr>
              <w:t>6</w:t>
            </w:r>
          </w:p>
        </w:tc>
        <w:tc>
          <w:tcPr>
            <w:tcW w:w="3188" w:type="dxa"/>
          </w:tcPr>
          <w:p w14:paraId="0649A156" w14:textId="77777777" w:rsidR="00172089" w:rsidRDefault="00172089" w:rsidP="008B2231">
            <w:pPr>
              <w:jc w:val="center"/>
            </w:pPr>
            <w:r>
              <w:rPr>
                <w:rFonts w:hint="eastAsia"/>
                <w:szCs w:val="21"/>
              </w:rPr>
              <w:t>身份证号</w:t>
            </w:r>
          </w:p>
        </w:tc>
        <w:tc>
          <w:tcPr>
            <w:tcW w:w="3188" w:type="dxa"/>
          </w:tcPr>
          <w:p w14:paraId="51BF11D8" w14:textId="77777777" w:rsidR="00172089" w:rsidRDefault="00172089" w:rsidP="00172089">
            <w:pPr>
              <w:jc w:val="center"/>
            </w:pPr>
            <w:r w:rsidRPr="00172089">
              <w:t>VARCHAR2(</w:t>
            </w:r>
            <w:r>
              <w:t>20</w:t>
            </w:r>
            <w:r w:rsidRPr="00172089">
              <w:t>)</w:t>
            </w:r>
          </w:p>
        </w:tc>
      </w:tr>
      <w:tr w:rsidR="00172089" w14:paraId="6ACFCDAF" w14:textId="77777777" w:rsidTr="008B2231">
        <w:trPr>
          <w:trHeight w:val="304"/>
        </w:trPr>
        <w:tc>
          <w:tcPr>
            <w:tcW w:w="3188" w:type="dxa"/>
          </w:tcPr>
          <w:p w14:paraId="1FD18914" w14:textId="77777777" w:rsidR="00172089" w:rsidRDefault="00172089" w:rsidP="008B2231">
            <w:pPr>
              <w:jc w:val="center"/>
            </w:pPr>
            <w:r>
              <w:rPr>
                <w:rFonts w:hint="eastAsia"/>
              </w:rPr>
              <w:t>7</w:t>
            </w:r>
          </w:p>
        </w:tc>
        <w:tc>
          <w:tcPr>
            <w:tcW w:w="3188" w:type="dxa"/>
          </w:tcPr>
          <w:p w14:paraId="44848920" w14:textId="2393C925" w:rsidR="00172089" w:rsidRDefault="009A13C3" w:rsidP="008B2231">
            <w:pPr>
              <w:jc w:val="center"/>
            </w:pPr>
            <w:r>
              <w:rPr>
                <w:rFonts w:hint="eastAsia"/>
                <w:szCs w:val="21"/>
              </w:rPr>
              <w:t>产品编码</w:t>
            </w:r>
          </w:p>
        </w:tc>
        <w:tc>
          <w:tcPr>
            <w:tcW w:w="3188" w:type="dxa"/>
          </w:tcPr>
          <w:p w14:paraId="2B8D67B1" w14:textId="5EED7A1F" w:rsidR="00172089" w:rsidRDefault="00F87111" w:rsidP="00172089">
            <w:pPr>
              <w:jc w:val="center"/>
            </w:pPr>
            <w:r w:rsidRPr="00172089">
              <w:t>VARCHAR2(</w:t>
            </w:r>
            <w:r>
              <w:t>10</w:t>
            </w:r>
            <w:r w:rsidRPr="00172089">
              <w:t>)</w:t>
            </w:r>
          </w:p>
        </w:tc>
      </w:tr>
      <w:tr w:rsidR="00570539" w14:paraId="1E9BA44F" w14:textId="77777777" w:rsidTr="008B2231">
        <w:trPr>
          <w:trHeight w:val="304"/>
        </w:trPr>
        <w:tc>
          <w:tcPr>
            <w:tcW w:w="3188" w:type="dxa"/>
          </w:tcPr>
          <w:p w14:paraId="63D5C1D7" w14:textId="2D113DCD" w:rsidR="00570539" w:rsidRDefault="00570539" w:rsidP="008B2231">
            <w:pPr>
              <w:jc w:val="center"/>
            </w:pPr>
            <w:r>
              <w:rPr>
                <w:rFonts w:hint="eastAsia"/>
              </w:rPr>
              <w:t>8</w:t>
            </w:r>
          </w:p>
        </w:tc>
        <w:tc>
          <w:tcPr>
            <w:tcW w:w="3188" w:type="dxa"/>
          </w:tcPr>
          <w:p w14:paraId="1A7A3790" w14:textId="1FD5FE3C" w:rsidR="00570539" w:rsidRDefault="009A13C3" w:rsidP="008B2231">
            <w:pPr>
              <w:jc w:val="center"/>
              <w:rPr>
                <w:szCs w:val="21"/>
              </w:rPr>
            </w:pPr>
            <w:r>
              <w:rPr>
                <w:rFonts w:hint="eastAsia"/>
                <w:szCs w:val="21"/>
              </w:rPr>
              <w:t>产品业务编码</w:t>
            </w:r>
          </w:p>
        </w:tc>
        <w:tc>
          <w:tcPr>
            <w:tcW w:w="3188" w:type="dxa"/>
          </w:tcPr>
          <w:p w14:paraId="5DB25CB6" w14:textId="6E99E211" w:rsidR="00570539" w:rsidRPr="00172089" w:rsidRDefault="00F87111" w:rsidP="00570539">
            <w:pPr>
              <w:jc w:val="center"/>
            </w:pPr>
            <w:r w:rsidRPr="00172089">
              <w:t>VARCHAR2(</w:t>
            </w:r>
            <w:r>
              <w:t>12</w:t>
            </w:r>
            <w:r w:rsidRPr="00172089">
              <w:t>)</w:t>
            </w:r>
          </w:p>
        </w:tc>
      </w:tr>
      <w:tr w:rsidR="00902E0F" w14:paraId="59A8E6B3" w14:textId="77777777" w:rsidTr="008B2231">
        <w:trPr>
          <w:trHeight w:val="304"/>
        </w:trPr>
        <w:tc>
          <w:tcPr>
            <w:tcW w:w="3188" w:type="dxa"/>
          </w:tcPr>
          <w:p w14:paraId="18E87457" w14:textId="3FA7594A" w:rsidR="00902E0F" w:rsidRDefault="00902E0F" w:rsidP="008B2231">
            <w:pPr>
              <w:jc w:val="center"/>
            </w:pPr>
            <w:r>
              <w:rPr>
                <w:rFonts w:hint="eastAsia"/>
              </w:rPr>
              <w:t>9</w:t>
            </w:r>
          </w:p>
        </w:tc>
        <w:tc>
          <w:tcPr>
            <w:tcW w:w="3188" w:type="dxa"/>
          </w:tcPr>
          <w:p w14:paraId="28C3F8D6" w14:textId="61A43DAB" w:rsidR="00902E0F" w:rsidRDefault="009A13C3" w:rsidP="008B2231">
            <w:pPr>
              <w:jc w:val="center"/>
              <w:rPr>
                <w:szCs w:val="21"/>
              </w:rPr>
            </w:pPr>
            <w:r>
              <w:rPr>
                <w:rFonts w:hint="eastAsia"/>
                <w:szCs w:val="21"/>
              </w:rPr>
              <w:t>备注</w:t>
            </w:r>
          </w:p>
        </w:tc>
        <w:tc>
          <w:tcPr>
            <w:tcW w:w="3188" w:type="dxa"/>
          </w:tcPr>
          <w:p w14:paraId="012DEB4F" w14:textId="1FC5494D" w:rsidR="00902E0F" w:rsidRPr="00172089" w:rsidRDefault="00F87111" w:rsidP="00570539">
            <w:pPr>
              <w:jc w:val="center"/>
            </w:pPr>
            <w:r w:rsidRPr="00172089">
              <w:t>VARCHAR2(</w:t>
            </w:r>
            <w:r>
              <w:t>256</w:t>
            </w:r>
            <w:r w:rsidRPr="00172089">
              <w:t>)</w:t>
            </w:r>
          </w:p>
        </w:tc>
      </w:tr>
    </w:tbl>
    <w:p w14:paraId="4112B15A" w14:textId="77777777" w:rsidR="00D35B79" w:rsidRDefault="00D35B79"/>
    <w:sectPr w:rsidR="00D35B7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袁裕" w:date="2018-11-29T17:26:00Z" w:initials="袁裕">
    <w:p w14:paraId="51BEFA32" w14:textId="77777777" w:rsidR="00527B76" w:rsidRDefault="00527B76">
      <w:pPr>
        <w:pStyle w:val="a3"/>
      </w:pPr>
      <w:r>
        <w:rPr>
          <w:rFonts w:hint="eastAsia"/>
        </w:rPr>
        <w:t>报文格式样例添加</w:t>
      </w:r>
    </w:p>
  </w:comment>
  <w:comment w:id="15" w:author="王合心" w:date="2018-12-20T14:14:00Z" w:initials="王合心">
    <w:p w14:paraId="26913DA3" w14:textId="77777777" w:rsidR="00527B76" w:rsidRDefault="00527B76">
      <w:pPr>
        <w:pStyle w:val="a3"/>
      </w:pPr>
      <w:r>
        <w:rPr>
          <w:rFonts w:hint="eastAsia"/>
        </w:rPr>
        <w:t>新增渠道码返回</w:t>
      </w:r>
    </w:p>
  </w:comment>
  <w:comment w:id="16" w:author="Microsoft Office 用户" w:date="2019-03-05T19:43:00Z" w:initials="MO用">
    <w:p w14:paraId="2CF65827" w14:textId="77777777" w:rsidR="00527B76" w:rsidRDefault="00527B76" w:rsidP="00F83CA6">
      <w:pPr>
        <w:pStyle w:val="a3"/>
      </w:pPr>
      <w:r>
        <w:rPr>
          <w:rFonts w:hint="eastAsia"/>
        </w:rPr>
        <w:t>删除</w:t>
      </w:r>
      <w:r>
        <w:rPr>
          <w:rFonts w:hint="eastAsia"/>
        </w:rPr>
        <w:t>Phone</w:t>
      </w:r>
      <w:r>
        <w:t>,ChannelCode,RMK_TXT</w:t>
      </w:r>
    </w:p>
  </w:comment>
  <w:comment w:id="17" w:author="Microsoft Office 用户" w:date="2019-03-05T19:44:00Z" w:initials="MO用">
    <w:p w14:paraId="01A0A404" w14:textId="77777777" w:rsidR="00F63B42" w:rsidRDefault="00F63B42" w:rsidP="000078E0">
      <w:r>
        <w:rPr>
          <w:rFonts w:hint="eastAsia"/>
        </w:rPr>
        <w:t>删除</w:t>
      </w:r>
      <w:r>
        <w:t>P</w:t>
      </w:r>
      <w:r>
        <w:rPr>
          <w:rFonts w:hint="eastAsia"/>
        </w:rPr>
        <w:t>ayPhone</w:t>
      </w:r>
      <w:r>
        <w:rPr>
          <w:rFonts w:hint="eastAsia"/>
        </w:rPr>
        <w:t>，</w:t>
      </w:r>
      <w:r>
        <w:t>RefundPhone</w:t>
      </w:r>
      <w:r>
        <w:rPr>
          <w:rFonts w:hint="eastAsia"/>
        </w:rPr>
        <w:t>，</w:t>
      </w:r>
      <w:r>
        <w:t>ChannelCode</w:t>
      </w:r>
      <w:r>
        <w:rPr>
          <w:rFonts w:hint="eastAsia"/>
        </w:rPr>
        <w:t>，</w:t>
      </w:r>
      <w:r>
        <w:rPr>
          <w:rFonts w:hint="eastAsia"/>
        </w:rPr>
        <w:t>RMK_TXT</w:t>
      </w:r>
      <w:r>
        <w:rPr>
          <w:rFonts w:hint="eastAsia"/>
        </w:rPr>
        <w:t>字段</w:t>
      </w:r>
      <w:r>
        <w:rPr>
          <w:rFonts w:hint="eastAsia"/>
        </w:rPr>
        <w:t>,</w:t>
      </w:r>
      <w:r>
        <w:rPr>
          <w:rFonts w:hint="eastAsia"/>
        </w:rPr>
        <w:t>修改</w:t>
      </w:r>
    </w:p>
    <w:p w14:paraId="0AC0EABF" w14:textId="77777777" w:rsidR="00F63B42" w:rsidRDefault="00F63B42" w:rsidP="000078E0">
      <w:r>
        <w:rPr>
          <w:rFonts w:hint="eastAsia"/>
        </w:rPr>
        <w:t>R</w:t>
      </w:r>
      <w:r>
        <w:t>e</w:t>
      </w:r>
      <w:r>
        <w:rPr>
          <w:rFonts w:hint="eastAsia"/>
        </w:rPr>
        <w:t>fundA</w:t>
      </w:r>
      <w:r>
        <w:t>ccountType</w:t>
      </w:r>
      <w:r>
        <w:rPr>
          <w:rFonts w:hint="eastAsia"/>
        </w:rPr>
        <w:t>，</w:t>
      </w:r>
      <w:r>
        <w:rPr>
          <w:rFonts w:hint="eastAsia"/>
        </w:rPr>
        <w:t xml:space="preserve"> R</w:t>
      </w:r>
      <w:r>
        <w:t>e</w:t>
      </w:r>
      <w:r>
        <w:rPr>
          <w:rFonts w:hint="eastAsia"/>
        </w:rPr>
        <w:t>fundA</w:t>
      </w:r>
      <w:r>
        <w:t>ccountNo</w:t>
      </w:r>
      <w:r>
        <w:rPr>
          <w:rFonts w:hint="eastAsia"/>
        </w:rPr>
        <w:t>，</w:t>
      </w:r>
      <w:r>
        <w:rPr>
          <w:rFonts w:hint="eastAsia"/>
        </w:rPr>
        <w:t>R</w:t>
      </w:r>
      <w:r>
        <w:t>e</w:t>
      </w:r>
      <w:r>
        <w:rPr>
          <w:rFonts w:hint="eastAsia"/>
        </w:rPr>
        <w:t>fundA</w:t>
      </w:r>
      <w:r>
        <w:t>ccountName</w:t>
      </w:r>
      <w:r>
        <w:rPr>
          <w:rFonts w:hint="eastAsia"/>
        </w:rPr>
        <w:t>，</w:t>
      </w:r>
      <w:r>
        <w:rPr>
          <w:rFonts w:hint="eastAsia"/>
        </w:rPr>
        <w:t>R</w:t>
      </w:r>
      <w:r>
        <w:t>e</w:t>
      </w:r>
      <w:r>
        <w:rPr>
          <w:rFonts w:hint="eastAsia"/>
        </w:rPr>
        <w:t>fund</w:t>
      </w:r>
      <w:r>
        <w:t>IdNum</w:t>
      </w:r>
      <w:r>
        <w:rPr>
          <w:rFonts w:hint="eastAsia"/>
        </w:rPr>
        <w:t>为非必输字段；</w:t>
      </w:r>
      <w:r>
        <w:t>I</w:t>
      </w:r>
      <w:r>
        <w:rPr>
          <w:rFonts w:hint="eastAsia"/>
        </w:rPr>
        <w:t>s</w:t>
      </w:r>
      <w:r>
        <w:t>Sign</w:t>
      </w:r>
      <w:r>
        <w:rPr>
          <w:rFonts w:hint="eastAsia"/>
        </w:rPr>
        <w:t>为</w:t>
      </w:r>
      <w:r>
        <w:rPr>
          <w:rFonts w:hint="eastAsia"/>
        </w:rPr>
        <w:t>0</w:t>
      </w:r>
      <w:r>
        <w:rPr>
          <w:rFonts w:hint="eastAsia"/>
        </w:rPr>
        <w:t>时必输</w:t>
      </w:r>
    </w:p>
    <w:p w14:paraId="25FA6B32" w14:textId="77777777" w:rsidR="00F63B42" w:rsidRDefault="00F63B42" w:rsidP="000078E0">
      <w:pPr>
        <w:pStyle w:val="a3"/>
      </w:pPr>
    </w:p>
  </w:comment>
  <w:comment w:id="18" w:author="Microsoft Office 用户" w:date="2019-03-05T19:39:00Z" w:initials="MO用">
    <w:p w14:paraId="12EF18EC" w14:textId="77777777" w:rsidR="00527B76" w:rsidRDefault="00527B76">
      <w:pPr>
        <w:pStyle w:val="a3"/>
      </w:pPr>
      <w:r>
        <w:rPr>
          <w:rFonts w:hint="eastAsia"/>
        </w:rPr>
        <w:t>新增接口</w:t>
      </w:r>
    </w:p>
  </w:comment>
  <w:comment w:id="19" w:author="Microsoft Office 用户" w:date="2019-03-06T16:51:00Z" w:initials="MO用">
    <w:p w14:paraId="799BD6F5" w14:textId="77777777" w:rsidR="00527B76" w:rsidRDefault="00527B76">
      <w:pPr>
        <w:pStyle w:val="a3"/>
      </w:pPr>
      <w:r>
        <w:rPr>
          <w:rFonts w:hint="eastAsia"/>
        </w:rPr>
        <w:t>删除</w:t>
      </w:r>
      <w:r>
        <w:rPr>
          <w:rFonts w:hint="eastAsia"/>
        </w:rPr>
        <w:t>file</w:t>
      </w:r>
      <w:r>
        <w:t>list</w:t>
      </w:r>
    </w:p>
  </w:comment>
  <w:comment w:id="20" w:author="Microsoft Office 用户" w:date="2019-03-07T16:52:00Z" w:initials="MO用">
    <w:p w14:paraId="6A92668E" w14:textId="77777777" w:rsidR="00527B76" w:rsidRDefault="00527B76">
      <w:pPr>
        <w:pStyle w:val="a3"/>
      </w:pPr>
      <w:r>
        <w:rPr>
          <w:rFonts w:hint="eastAsia"/>
        </w:rPr>
        <w:t>新增</w:t>
      </w:r>
      <w:r>
        <w:rPr>
          <w:sz w:val="18"/>
          <w:szCs w:val="18"/>
        </w:rPr>
        <w:t>B</w:t>
      </w:r>
      <w:r>
        <w:rPr>
          <w:rFonts w:hint="eastAsia"/>
          <w:sz w:val="18"/>
          <w:szCs w:val="18"/>
        </w:rPr>
        <w:t>atch</w:t>
      </w:r>
      <w:r>
        <w:rPr>
          <w:sz w:val="18"/>
          <w:szCs w:val="18"/>
        </w:rPr>
        <w:t>Sn</w:t>
      </w:r>
    </w:p>
  </w:comment>
  <w:comment w:id="21" w:author="Microsoft Office 用户" w:date="2019-03-07T16:57:00Z" w:initials="MO用">
    <w:p w14:paraId="0D754D40" w14:textId="77777777" w:rsidR="00527B76" w:rsidRDefault="00527B76">
      <w:pPr>
        <w:pStyle w:val="a3"/>
      </w:pPr>
      <w:r>
        <w:rPr>
          <w:rFonts w:hint="eastAsia"/>
        </w:rPr>
        <w:t>新增</w:t>
      </w:r>
      <w:r>
        <w:rPr>
          <w:sz w:val="18"/>
          <w:szCs w:val="18"/>
        </w:rPr>
        <w:t>B</w:t>
      </w:r>
      <w:r>
        <w:rPr>
          <w:rFonts w:hint="eastAsia"/>
          <w:sz w:val="18"/>
          <w:szCs w:val="18"/>
        </w:rPr>
        <w:t>atch</w:t>
      </w:r>
      <w:r>
        <w:rPr>
          <w:sz w:val="18"/>
          <w:szCs w:val="18"/>
        </w:rPr>
        <w:t>Sn</w:t>
      </w:r>
    </w:p>
  </w:comment>
  <w:comment w:id="22" w:author="Microsoft Office 用户" w:date="2019-03-05T19:45:00Z" w:initials="MO用">
    <w:p w14:paraId="682146CC" w14:textId="77777777" w:rsidR="00527B76" w:rsidRDefault="00527B76">
      <w:pPr>
        <w:pStyle w:val="a3"/>
      </w:pPr>
      <w:r>
        <w:rPr>
          <w:rFonts w:hint="eastAsia"/>
        </w:rPr>
        <w:t>删除</w:t>
      </w:r>
      <w:r>
        <w:rPr>
          <w:rFonts w:hint="eastAsia"/>
        </w:rPr>
        <w:t>Channel</w:t>
      </w:r>
      <w:r>
        <w:t>Code</w:t>
      </w:r>
      <w:r>
        <w:rPr>
          <w:rFonts w:hint="eastAsia"/>
        </w:rPr>
        <w:t>字段</w:t>
      </w:r>
    </w:p>
  </w:comment>
  <w:comment w:id="24" w:author="陈龙泉" w:date="2018-11-23T15:41:00Z" w:initials="陈龙泉">
    <w:p w14:paraId="5FA5E2F0" w14:textId="77777777" w:rsidR="00527B76" w:rsidRDefault="00527B76">
      <w:pPr>
        <w:pStyle w:val="a3"/>
      </w:pPr>
      <w:r>
        <w:rPr>
          <w:rFonts w:hint="eastAsia"/>
        </w:rPr>
        <w:t>新增</w:t>
      </w:r>
    </w:p>
  </w:comment>
  <w:comment w:id="25" w:author="陈龙泉" w:date="2018-12-18T17:43:00Z" w:initials="陈龙泉">
    <w:p w14:paraId="7A00016D" w14:textId="77777777" w:rsidR="00527B76" w:rsidRDefault="00527B76">
      <w:pPr>
        <w:pStyle w:val="a3"/>
      </w:pPr>
      <w:r>
        <w:rPr>
          <w:rFonts w:hint="eastAsia"/>
        </w:rPr>
        <w:t>生产上的端口号为</w:t>
      </w:r>
      <w:r>
        <w:rPr>
          <w:rFonts w:hint="eastAsia"/>
        </w:rPr>
        <w:t>9082</w:t>
      </w:r>
      <w:r>
        <w:rPr>
          <w:rFonts w:hint="eastAsia"/>
        </w:rPr>
        <w:t>，上线前请确认</w:t>
      </w:r>
    </w:p>
  </w:comment>
  <w:comment w:id="26" w:author="袁裕" w:date="2018-11-29T17:26:00Z" w:initials="袁裕">
    <w:p w14:paraId="6D43B68B" w14:textId="77777777" w:rsidR="00527B76" w:rsidRDefault="00527B76">
      <w:pPr>
        <w:pStyle w:val="a3"/>
      </w:pPr>
      <w:r>
        <w:rPr>
          <w:rFonts w:hint="eastAsia"/>
        </w:rPr>
        <w:t>报文格式样例添加</w:t>
      </w:r>
    </w:p>
  </w:comment>
  <w:comment w:id="27" w:author="陈龙泉" w:date="2018-10-29T15:32:00Z" w:initials="陈龙泉">
    <w:p w14:paraId="59BEEDC0" w14:textId="77777777" w:rsidR="00527B76" w:rsidRDefault="00527B76">
      <w:pPr>
        <w:pStyle w:val="a3"/>
      </w:pPr>
      <w:r>
        <w:rPr>
          <w:rFonts w:hint="eastAsia"/>
        </w:rPr>
        <w:t>补充</w:t>
      </w:r>
    </w:p>
  </w:comment>
  <w:comment w:id="28" w:author="陈龙泉" w:date="2018-10-29T15:32:00Z" w:initials="陈龙泉">
    <w:p w14:paraId="0CB3D750" w14:textId="77777777" w:rsidR="00527B76" w:rsidRDefault="00527B76">
      <w:pPr>
        <w:pStyle w:val="a3"/>
      </w:pPr>
      <w:r>
        <w:rPr>
          <w:rFonts w:hint="eastAsia"/>
        </w:rPr>
        <w:t>补充</w:t>
      </w:r>
    </w:p>
  </w:comment>
  <w:comment w:id="29" w:author="Microsoft Office 用户" w:date="2019-03-05T19:39:00Z" w:initials="MO用">
    <w:p w14:paraId="6A57D580" w14:textId="77777777" w:rsidR="00527B76" w:rsidRDefault="00527B76">
      <w:pPr>
        <w:pStyle w:val="a3"/>
      </w:pPr>
      <w:r>
        <w:rPr>
          <w:rFonts w:hint="eastAsia"/>
        </w:rPr>
        <w:t>新增接口</w:t>
      </w:r>
    </w:p>
  </w:comment>
  <w:comment w:id="30" w:author="Microsoft Office 用户" w:date="2019-03-05T19:41:00Z" w:initials="MO用">
    <w:p w14:paraId="46A68D9B" w14:textId="77777777" w:rsidR="00527B76" w:rsidRDefault="00527B76">
      <w:pPr>
        <w:pStyle w:val="a3"/>
      </w:pPr>
      <w:r>
        <w:rPr>
          <w:rFonts w:hint="eastAsia"/>
        </w:rPr>
        <w:t>新增接口</w:t>
      </w:r>
    </w:p>
  </w:comment>
  <w:comment w:id="31" w:author="Microsoft Office 用户" w:date="2019-03-05T19:42:00Z" w:initials="MO用">
    <w:p w14:paraId="7E9341AE" w14:textId="77777777" w:rsidR="00527B76" w:rsidRDefault="00527B76">
      <w:pPr>
        <w:pStyle w:val="a3"/>
      </w:pPr>
      <w:r>
        <w:rPr>
          <w:rFonts w:hint="eastAsia"/>
        </w:rPr>
        <w:t>新增接口</w:t>
      </w:r>
    </w:p>
  </w:comment>
  <w:comment w:id="59" w:author="Microsoft Office 用户" w:date="2019-03-05T19:42:00Z" w:initials="MO用">
    <w:p w14:paraId="724BB043" w14:textId="77777777" w:rsidR="00527B76" w:rsidRDefault="00527B76">
      <w:pPr>
        <w:pStyle w:val="a3"/>
      </w:pPr>
      <w:r>
        <w:rPr>
          <w:rFonts w:hint="eastAsia"/>
        </w:rPr>
        <w:t>新增批扣文件格式；</w:t>
      </w:r>
    </w:p>
    <w:p w14:paraId="5CB5E483" w14:textId="77777777" w:rsidR="00527B76" w:rsidRDefault="00527B76">
      <w:pPr>
        <w:pStyle w:val="a3"/>
      </w:pPr>
      <w:r>
        <w:tab/>
      </w:r>
      <w:r>
        <w:rPr>
          <w:rFonts w:hint="eastAsia"/>
        </w:rPr>
        <w:t>删除</w:t>
      </w:r>
      <w:r>
        <w:t>手机号、渠道号字段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BEFA32" w15:done="0"/>
  <w15:commentEx w15:paraId="26913DA3" w15:done="0"/>
  <w15:commentEx w15:paraId="2CF65827" w15:done="0"/>
  <w15:commentEx w15:paraId="25FA6B32" w15:done="0"/>
  <w15:commentEx w15:paraId="12EF18EC" w15:done="0"/>
  <w15:commentEx w15:paraId="799BD6F5" w15:done="0"/>
  <w15:commentEx w15:paraId="6A92668E" w15:done="0"/>
  <w15:commentEx w15:paraId="0D754D40" w15:done="0"/>
  <w15:commentEx w15:paraId="682146CC" w15:done="0"/>
  <w15:commentEx w15:paraId="5FA5E2F0" w15:done="0"/>
  <w15:commentEx w15:paraId="7A00016D" w15:done="0"/>
  <w15:commentEx w15:paraId="6D43B68B" w15:done="0"/>
  <w15:commentEx w15:paraId="59BEEDC0" w15:done="0"/>
  <w15:commentEx w15:paraId="0CB3D750" w15:done="0"/>
  <w15:commentEx w15:paraId="6A57D580" w15:done="0"/>
  <w15:commentEx w15:paraId="46A68D9B" w15:done="0"/>
  <w15:commentEx w15:paraId="7E9341AE" w15:done="0"/>
  <w15:commentEx w15:paraId="5CB5E4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61A32" w16cid:durableId="2030F67F"/>
  <w16cid:commentId w16cid:paraId="4B7D4AA6" w16cid:durableId="2030F680"/>
  <w16cid:commentId w16cid:paraId="6BFA679E" w16cid:durableId="2030F681"/>
  <w16cid:commentId w16cid:paraId="2FD929B4" w16cid:durableId="2030F682"/>
  <w16cid:commentId w16cid:paraId="52022E7E" w16cid:durableId="2030F683"/>
  <w16cid:commentId w16cid:paraId="7F3E5111" w16cid:durableId="2030F684"/>
  <w16cid:commentId w16cid:paraId="23207A17" w16cid:durableId="2030F685"/>
  <w16cid:commentId w16cid:paraId="41821E39" w16cid:durableId="2030F686"/>
  <w16cid:commentId w16cid:paraId="3661745C" w16cid:durableId="2030F687"/>
  <w16cid:commentId w16cid:paraId="619C0E88" w16cid:durableId="2030F688"/>
  <w16cid:commentId w16cid:paraId="05997335" w16cid:durableId="2030F689"/>
  <w16cid:commentId w16cid:paraId="181901D5" w16cid:durableId="2030F68A"/>
  <w16cid:commentId w16cid:paraId="7ED004D0" w16cid:durableId="2030F68B"/>
  <w16cid:commentId w16cid:paraId="3D6D2455" w16cid:durableId="2030F68C"/>
  <w16cid:commentId w16cid:paraId="093A48A2" w16cid:durableId="2030F68D"/>
  <w16cid:commentId w16cid:paraId="16872FBB" w16cid:durableId="2030F68E"/>
  <w16cid:commentId w16cid:paraId="566A59A8" w16cid:durableId="2030F68F"/>
  <w16cid:commentId w16cid:paraId="53C22DF3" w16cid:durableId="2030F69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AD805" w14:textId="77777777" w:rsidR="008848EC" w:rsidRDefault="008848EC" w:rsidP="002C1780">
      <w:r>
        <w:separator/>
      </w:r>
    </w:p>
  </w:endnote>
  <w:endnote w:type="continuationSeparator" w:id="0">
    <w:p w14:paraId="241CF8D7" w14:textId="77777777" w:rsidR="008848EC" w:rsidRDefault="008848EC" w:rsidP="002C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62AB0" w14:textId="77777777" w:rsidR="008848EC" w:rsidRDefault="008848EC" w:rsidP="002C1780">
      <w:r>
        <w:separator/>
      </w:r>
    </w:p>
  </w:footnote>
  <w:footnote w:type="continuationSeparator" w:id="0">
    <w:p w14:paraId="18806CE4" w14:textId="77777777" w:rsidR="008848EC" w:rsidRDefault="008848EC" w:rsidP="002C17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pStyle w:val="CharCharCharCharCharChar1Char"/>
      <w:lvlText w:val=""/>
      <w:lvlJc w:val="left"/>
      <w:pPr>
        <w:tabs>
          <w:tab w:val="left" w:pos="0"/>
        </w:tabs>
        <w:ind w:left="420" w:hanging="420"/>
      </w:pPr>
      <w:rPr>
        <w:rFonts w:ascii="Wingdings" w:hAnsi="Wingdings" w:hint="default"/>
      </w:rPr>
    </w:lvl>
    <w:lvl w:ilvl="1">
      <w:start w:val="1"/>
      <w:numFmt w:val="bullet"/>
      <w:lvlText w:val=""/>
      <w:lvlJc w:val="left"/>
      <w:pPr>
        <w:tabs>
          <w:tab w:val="left" w:pos="0"/>
        </w:tabs>
        <w:ind w:left="840" w:hanging="420"/>
      </w:pPr>
      <w:rPr>
        <w:rFonts w:ascii="Wingdings" w:hAnsi="Wingdings" w:hint="default"/>
      </w:rPr>
    </w:lvl>
    <w:lvl w:ilvl="2">
      <w:start w:val="1"/>
      <w:numFmt w:val="bullet"/>
      <w:lvlText w:val=""/>
      <w:lvlJc w:val="left"/>
      <w:pPr>
        <w:tabs>
          <w:tab w:val="left" w:pos="0"/>
        </w:tabs>
        <w:ind w:left="1260" w:hanging="420"/>
      </w:pPr>
      <w:rPr>
        <w:rFonts w:ascii="Wingdings" w:hAnsi="Wingdings" w:hint="default"/>
      </w:rPr>
    </w:lvl>
    <w:lvl w:ilvl="3">
      <w:start w:val="1"/>
      <w:numFmt w:val="bullet"/>
      <w:lvlText w:val=""/>
      <w:lvlJc w:val="left"/>
      <w:pPr>
        <w:tabs>
          <w:tab w:val="left" w:pos="0"/>
        </w:tabs>
        <w:ind w:left="1680" w:hanging="420"/>
      </w:pPr>
      <w:rPr>
        <w:rFonts w:ascii="Wingdings" w:hAnsi="Wingdings" w:hint="default"/>
      </w:rPr>
    </w:lvl>
    <w:lvl w:ilvl="4">
      <w:start w:val="1"/>
      <w:numFmt w:val="bullet"/>
      <w:lvlText w:val=""/>
      <w:lvlJc w:val="left"/>
      <w:pPr>
        <w:tabs>
          <w:tab w:val="left" w:pos="0"/>
        </w:tabs>
        <w:ind w:left="2100" w:hanging="420"/>
      </w:pPr>
      <w:rPr>
        <w:rFonts w:ascii="Wingdings" w:hAnsi="Wingdings" w:hint="default"/>
      </w:rPr>
    </w:lvl>
    <w:lvl w:ilvl="5">
      <w:start w:val="1"/>
      <w:numFmt w:val="bullet"/>
      <w:lvlText w:val=""/>
      <w:lvlJc w:val="left"/>
      <w:pPr>
        <w:tabs>
          <w:tab w:val="left" w:pos="0"/>
        </w:tabs>
        <w:ind w:left="2520" w:hanging="420"/>
      </w:pPr>
      <w:rPr>
        <w:rFonts w:ascii="Wingdings" w:hAnsi="Wingdings" w:hint="default"/>
      </w:rPr>
    </w:lvl>
    <w:lvl w:ilvl="6">
      <w:start w:val="1"/>
      <w:numFmt w:val="bullet"/>
      <w:lvlText w:val=""/>
      <w:lvlJc w:val="left"/>
      <w:pPr>
        <w:tabs>
          <w:tab w:val="left" w:pos="0"/>
        </w:tabs>
        <w:ind w:left="2940" w:hanging="420"/>
      </w:pPr>
      <w:rPr>
        <w:rFonts w:ascii="Wingdings" w:hAnsi="Wingdings" w:hint="default"/>
      </w:rPr>
    </w:lvl>
    <w:lvl w:ilvl="7">
      <w:start w:val="1"/>
      <w:numFmt w:val="bullet"/>
      <w:lvlText w:val=""/>
      <w:lvlJc w:val="left"/>
      <w:pPr>
        <w:tabs>
          <w:tab w:val="left" w:pos="0"/>
        </w:tabs>
        <w:ind w:left="3360" w:hanging="420"/>
      </w:pPr>
      <w:rPr>
        <w:rFonts w:ascii="Wingdings" w:hAnsi="Wingdings" w:hint="default"/>
      </w:rPr>
    </w:lvl>
    <w:lvl w:ilvl="8">
      <w:start w:val="1"/>
      <w:numFmt w:val="bullet"/>
      <w:lvlText w:val=""/>
      <w:lvlJc w:val="left"/>
      <w:pPr>
        <w:tabs>
          <w:tab w:val="left" w:pos="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1"/>
      <w:lvlText w:val="%1"/>
      <w:lvlJc w:val="left"/>
      <w:pPr>
        <w:tabs>
          <w:tab w:val="left" w:pos="0"/>
        </w:tabs>
        <w:ind w:left="360" w:hanging="360"/>
      </w:pPr>
      <w:rPr>
        <w:rFonts w:hint="default"/>
      </w:rPr>
    </w:lvl>
    <w:lvl w:ilvl="1">
      <w:start w:val="1"/>
      <w:numFmt w:val="decimal"/>
      <w:pStyle w:val="2"/>
      <w:isLgl/>
      <w:lvlText w:val="%1.%2"/>
      <w:lvlJc w:val="left"/>
      <w:pPr>
        <w:tabs>
          <w:tab w:val="left" w:pos="0"/>
        </w:tabs>
        <w:ind w:left="720" w:hanging="720"/>
      </w:pPr>
      <w:rPr>
        <w:rFonts w:hint="default"/>
        <w:sz w:val="28"/>
        <w:szCs w:val="28"/>
      </w:rPr>
    </w:lvl>
    <w:lvl w:ilvl="2">
      <w:start w:val="1"/>
      <w:numFmt w:val="decimal"/>
      <w:pStyle w:val="3"/>
      <w:isLgl/>
      <w:lvlText w:val="%1.%2.%3"/>
      <w:lvlJc w:val="left"/>
      <w:pPr>
        <w:tabs>
          <w:tab w:val="left" w:pos="0"/>
        </w:tabs>
        <w:ind w:left="720" w:hanging="720"/>
      </w:pPr>
      <w:rPr>
        <w:rFonts w:ascii="Times New Roman" w:hAnsi="Times New Roman" w:cs="Times New Roman" w:hint="default"/>
        <w:sz w:val="24"/>
        <w:szCs w:val="24"/>
      </w:rPr>
    </w:lvl>
    <w:lvl w:ilvl="3">
      <w:start w:val="1"/>
      <w:numFmt w:val="decimal"/>
      <w:pStyle w:val="H4"/>
      <w:isLgl/>
      <w:lvlText w:val="%1.%2.%3.%4"/>
      <w:lvlJc w:val="left"/>
      <w:pPr>
        <w:tabs>
          <w:tab w:val="left" w:pos="0"/>
        </w:tabs>
        <w:ind w:left="1080" w:hanging="1080"/>
      </w:pPr>
      <w:rPr>
        <w:rFonts w:ascii="Times New Roman" w:hAnsi="Times New Roman" w:cs="Times New Roman" w:hint="default"/>
        <w:sz w:val="24"/>
        <w:szCs w:val="21"/>
      </w:rPr>
    </w:lvl>
    <w:lvl w:ilvl="4">
      <w:start w:val="1"/>
      <w:numFmt w:val="decimal"/>
      <w:pStyle w:val="5"/>
      <w:isLgl/>
      <w:lvlText w:val="%1.%2.%3.%4.%5"/>
      <w:lvlJc w:val="left"/>
      <w:pPr>
        <w:tabs>
          <w:tab w:val="left" w:pos="0"/>
        </w:tabs>
        <w:ind w:left="1440" w:hanging="1440"/>
      </w:pPr>
      <w:rPr>
        <w:rFonts w:hint="default"/>
      </w:rPr>
    </w:lvl>
    <w:lvl w:ilvl="5">
      <w:start w:val="1"/>
      <w:numFmt w:val="decimal"/>
      <w:pStyle w:val="6"/>
      <w:isLgl/>
      <w:lvlText w:val="%1.%2.%3.%4.%5.%6"/>
      <w:lvlJc w:val="left"/>
      <w:pPr>
        <w:tabs>
          <w:tab w:val="left" w:pos="0"/>
        </w:tabs>
        <w:ind w:left="1440" w:hanging="1440"/>
      </w:pPr>
      <w:rPr>
        <w:rFonts w:hint="default"/>
      </w:rPr>
    </w:lvl>
    <w:lvl w:ilvl="6">
      <w:start w:val="1"/>
      <w:numFmt w:val="decimal"/>
      <w:pStyle w:val="7"/>
      <w:isLgl/>
      <w:lvlText w:val="%1.%2.%3.%4.%5.%6.%7"/>
      <w:lvlJc w:val="left"/>
      <w:pPr>
        <w:tabs>
          <w:tab w:val="left" w:pos="0"/>
        </w:tabs>
        <w:ind w:left="1800" w:hanging="1800"/>
      </w:pPr>
      <w:rPr>
        <w:rFonts w:hint="default"/>
      </w:rPr>
    </w:lvl>
    <w:lvl w:ilvl="7">
      <w:start w:val="1"/>
      <w:numFmt w:val="decimal"/>
      <w:pStyle w:val="8"/>
      <w:isLgl/>
      <w:lvlText w:val="%1.%2.%3.%4.%5.%6.%7.%8"/>
      <w:lvlJc w:val="left"/>
      <w:pPr>
        <w:tabs>
          <w:tab w:val="left" w:pos="0"/>
        </w:tabs>
        <w:ind w:left="2160" w:hanging="2160"/>
      </w:pPr>
      <w:rPr>
        <w:rFonts w:hint="default"/>
      </w:rPr>
    </w:lvl>
    <w:lvl w:ilvl="8">
      <w:start w:val="1"/>
      <w:numFmt w:val="decimal"/>
      <w:pStyle w:val="9"/>
      <w:isLgl/>
      <w:lvlText w:val="%1.%2.%3.%4.%5.%6.%7.%8.%9"/>
      <w:lvlJc w:val="left"/>
      <w:pPr>
        <w:tabs>
          <w:tab w:val="left" w:pos="0"/>
        </w:tabs>
        <w:ind w:left="2160" w:hanging="2160"/>
      </w:pPr>
      <w:rPr>
        <w:rFonts w:hint="default"/>
      </w:rPr>
    </w:lvl>
  </w:abstractNum>
  <w:abstractNum w:abstractNumId="2" w15:restartNumberingAfterBreak="0">
    <w:nsid w:val="12B131DB"/>
    <w:multiLevelType w:val="multilevel"/>
    <w:tmpl w:val="12B131DB"/>
    <w:lvl w:ilvl="0">
      <w:start w:val="1"/>
      <w:numFmt w:val="decimal"/>
      <w:lvlText w:val="%1、"/>
      <w:lvlJc w:val="left"/>
      <w:pPr>
        <w:ind w:left="1210" w:hanging="36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3" w15:restartNumberingAfterBreak="0">
    <w:nsid w:val="1E210E8A"/>
    <w:multiLevelType w:val="multilevel"/>
    <w:tmpl w:val="1E210E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1E04F16"/>
    <w:multiLevelType w:val="hybridMultilevel"/>
    <w:tmpl w:val="019E51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D6D337B"/>
    <w:multiLevelType w:val="multilevel"/>
    <w:tmpl w:val="6D6D337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袁裕">
    <w15:presenceInfo w15:providerId="None" w15:userId="袁裕"/>
  </w15:person>
  <w15:person w15:author="王合心">
    <w15:presenceInfo w15:providerId="None" w15:userId="王合心"/>
  </w15:person>
  <w15:person w15:author="Microsoft Office 用户">
    <w15:presenceInfo w15:providerId="None" w15:userId="Microsoft Office 用户"/>
  </w15:person>
  <w15:person w15:author="陈龙泉">
    <w15:presenceInfo w15:providerId="None" w15:userId="陈龙泉"/>
  </w15:person>
  <w15:person w15:author="XiaoJing">
    <w15:presenceInfo w15:providerId="None" w15:userId="Xiao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71"/>
    <w:rsid w:val="8FFB080D"/>
    <w:rsid w:val="00000B1A"/>
    <w:rsid w:val="000078E0"/>
    <w:rsid w:val="000110C8"/>
    <w:rsid w:val="00022951"/>
    <w:rsid w:val="000354AC"/>
    <w:rsid w:val="000372FD"/>
    <w:rsid w:val="00043AFD"/>
    <w:rsid w:val="0006193E"/>
    <w:rsid w:val="00065F87"/>
    <w:rsid w:val="00066500"/>
    <w:rsid w:val="000678E8"/>
    <w:rsid w:val="00073A73"/>
    <w:rsid w:val="00082244"/>
    <w:rsid w:val="00084A41"/>
    <w:rsid w:val="00087582"/>
    <w:rsid w:val="000A3BCD"/>
    <w:rsid w:val="000C08C6"/>
    <w:rsid w:val="000D7768"/>
    <w:rsid w:val="000D78A2"/>
    <w:rsid w:val="000E2077"/>
    <w:rsid w:val="000E2B88"/>
    <w:rsid w:val="000F6565"/>
    <w:rsid w:val="000F65FE"/>
    <w:rsid w:val="000F7731"/>
    <w:rsid w:val="00115812"/>
    <w:rsid w:val="00117FC5"/>
    <w:rsid w:val="001258ED"/>
    <w:rsid w:val="00125A16"/>
    <w:rsid w:val="00126C9C"/>
    <w:rsid w:val="00135BDE"/>
    <w:rsid w:val="00145D70"/>
    <w:rsid w:val="00150836"/>
    <w:rsid w:val="00150B43"/>
    <w:rsid w:val="00155DD2"/>
    <w:rsid w:val="00160709"/>
    <w:rsid w:val="00166611"/>
    <w:rsid w:val="00172089"/>
    <w:rsid w:val="00174027"/>
    <w:rsid w:val="001873A5"/>
    <w:rsid w:val="0018751E"/>
    <w:rsid w:val="00191D81"/>
    <w:rsid w:val="001966BB"/>
    <w:rsid w:val="001A065B"/>
    <w:rsid w:val="001A0D33"/>
    <w:rsid w:val="001B5A03"/>
    <w:rsid w:val="001B70B7"/>
    <w:rsid w:val="001C0500"/>
    <w:rsid w:val="001C266A"/>
    <w:rsid w:val="001D0D2E"/>
    <w:rsid w:val="001D4598"/>
    <w:rsid w:val="001D6EE0"/>
    <w:rsid w:val="001E7903"/>
    <w:rsid w:val="001F37D9"/>
    <w:rsid w:val="00206574"/>
    <w:rsid w:val="0021181D"/>
    <w:rsid w:val="002172BC"/>
    <w:rsid w:val="00220B6A"/>
    <w:rsid w:val="00227A01"/>
    <w:rsid w:val="00233748"/>
    <w:rsid w:val="002435C7"/>
    <w:rsid w:val="0025389C"/>
    <w:rsid w:val="00253A92"/>
    <w:rsid w:val="002606A0"/>
    <w:rsid w:val="00262E1B"/>
    <w:rsid w:val="0028038A"/>
    <w:rsid w:val="002914DB"/>
    <w:rsid w:val="00292EAD"/>
    <w:rsid w:val="002B577D"/>
    <w:rsid w:val="002B6014"/>
    <w:rsid w:val="002C1780"/>
    <w:rsid w:val="002C1E27"/>
    <w:rsid w:val="002C5CEC"/>
    <w:rsid w:val="002C7632"/>
    <w:rsid w:val="002D3602"/>
    <w:rsid w:val="002D68F1"/>
    <w:rsid w:val="002E0613"/>
    <w:rsid w:val="002F193C"/>
    <w:rsid w:val="003001DC"/>
    <w:rsid w:val="00304963"/>
    <w:rsid w:val="00307D91"/>
    <w:rsid w:val="00322AFE"/>
    <w:rsid w:val="0033277A"/>
    <w:rsid w:val="00360A7D"/>
    <w:rsid w:val="00360DA2"/>
    <w:rsid w:val="00362A68"/>
    <w:rsid w:val="003704E6"/>
    <w:rsid w:val="0037588A"/>
    <w:rsid w:val="00376242"/>
    <w:rsid w:val="00377283"/>
    <w:rsid w:val="003830FA"/>
    <w:rsid w:val="00390B96"/>
    <w:rsid w:val="003949DC"/>
    <w:rsid w:val="003969C6"/>
    <w:rsid w:val="003A22F2"/>
    <w:rsid w:val="003A358D"/>
    <w:rsid w:val="003B3933"/>
    <w:rsid w:val="003C36F8"/>
    <w:rsid w:val="003C583A"/>
    <w:rsid w:val="003C74C7"/>
    <w:rsid w:val="003D330B"/>
    <w:rsid w:val="003D69F9"/>
    <w:rsid w:val="003E6188"/>
    <w:rsid w:val="003E6DF9"/>
    <w:rsid w:val="003F3CEF"/>
    <w:rsid w:val="00402A8E"/>
    <w:rsid w:val="004102DC"/>
    <w:rsid w:val="004111C8"/>
    <w:rsid w:val="00417B8F"/>
    <w:rsid w:val="004232F7"/>
    <w:rsid w:val="0043099C"/>
    <w:rsid w:val="004358D6"/>
    <w:rsid w:val="00440100"/>
    <w:rsid w:val="00452F7A"/>
    <w:rsid w:val="0046378C"/>
    <w:rsid w:val="00474233"/>
    <w:rsid w:val="00476252"/>
    <w:rsid w:val="004763AD"/>
    <w:rsid w:val="00477D96"/>
    <w:rsid w:val="0049216D"/>
    <w:rsid w:val="004B16DC"/>
    <w:rsid w:val="004B4E7D"/>
    <w:rsid w:val="004C56B8"/>
    <w:rsid w:val="004C64E0"/>
    <w:rsid w:val="004C7509"/>
    <w:rsid w:val="004E73EF"/>
    <w:rsid w:val="004F3922"/>
    <w:rsid w:val="00510C74"/>
    <w:rsid w:val="00512B81"/>
    <w:rsid w:val="005250CE"/>
    <w:rsid w:val="00527B76"/>
    <w:rsid w:val="00531AB3"/>
    <w:rsid w:val="00537CFC"/>
    <w:rsid w:val="00546022"/>
    <w:rsid w:val="00547D69"/>
    <w:rsid w:val="00555385"/>
    <w:rsid w:val="00560359"/>
    <w:rsid w:val="005619F8"/>
    <w:rsid w:val="005650FE"/>
    <w:rsid w:val="005662E1"/>
    <w:rsid w:val="00570539"/>
    <w:rsid w:val="00572949"/>
    <w:rsid w:val="00580C7B"/>
    <w:rsid w:val="0058340A"/>
    <w:rsid w:val="005876BC"/>
    <w:rsid w:val="005914C7"/>
    <w:rsid w:val="00594EA9"/>
    <w:rsid w:val="00595586"/>
    <w:rsid w:val="005A17D8"/>
    <w:rsid w:val="005A5B1A"/>
    <w:rsid w:val="005A670C"/>
    <w:rsid w:val="005C0BC5"/>
    <w:rsid w:val="005C10D6"/>
    <w:rsid w:val="005C4FEC"/>
    <w:rsid w:val="005C52EB"/>
    <w:rsid w:val="005D6D8E"/>
    <w:rsid w:val="005E6237"/>
    <w:rsid w:val="005E6D51"/>
    <w:rsid w:val="005E7EB5"/>
    <w:rsid w:val="005F28BE"/>
    <w:rsid w:val="00600BD6"/>
    <w:rsid w:val="00613702"/>
    <w:rsid w:val="00616F71"/>
    <w:rsid w:val="00620017"/>
    <w:rsid w:val="00621786"/>
    <w:rsid w:val="0062762C"/>
    <w:rsid w:val="00631CCA"/>
    <w:rsid w:val="00642A6C"/>
    <w:rsid w:val="00644F9D"/>
    <w:rsid w:val="00645798"/>
    <w:rsid w:val="00645FA4"/>
    <w:rsid w:val="00666FDA"/>
    <w:rsid w:val="00671053"/>
    <w:rsid w:val="00671721"/>
    <w:rsid w:val="00672202"/>
    <w:rsid w:val="00676B44"/>
    <w:rsid w:val="00684358"/>
    <w:rsid w:val="00687D25"/>
    <w:rsid w:val="00696FA6"/>
    <w:rsid w:val="006971CF"/>
    <w:rsid w:val="006A52CB"/>
    <w:rsid w:val="006A79F7"/>
    <w:rsid w:val="006B0C8B"/>
    <w:rsid w:val="006B0DD9"/>
    <w:rsid w:val="006B7C9F"/>
    <w:rsid w:val="006D32EC"/>
    <w:rsid w:val="006D5526"/>
    <w:rsid w:val="006D6CFA"/>
    <w:rsid w:val="006E1820"/>
    <w:rsid w:val="006F3F5E"/>
    <w:rsid w:val="006F4C01"/>
    <w:rsid w:val="00706CD2"/>
    <w:rsid w:val="00713278"/>
    <w:rsid w:val="007237B9"/>
    <w:rsid w:val="00725B7A"/>
    <w:rsid w:val="00727DF0"/>
    <w:rsid w:val="00732837"/>
    <w:rsid w:val="007354D5"/>
    <w:rsid w:val="007441F8"/>
    <w:rsid w:val="00750DAD"/>
    <w:rsid w:val="00751FDF"/>
    <w:rsid w:val="00764D1E"/>
    <w:rsid w:val="0076533A"/>
    <w:rsid w:val="00773641"/>
    <w:rsid w:val="00776BD1"/>
    <w:rsid w:val="00780F72"/>
    <w:rsid w:val="007A7F3F"/>
    <w:rsid w:val="007B3EAB"/>
    <w:rsid w:val="007B5063"/>
    <w:rsid w:val="007C1F7B"/>
    <w:rsid w:val="007C5DB4"/>
    <w:rsid w:val="007D1AFB"/>
    <w:rsid w:val="007D29C2"/>
    <w:rsid w:val="007D6C5D"/>
    <w:rsid w:val="007F02CA"/>
    <w:rsid w:val="007F21DC"/>
    <w:rsid w:val="007F273A"/>
    <w:rsid w:val="007F489E"/>
    <w:rsid w:val="007F7D72"/>
    <w:rsid w:val="00801071"/>
    <w:rsid w:val="00802CEC"/>
    <w:rsid w:val="00806B00"/>
    <w:rsid w:val="008130D8"/>
    <w:rsid w:val="00822B8D"/>
    <w:rsid w:val="00823966"/>
    <w:rsid w:val="00831252"/>
    <w:rsid w:val="00833E0B"/>
    <w:rsid w:val="00835838"/>
    <w:rsid w:val="00835BBB"/>
    <w:rsid w:val="0083648A"/>
    <w:rsid w:val="00843607"/>
    <w:rsid w:val="0085038E"/>
    <w:rsid w:val="008540CE"/>
    <w:rsid w:val="00857910"/>
    <w:rsid w:val="0086343E"/>
    <w:rsid w:val="00865111"/>
    <w:rsid w:val="00872309"/>
    <w:rsid w:val="00875627"/>
    <w:rsid w:val="008841E2"/>
    <w:rsid w:val="008848EC"/>
    <w:rsid w:val="008867B6"/>
    <w:rsid w:val="00886EB6"/>
    <w:rsid w:val="008973E2"/>
    <w:rsid w:val="008B2231"/>
    <w:rsid w:val="008B3DFF"/>
    <w:rsid w:val="008B65C0"/>
    <w:rsid w:val="008C2D67"/>
    <w:rsid w:val="008D1264"/>
    <w:rsid w:val="008D1602"/>
    <w:rsid w:val="008D25F7"/>
    <w:rsid w:val="008D49C6"/>
    <w:rsid w:val="008D5302"/>
    <w:rsid w:val="008D6B37"/>
    <w:rsid w:val="008E25B0"/>
    <w:rsid w:val="00902E0F"/>
    <w:rsid w:val="00910FF7"/>
    <w:rsid w:val="00920005"/>
    <w:rsid w:val="00923B66"/>
    <w:rsid w:val="009342C3"/>
    <w:rsid w:val="00935019"/>
    <w:rsid w:val="00936290"/>
    <w:rsid w:val="00936E5E"/>
    <w:rsid w:val="00944EF2"/>
    <w:rsid w:val="00946193"/>
    <w:rsid w:val="009462ED"/>
    <w:rsid w:val="0096675A"/>
    <w:rsid w:val="0096694C"/>
    <w:rsid w:val="00973290"/>
    <w:rsid w:val="009807E9"/>
    <w:rsid w:val="00981B8B"/>
    <w:rsid w:val="00986338"/>
    <w:rsid w:val="009863A3"/>
    <w:rsid w:val="009A13C3"/>
    <w:rsid w:val="009B7512"/>
    <w:rsid w:val="009C6B8E"/>
    <w:rsid w:val="009C6DF9"/>
    <w:rsid w:val="009D06E0"/>
    <w:rsid w:val="009D1BF7"/>
    <w:rsid w:val="009E0668"/>
    <w:rsid w:val="009E267D"/>
    <w:rsid w:val="009F7F0A"/>
    <w:rsid w:val="00A069B5"/>
    <w:rsid w:val="00A07404"/>
    <w:rsid w:val="00A10FEF"/>
    <w:rsid w:val="00A24D0A"/>
    <w:rsid w:val="00A30CCD"/>
    <w:rsid w:val="00A30E01"/>
    <w:rsid w:val="00A509D9"/>
    <w:rsid w:val="00A517D9"/>
    <w:rsid w:val="00A51ACC"/>
    <w:rsid w:val="00A54B76"/>
    <w:rsid w:val="00A70806"/>
    <w:rsid w:val="00A735C7"/>
    <w:rsid w:val="00A76046"/>
    <w:rsid w:val="00A8627E"/>
    <w:rsid w:val="00A93F4B"/>
    <w:rsid w:val="00AA614F"/>
    <w:rsid w:val="00AB4F47"/>
    <w:rsid w:val="00AB640C"/>
    <w:rsid w:val="00AB7201"/>
    <w:rsid w:val="00AC5977"/>
    <w:rsid w:val="00AD707E"/>
    <w:rsid w:val="00AE3FC5"/>
    <w:rsid w:val="00AE4A02"/>
    <w:rsid w:val="00B002CB"/>
    <w:rsid w:val="00B01409"/>
    <w:rsid w:val="00B04A09"/>
    <w:rsid w:val="00B061AC"/>
    <w:rsid w:val="00B120A2"/>
    <w:rsid w:val="00B17092"/>
    <w:rsid w:val="00B23766"/>
    <w:rsid w:val="00B24900"/>
    <w:rsid w:val="00B45B0B"/>
    <w:rsid w:val="00B5109C"/>
    <w:rsid w:val="00B510B3"/>
    <w:rsid w:val="00B570AD"/>
    <w:rsid w:val="00B61D10"/>
    <w:rsid w:val="00B65DEA"/>
    <w:rsid w:val="00B66CB0"/>
    <w:rsid w:val="00B7497E"/>
    <w:rsid w:val="00B802D8"/>
    <w:rsid w:val="00B910ED"/>
    <w:rsid w:val="00B926C4"/>
    <w:rsid w:val="00BA72CB"/>
    <w:rsid w:val="00BA7378"/>
    <w:rsid w:val="00BB5032"/>
    <w:rsid w:val="00BB609E"/>
    <w:rsid w:val="00BB7021"/>
    <w:rsid w:val="00BB7125"/>
    <w:rsid w:val="00BB7E56"/>
    <w:rsid w:val="00BD49E0"/>
    <w:rsid w:val="00BD5C02"/>
    <w:rsid w:val="00BE0FE2"/>
    <w:rsid w:val="00BE1AC4"/>
    <w:rsid w:val="00BE7498"/>
    <w:rsid w:val="00BF14C1"/>
    <w:rsid w:val="00BF7E7B"/>
    <w:rsid w:val="00C04E8A"/>
    <w:rsid w:val="00C15D3B"/>
    <w:rsid w:val="00C21A02"/>
    <w:rsid w:val="00C26D88"/>
    <w:rsid w:val="00C313E4"/>
    <w:rsid w:val="00C34B44"/>
    <w:rsid w:val="00C363C7"/>
    <w:rsid w:val="00C46FEA"/>
    <w:rsid w:val="00C5293D"/>
    <w:rsid w:val="00C529F5"/>
    <w:rsid w:val="00C52FEF"/>
    <w:rsid w:val="00C918EE"/>
    <w:rsid w:val="00C95C02"/>
    <w:rsid w:val="00CA7380"/>
    <w:rsid w:val="00CC261A"/>
    <w:rsid w:val="00CC44BA"/>
    <w:rsid w:val="00CD61A2"/>
    <w:rsid w:val="00CD6A3D"/>
    <w:rsid w:val="00CD6DDE"/>
    <w:rsid w:val="00CF29B5"/>
    <w:rsid w:val="00CF5FAD"/>
    <w:rsid w:val="00CF7C58"/>
    <w:rsid w:val="00D00375"/>
    <w:rsid w:val="00D00FBE"/>
    <w:rsid w:val="00D02DF0"/>
    <w:rsid w:val="00D06082"/>
    <w:rsid w:val="00D15FFD"/>
    <w:rsid w:val="00D16D05"/>
    <w:rsid w:val="00D21829"/>
    <w:rsid w:val="00D35B79"/>
    <w:rsid w:val="00D46082"/>
    <w:rsid w:val="00D63794"/>
    <w:rsid w:val="00D67A2D"/>
    <w:rsid w:val="00D71C9C"/>
    <w:rsid w:val="00D74085"/>
    <w:rsid w:val="00D85D35"/>
    <w:rsid w:val="00DA0A5A"/>
    <w:rsid w:val="00DA248C"/>
    <w:rsid w:val="00DA4C45"/>
    <w:rsid w:val="00DA5A54"/>
    <w:rsid w:val="00DB1B7C"/>
    <w:rsid w:val="00DC3AA7"/>
    <w:rsid w:val="00DD67FE"/>
    <w:rsid w:val="00DE4C38"/>
    <w:rsid w:val="00DF5FC1"/>
    <w:rsid w:val="00E0123F"/>
    <w:rsid w:val="00E022B7"/>
    <w:rsid w:val="00E02E00"/>
    <w:rsid w:val="00E22125"/>
    <w:rsid w:val="00E26BED"/>
    <w:rsid w:val="00E30008"/>
    <w:rsid w:val="00E308A8"/>
    <w:rsid w:val="00E32FDB"/>
    <w:rsid w:val="00E35C18"/>
    <w:rsid w:val="00E47B9B"/>
    <w:rsid w:val="00E50CB6"/>
    <w:rsid w:val="00E64CC5"/>
    <w:rsid w:val="00E64F47"/>
    <w:rsid w:val="00E678BA"/>
    <w:rsid w:val="00E81285"/>
    <w:rsid w:val="00E834AA"/>
    <w:rsid w:val="00E849F4"/>
    <w:rsid w:val="00E84A3F"/>
    <w:rsid w:val="00E86BC6"/>
    <w:rsid w:val="00E921AE"/>
    <w:rsid w:val="00E97CC4"/>
    <w:rsid w:val="00EA55BE"/>
    <w:rsid w:val="00EA60AF"/>
    <w:rsid w:val="00EA6CB0"/>
    <w:rsid w:val="00EB6E8A"/>
    <w:rsid w:val="00EC16DF"/>
    <w:rsid w:val="00EC5243"/>
    <w:rsid w:val="00EC5CF6"/>
    <w:rsid w:val="00ED13BF"/>
    <w:rsid w:val="00ED5E18"/>
    <w:rsid w:val="00EE0E3B"/>
    <w:rsid w:val="00EE59AA"/>
    <w:rsid w:val="00EE6BB7"/>
    <w:rsid w:val="00F033FB"/>
    <w:rsid w:val="00F05790"/>
    <w:rsid w:val="00F138A0"/>
    <w:rsid w:val="00F15494"/>
    <w:rsid w:val="00F204B5"/>
    <w:rsid w:val="00F209EA"/>
    <w:rsid w:val="00F20C13"/>
    <w:rsid w:val="00F2328B"/>
    <w:rsid w:val="00F25563"/>
    <w:rsid w:val="00F26C45"/>
    <w:rsid w:val="00F440D0"/>
    <w:rsid w:val="00F4702D"/>
    <w:rsid w:val="00F5266A"/>
    <w:rsid w:val="00F5552D"/>
    <w:rsid w:val="00F63B42"/>
    <w:rsid w:val="00F66793"/>
    <w:rsid w:val="00F67709"/>
    <w:rsid w:val="00F728CF"/>
    <w:rsid w:val="00F75099"/>
    <w:rsid w:val="00F83CA6"/>
    <w:rsid w:val="00F86EBB"/>
    <w:rsid w:val="00F870ED"/>
    <w:rsid w:val="00F87111"/>
    <w:rsid w:val="00F93430"/>
    <w:rsid w:val="00F96B15"/>
    <w:rsid w:val="00FB2AE4"/>
    <w:rsid w:val="00FC58E0"/>
    <w:rsid w:val="00FE31CD"/>
    <w:rsid w:val="00FE405F"/>
    <w:rsid w:val="00FF3AA3"/>
    <w:rsid w:val="00FF655D"/>
    <w:rsid w:val="03631596"/>
    <w:rsid w:val="06701999"/>
    <w:rsid w:val="08193B1E"/>
    <w:rsid w:val="0A0A57FF"/>
    <w:rsid w:val="0F2264FF"/>
    <w:rsid w:val="0F6F3804"/>
    <w:rsid w:val="10DD615C"/>
    <w:rsid w:val="1148081C"/>
    <w:rsid w:val="150E2B44"/>
    <w:rsid w:val="165E5383"/>
    <w:rsid w:val="179F31B3"/>
    <w:rsid w:val="1FE23A11"/>
    <w:rsid w:val="2362250F"/>
    <w:rsid w:val="2F1A5777"/>
    <w:rsid w:val="310B55C1"/>
    <w:rsid w:val="34CC7FD3"/>
    <w:rsid w:val="38CE1BD0"/>
    <w:rsid w:val="3B057354"/>
    <w:rsid w:val="3B1C3F4F"/>
    <w:rsid w:val="3C17621B"/>
    <w:rsid w:val="3C330F27"/>
    <w:rsid w:val="3C3706C9"/>
    <w:rsid w:val="3DB64F86"/>
    <w:rsid w:val="40110AD2"/>
    <w:rsid w:val="44941CD2"/>
    <w:rsid w:val="475B704C"/>
    <w:rsid w:val="47A77E70"/>
    <w:rsid w:val="48A67974"/>
    <w:rsid w:val="48DC49BF"/>
    <w:rsid w:val="50A958E3"/>
    <w:rsid w:val="51421FBB"/>
    <w:rsid w:val="52286C35"/>
    <w:rsid w:val="54D74CE8"/>
    <w:rsid w:val="5EB40C78"/>
    <w:rsid w:val="5F107750"/>
    <w:rsid w:val="642555A8"/>
    <w:rsid w:val="6733375B"/>
    <w:rsid w:val="67BC5A44"/>
    <w:rsid w:val="69B939CD"/>
    <w:rsid w:val="6A0F6F3A"/>
    <w:rsid w:val="6EC83C11"/>
    <w:rsid w:val="72F84537"/>
    <w:rsid w:val="74965E8D"/>
    <w:rsid w:val="77984383"/>
    <w:rsid w:val="7C595890"/>
    <w:rsid w:val="7C7FE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78FC9"/>
  <w15:docId w15:val="{4D8DE222-9943-964D-927E-34724D53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黑体"/>
      <w:kern w:val="2"/>
      <w:sz w:val="21"/>
      <w:szCs w:val="22"/>
    </w:rPr>
  </w:style>
  <w:style w:type="paragraph" w:styleId="1">
    <w:name w:val="heading 1"/>
    <w:basedOn w:val="a"/>
    <w:next w:val="a"/>
    <w:link w:val="10"/>
    <w:qFormat/>
    <w:pPr>
      <w:keepNext/>
      <w:keepLines/>
      <w:numPr>
        <w:numId w:val="1"/>
      </w:numPr>
      <w:spacing w:before="340" w:after="330" w:line="360" w:lineRule="auto"/>
      <w:outlineLvl w:val="0"/>
    </w:pPr>
    <w:rPr>
      <w:rFonts w:ascii="宋体" w:eastAsia="黑体" w:hAnsi="宋体" w:cs="Times New Roman"/>
      <w:b/>
      <w:kern w:val="21"/>
      <w:sz w:val="30"/>
      <w:szCs w:val="30"/>
    </w:rPr>
  </w:style>
  <w:style w:type="paragraph" w:styleId="2">
    <w:name w:val="heading 2"/>
    <w:basedOn w:val="a"/>
    <w:next w:val="a"/>
    <w:link w:val="20"/>
    <w:qFormat/>
    <w:pPr>
      <w:keepNext/>
      <w:keepLines/>
      <w:numPr>
        <w:ilvl w:val="1"/>
        <w:numId w:val="1"/>
      </w:numPr>
      <w:spacing w:before="260" w:after="260" w:line="360" w:lineRule="auto"/>
      <w:ind w:rightChars="100" w:right="210"/>
      <w:jc w:val="left"/>
      <w:outlineLvl w:val="1"/>
    </w:pPr>
    <w:rPr>
      <w:rFonts w:cs="Times New Roman"/>
      <w:b/>
      <w:kern w:val="21"/>
      <w:sz w:val="28"/>
      <w:szCs w:val="28"/>
    </w:rPr>
  </w:style>
  <w:style w:type="paragraph" w:styleId="3">
    <w:name w:val="heading 3"/>
    <w:basedOn w:val="a"/>
    <w:next w:val="a"/>
    <w:link w:val="30"/>
    <w:qFormat/>
    <w:pPr>
      <w:keepNext/>
      <w:keepLines/>
      <w:numPr>
        <w:ilvl w:val="2"/>
        <w:numId w:val="1"/>
      </w:numPr>
      <w:spacing w:before="260" w:after="260" w:line="416" w:lineRule="auto"/>
      <w:outlineLvl w:val="2"/>
    </w:pPr>
    <w:rPr>
      <w:rFonts w:cs="Times New Roman"/>
      <w:b/>
      <w:color w:val="000000"/>
      <w:kern w:val="0"/>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rFonts w:cs="Times New Roman"/>
      <w:b/>
      <w:bCs/>
      <w:sz w:val="28"/>
      <w:szCs w:val="28"/>
    </w:rPr>
  </w:style>
  <w:style w:type="paragraph" w:styleId="6">
    <w:name w:val="heading 6"/>
    <w:basedOn w:val="a"/>
    <w:next w:val="a"/>
    <w:link w:val="60"/>
    <w:qFormat/>
    <w:pPr>
      <w:keepNext/>
      <w:keepLines/>
      <w:numPr>
        <w:ilvl w:val="5"/>
        <w:numId w:val="1"/>
      </w:numPr>
      <w:tabs>
        <w:tab w:val="left" w:pos="115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pPr>
      <w:keepNext/>
      <w:keepLines/>
      <w:numPr>
        <w:ilvl w:val="6"/>
        <w:numId w:val="1"/>
      </w:numPr>
      <w:tabs>
        <w:tab w:val="left" w:pos="1296"/>
      </w:tabs>
      <w:spacing w:before="240" w:after="64" w:line="320" w:lineRule="auto"/>
      <w:outlineLvl w:val="6"/>
    </w:pPr>
    <w:rPr>
      <w:rFonts w:cs="Times New Roman"/>
      <w:b/>
      <w:bCs/>
      <w:sz w:val="24"/>
      <w:szCs w:val="24"/>
    </w:rPr>
  </w:style>
  <w:style w:type="paragraph" w:styleId="8">
    <w:name w:val="heading 8"/>
    <w:basedOn w:val="a"/>
    <w:next w:val="a"/>
    <w:link w:val="80"/>
    <w:qFormat/>
    <w:pPr>
      <w:keepNext/>
      <w:keepLines/>
      <w:numPr>
        <w:ilvl w:val="7"/>
        <w:numId w:val="1"/>
      </w:numPr>
      <w:tabs>
        <w:tab w:val="left" w:pos="1440"/>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pPr>
      <w:keepNext/>
      <w:keepLines/>
      <w:numPr>
        <w:ilvl w:val="8"/>
        <w:numId w:val="1"/>
      </w:numPr>
      <w:tabs>
        <w:tab w:val="left" w:pos="1584"/>
      </w:tabs>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rPr>
  </w:style>
  <w:style w:type="character" w:styleId="af">
    <w:name w:val="annotation reference"/>
    <w:basedOn w:val="a0"/>
    <w:uiPriority w:val="99"/>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qFormat/>
    <w:rPr>
      <w:rFonts w:ascii="宋体" w:eastAsia="黑体" w:hAnsi="宋体" w:cs="Times New Roman"/>
      <w:b/>
      <w:kern w:val="21"/>
      <w:sz w:val="30"/>
      <w:szCs w:val="30"/>
    </w:rPr>
  </w:style>
  <w:style w:type="character" w:customStyle="1" w:styleId="20">
    <w:name w:val="标题 2 字符"/>
    <w:basedOn w:val="a0"/>
    <w:link w:val="2"/>
    <w:qFormat/>
    <w:rPr>
      <w:rFonts w:ascii="Times New Roman" w:eastAsia="宋体" w:hAnsi="Times New Roman" w:cs="Times New Roman"/>
      <w:b/>
      <w:kern w:val="21"/>
      <w:sz w:val="28"/>
      <w:szCs w:val="28"/>
    </w:rPr>
  </w:style>
  <w:style w:type="character" w:customStyle="1" w:styleId="30">
    <w:name w:val="标题 3 字符"/>
    <w:basedOn w:val="a0"/>
    <w:link w:val="3"/>
    <w:qFormat/>
    <w:rPr>
      <w:rFonts w:ascii="Times New Roman" w:eastAsia="宋体" w:hAnsi="Times New Roman" w:cs="Times New Roman"/>
      <w:b/>
      <w:color w:val="000000"/>
      <w:kern w:val="0"/>
      <w:sz w:val="28"/>
      <w:szCs w:val="32"/>
    </w:rPr>
  </w:style>
  <w:style w:type="character" w:customStyle="1" w:styleId="50">
    <w:name w:val="标题 5 字符"/>
    <w:basedOn w:val="a0"/>
    <w:link w:val="5"/>
    <w:qFormat/>
    <w:rPr>
      <w:rFonts w:ascii="Times New Roman" w:eastAsia="宋体" w:hAnsi="Times New Roman" w:cs="Times New Roman"/>
      <w:b/>
      <w:bCs/>
      <w:sz w:val="28"/>
      <w:szCs w:val="28"/>
    </w:rPr>
  </w:style>
  <w:style w:type="character" w:customStyle="1" w:styleId="60">
    <w:name w:val="标题 6 字符"/>
    <w:basedOn w:val="a0"/>
    <w:link w:val="6"/>
    <w:qFormat/>
    <w:rPr>
      <w:rFonts w:ascii="Arial" w:eastAsia="黑体" w:hAnsi="Arial"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90">
    <w:name w:val="标题 9 字符"/>
    <w:basedOn w:val="a0"/>
    <w:link w:val="9"/>
    <w:qFormat/>
    <w:rPr>
      <w:rFonts w:ascii="Arial" w:eastAsia="黑体" w:hAnsi="Arial" w:cs="Times New Roman"/>
      <w:szCs w:val="21"/>
    </w:rPr>
  </w:style>
  <w:style w:type="paragraph" w:customStyle="1" w:styleId="H4">
    <w:name w:val="H4"/>
    <w:basedOn w:val="4"/>
    <w:qFormat/>
    <w:pPr>
      <w:numPr>
        <w:ilvl w:val="3"/>
        <w:numId w:val="1"/>
      </w:numPr>
      <w:tabs>
        <w:tab w:val="clear" w:pos="0"/>
      </w:tabs>
      <w:ind w:left="1680" w:hanging="420"/>
    </w:pPr>
    <w:rPr>
      <w:rFonts w:ascii="Calibri" w:eastAsia="宋体" w:hAnsi="Calibri" w:cs="宋体"/>
      <w:b w:val="0"/>
      <w:bCs w:val="0"/>
      <w:color w:val="000000"/>
      <w:sz w:val="21"/>
      <w:szCs w:val="2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paragraph" w:customStyle="1" w:styleId="CharCharCharCharCharChar1Char">
    <w:name w:val="Char Char Char Char Char Char1 Char"/>
    <w:basedOn w:val="a"/>
    <w:qFormat/>
    <w:pPr>
      <w:numPr>
        <w:numId w:val="2"/>
      </w:numPr>
      <w:tabs>
        <w:tab w:val="left" w:pos="740"/>
      </w:tabs>
    </w:pPr>
    <w:rPr>
      <w:rFonts w:cs="Times New Roman"/>
      <w:b/>
      <w:sz w:val="24"/>
      <w:szCs w:val="24"/>
    </w:rPr>
  </w:style>
  <w:style w:type="paragraph" w:customStyle="1" w:styleId="af0">
    <w:name w:val="表头样式"/>
    <w:basedOn w:val="a"/>
    <w:link w:val="CharChar"/>
    <w:qFormat/>
    <w:pPr>
      <w:autoSpaceDE w:val="0"/>
      <w:autoSpaceDN w:val="0"/>
      <w:adjustRightInd w:val="0"/>
      <w:spacing w:line="360" w:lineRule="atLeast"/>
      <w:jc w:val="center"/>
      <w:textAlignment w:val="baseline"/>
    </w:pPr>
    <w:rPr>
      <w:rFonts w:ascii="Arial" w:hAnsi="Arial" w:cs="Times New Roman"/>
      <w:b/>
      <w:kern w:val="0"/>
      <w:szCs w:val="21"/>
    </w:rPr>
  </w:style>
  <w:style w:type="paragraph" w:customStyle="1" w:styleId="af1">
    <w:name w:val="表格文本"/>
    <w:basedOn w:val="a"/>
    <w:qFormat/>
    <w:pPr>
      <w:tabs>
        <w:tab w:val="decimal" w:pos="0"/>
      </w:tabs>
      <w:autoSpaceDE w:val="0"/>
      <w:autoSpaceDN w:val="0"/>
      <w:adjustRightInd w:val="0"/>
      <w:spacing w:line="360" w:lineRule="atLeast"/>
      <w:textAlignment w:val="baseline"/>
    </w:pPr>
    <w:rPr>
      <w:rFonts w:ascii="Arial" w:hAnsi="Arial" w:cs="Times New Roman"/>
      <w:kern w:val="0"/>
      <w:szCs w:val="21"/>
    </w:rPr>
  </w:style>
  <w:style w:type="character" w:customStyle="1" w:styleId="CharChar">
    <w:name w:val="表头样式 Char Char"/>
    <w:basedOn w:val="a0"/>
    <w:link w:val="af0"/>
    <w:qFormat/>
    <w:rPr>
      <w:rFonts w:ascii="Arial" w:eastAsia="宋体" w:hAnsi="Arial" w:cs="Times New Roman"/>
      <w:b/>
      <w:kern w:val="0"/>
      <w:szCs w:val="21"/>
    </w:rPr>
  </w:style>
  <w:style w:type="character" w:customStyle="1" w:styleId="a4">
    <w:name w:val="批注文字 字符"/>
    <w:basedOn w:val="a0"/>
    <w:link w:val="a3"/>
    <w:uiPriority w:val="99"/>
    <w:semiHidden/>
    <w:qFormat/>
    <w:rPr>
      <w:rFonts w:ascii="Times New Roman" w:eastAsia="宋体" w:hAnsi="Times New Roman" w:cs="黑体"/>
    </w:rPr>
  </w:style>
  <w:style w:type="character" w:customStyle="1" w:styleId="ac">
    <w:name w:val="批注主题 字符"/>
    <w:basedOn w:val="a4"/>
    <w:link w:val="ab"/>
    <w:uiPriority w:val="99"/>
    <w:semiHidden/>
    <w:qFormat/>
    <w:rPr>
      <w:rFonts w:ascii="Times New Roman" w:eastAsia="宋体" w:hAnsi="Times New Roman" w:cs="黑体"/>
      <w:b/>
      <w:bCs/>
    </w:rPr>
  </w:style>
  <w:style w:type="character" w:customStyle="1" w:styleId="a6">
    <w:name w:val="批注框文本 字符"/>
    <w:basedOn w:val="a0"/>
    <w:link w:val="a5"/>
    <w:uiPriority w:val="99"/>
    <w:semiHidden/>
    <w:qFormat/>
    <w:rPr>
      <w:rFonts w:ascii="Times New Roman" w:eastAsia="宋体" w:hAnsi="Times New Roman" w:cs="黑体"/>
      <w:sz w:val="18"/>
      <w:szCs w:val="18"/>
    </w:rPr>
  </w:style>
  <w:style w:type="paragraph" w:customStyle="1" w:styleId="12">
    <w:name w:val="修订1"/>
    <w:hidden/>
    <w:uiPriority w:val="99"/>
    <w:semiHidden/>
    <w:qFormat/>
    <w:rPr>
      <w:rFonts w:ascii="Times New Roman" w:hAnsi="Times New Roman" w:cs="黑体"/>
      <w:kern w:val="2"/>
      <w:sz w:val="21"/>
      <w:szCs w:val="22"/>
    </w:rPr>
  </w:style>
  <w:style w:type="paragraph" w:styleId="af2">
    <w:name w:val="List Paragraph"/>
    <w:basedOn w:val="a"/>
    <w:uiPriority w:val="99"/>
    <w:rsid w:val="008D6B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31FB93-E220-4A2B-9901-53AE3E7A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22</Pages>
  <Words>2169</Words>
  <Characters>12367</Characters>
  <Application>Microsoft Office Word</Application>
  <DocSecurity>0</DocSecurity>
  <Lines>103</Lines>
  <Paragraphs>29</Paragraphs>
  <ScaleCrop>false</ScaleCrop>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王合心</dc:creator>
  <cp:lastModifiedBy>梁景慧</cp:lastModifiedBy>
  <cp:revision>188</cp:revision>
  <dcterms:created xsi:type="dcterms:W3CDTF">2019-03-06T17:27:00Z</dcterms:created>
  <dcterms:modified xsi:type="dcterms:W3CDTF">2019-11-12T08:00:00Z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